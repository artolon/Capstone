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A37D0" w:rsidRPr="005D0B4F" w:rsidRDefault="00BA37D0" w:rsidP="005D0B4F">
      <w:pPr>
        <w:spacing w:line="480" w:lineRule="auto"/>
        <w:contextualSpacing/>
        <w:jc w:val="center"/>
        <w:rPr>
          <w:rFonts w:ascii="Times New Roman" w:hAnsi="Times New Roman" w:cs="Times New Roman"/>
          <w:b/>
          <w:sz w:val="24"/>
          <w:szCs w:val="24"/>
        </w:rPr>
      </w:pPr>
    </w:p>
    <w:p w14:paraId="00000002" w14:textId="77777777" w:rsidR="00BA37D0" w:rsidRPr="005D0B4F" w:rsidRDefault="00BA37D0" w:rsidP="005D0B4F">
      <w:pPr>
        <w:spacing w:line="480" w:lineRule="auto"/>
        <w:contextualSpacing/>
        <w:jc w:val="center"/>
        <w:rPr>
          <w:rFonts w:ascii="Times New Roman" w:hAnsi="Times New Roman" w:cs="Times New Roman"/>
          <w:b/>
          <w:sz w:val="24"/>
          <w:szCs w:val="24"/>
        </w:rPr>
      </w:pPr>
    </w:p>
    <w:p w14:paraId="00000003" w14:textId="77777777" w:rsidR="00BA37D0" w:rsidRPr="005D0B4F" w:rsidRDefault="00BA37D0" w:rsidP="005D0B4F">
      <w:pPr>
        <w:spacing w:line="480" w:lineRule="auto"/>
        <w:contextualSpacing/>
        <w:jc w:val="center"/>
        <w:rPr>
          <w:rFonts w:ascii="Times New Roman" w:hAnsi="Times New Roman" w:cs="Times New Roman"/>
          <w:b/>
          <w:sz w:val="24"/>
          <w:szCs w:val="24"/>
        </w:rPr>
      </w:pPr>
    </w:p>
    <w:p w14:paraId="00000004" w14:textId="77777777" w:rsidR="00BA37D0" w:rsidRPr="005D0B4F" w:rsidRDefault="00BA37D0" w:rsidP="005D0B4F">
      <w:pPr>
        <w:spacing w:line="480" w:lineRule="auto"/>
        <w:contextualSpacing/>
        <w:jc w:val="center"/>
        <w:rPr>
          <w:rFonts w:ascii="Times New Roman" w:hAnsi="Times New Roman" w:cs="Times New Roman"/>
          <w:b/>
          <w:sz w:val="24"/>
          <w:szCs w:val="24"/>
        </w:rPr>
      </w:pPr>
    </w:p>
    <w:p w14:paraId="00000005" w14:textId="77777777" w:rsidR="00BA37D0" w:rsidRPr="005D0B4F" w:rsidRDefault="00BA37D0" w:rsidP="005D0B4F">
      <w:pPr>
        <w:spacing w:line="480" w:lineRule="auto"/>
        <w:contextualSpacing/>
        <w:jc w:val="center"/>
        <w:rPr>
          <w:rFonts w:ascii="Times New Roman" w:hAnsi="Times New Roman" w:cs="Times New Roman"/>
          <w:b/>
          <w:sz w:val="24"/>
          <w:szCs w:val="24"/>
        </w:rPr>
      </w:pPr>
    </w:p>
    <w:p w14:paraId="00000006" w14:textId="77777777" w:rsidR="00BA37D0" w:rsidRPr="005D0B4F" w:rsidRDefault="00BA37D0" w:rsidP="005D0B4F">
      <w:pPr>
        <w:spacing w:line="480" w:lineRule="auto"/>
        <w:contextualSpacing/>
        <w:jc w:val="center"/>
        <w:rPr>
          <w:rFonts w:ascii="Times New Roman" w:hAnsi="Times New Roman" w:cs="Times New Roman"/>
          <w:sz w:val="24"/>
          <w:szCs w:val="24"/>
        </w:rPr>
      </w:pPr>
    </w:p>
    <w:p w14:paraId="00000007" w14:textId="77777777" w:rsidR="00BA37D0" w:rsidRPr="005D0B4F" w:rsidRDefault="00BA37D0" w:rsidP="005D0B4F">
      <w:pPr>
        <w:spacing w:line="480" w:lineRule="auto"/>
        <w:contextualSpacing/>
        <w:jc w:val="center"/>
        <w:rPr>
          <w:rFonts w:ascii="Times New Roman" w:hAnsi="Times New Roman" w:cs="Times New Roman"/>
          <w:sz w:val="24"/>
          <w:szCs w:val="24"/>
        </w:rPr>
      </w:pPr>
    </w:p>
    <w:p w14:paraId="00000008" w14:textId="77777777" w:rsidR="00BA37D0" w:rsidRPr="005D0B4F" w:rsidRDefault="00BA37D0" w:rsidP="005D0B4F">
      <w:pPr>
        <w:spacing w:line="480" w:lineRule="auto"/>
        <w:contextualSpacing/>
        <w:jc w:val="center"/>
        <w:rPr>
          <w:rFonts w:ascii="Times New Roman" w:hAnsi="Times New Roman" w:cs="Times New Roman"/>
          <w:sz w:val="24"/>
          <w:szCs w:val="24"/>
        </w:rPr>
      </w:pPr>
    </w:p>
    <w:p w14:paraId="00000009" w14:textId="799FDEB5" w:rsidR="00BA37D0" w:rsidRPr="005D0B4F" w:rsidRDefault="00993A1E" w:rsidP="005D0B4F">
      <w:pPr>
        <w:spacing w:line="480" w:lineRule="auto"/>
        <w:contextualSpacing/>
        <w:jc w:val="center"/>
        <w:rPr>
          <w:rFonts w:ascii="Times New Roman" w:hAnsi="Times New Roman" w:cs="Times New Roman"/>
          <w:sz w:val="24"/>
          <w:szCs w:val="24"/>
        </w:rPr>
      </w:pPr>
      <w:r w:rsidRPr="005D0B4F">
        <w:rPr>
          <w:rFonts w:ascii="Times New Roman" w:hAnsi="Times New Roman" w:cs="Times New Roman"/>
          <w:sz w:val="24"/>
          <w:szCs w:val="24"/>
        </w:rPr>
        <w:t xml:space="preserve">Capstone: </w:t>
      </w:r>
      <w:ins w:id="0" w:author="Abbie Tolon" w:date="2020-03-18T19:16:00Z">
        <w:r w:rsidR="00F1110E">
          <w:rPr>
            <w:rFonts w:ascii="Times New Roman" w:hAnsi="Times New Roman" w:cs="Times New Roman"/>
            <w:sz w:val="24"/>
            <w:szCs w:val="24"/>
          </w:rPr>
          <w:t>Full Manu</w:t>
        </w:r>
      </w:ins>
      <w:ins w:id="1" w:author="Abbie Tolon" w:date="2020-03-18T19:17:00Z">
        <w:r w:rsidR="00F1110E">
          <w:rPr>
            <w:rFonts w:ascii="Times New Roman" w:hAnsi="Times New Roman" w:cs="Times New Roman"/>
            <w:sz w:val="24"/>
            <w:szCs w:val="24"/>
          </w:rPr>
          <w:t>script</w:t>
        </w:r>
      </w:ins>
      <w:del w:id="2" w:author="Abbie Tolon" w:date="2020-03-18T19:16:00Z">
        <w:r w:rsidR="002B210A" w:rsidRPr="005D0B4F" w:rsidDel="00F1110E">
          <w:rPr>
            <w:rFonts w:ascii="Times New Roman" w:hAnsi="Times New Roman" w:cs="Times New Roman"/>
            <w:sz w:val="24"/>
            <w:szCs w:val="24"/>
          </w:rPr>
          <w:delText>Draf</w:delText>
        </w:r>
        <w:r w:rsidR="00B0525A" w:rsidDel="00F1110E">
          <w:rPr>
            <w:rFonts w:ascii="Times New Roman" w:hAnsi="Times New Roman" w:cs="Times New Roman"/>
            <w:sz w:val="24"/>
            <w:szCs w:val="24"/>
          </w:rPr>
          <w:delText>t</w:delText>
        </w:r>
      </w:del>
    </w:p>
    <w:p w14:paraId="5F25A5F8" w14:textId="5B2AD78B" w:rsidR="000F733D" w:rsidRPr="005D0B4F" w:rsidRDefault="000F733D" w:rsidP="005D0B4F">
      <w:pPr>
        <w:spacing w:line="480" w:lineRule="auto"/>
        <w:contextualSpacing/>
        <w:jc w:val="center"/>
        <w:rPr>
          <w:rFonts w:ascii="Times New Roman" w:hAnsi="Times New Roman" w:cs="Times New Roman"/>
          <w:sz w:val="24"/>
          <w:szCs w:val="24"/>
        </w:rPr>
      </w:pPr>
      <w:r w:rsidRPr="005D0B4F">
        <w:rPr>
          <w:rFonts w:ascii="Times New Roman" w:hAnsi="Times New Roman" w:cs="Times New Roman"/>
          <w:sz w:val="24"/>
          <w:szCs w:val="24"/>
        </w:rPr>
        <w:t xml:space="preserve">Relationship Between Past Trauma and </w:t>
      </w:r>
    </w:p>
    <w:p w14:paraId="0000000A" w14:textId="7A59B946" w:rsidR="00BA37D0" w:rsidRPr="005D0B4F" w:rsidRDefault="000F733D" w:rsidP="005D0B4F">
      <w:pPr>
        <w:spacing w:line="480" w:lineRule="auto"/>
        <w:contextualSpacing/>
        <w:jc w:val="center"/>
        <w:rPr>
          <w:rFonts w:ascii="Times New Roman" w:hAnsi="Times New Roman" w:cs="Times New Roman"/>
          <w:sz w:val="24"/>
          <w:szCs w:val="24"/>
        </w:rPr>
      </w:pPr>
      <w:r w:rsidRPr="005D0B4F">
        <w:rPr>
          <w:rFonts w:ascii="Times New Roman" w:hAnsi="Times New Roman" w:cs="Times New Roman"/>
          <w:sz w:val="24"/>
          <w:szCs w:val="24"/>
        </w:rPr>
        <w:t>Mental Illness Prevalence</w:t>
      </w:r>
      <w:r w:rsidR="00993A1E" w:rsidRPr="005D0B4F">
        <w:rPr>
          <w:rFonts w:ascii="Times New Roman" w:hAnsi="Times New Roman" w:cs="Times New Roman"/>
          <w:sz w:val="24"/>
          <w:szCs w:val="24"/>
        </w:rPr>
        <w:t>, Among Incarcerated Women</w:t>
      </w:r>
    </w:p>
    <w:p w14:paraId="0000000B" w14:textId="77777777" w:rsidR="00BA37D0" w:rsidRPr="005D0B4F" w:rsidRDefault="00993A1E" w:rsidP="005D0B4F">
      <w:pPr>
        <w:spacing w:line="480" w:lineRule="auto"/>
        <w:contextualSpacing/>
        <w:jc w:val="center"/>
        <w:rPr>
          <w:rFonts w:ascii="Times New Roman" w:hAnsi="Times New Roman" w:cs="Times New Roman"/>
          <w:sz w:val="24"/>
          <w:szCs w:val="24"/>
        </w:rPr>
      </w:pPr>
      <w:r w:rsidRPr="005D0B4F">
        <w:rPr>
          <w:rFonts w:ascii="Times New Roman" w:hAnsi="Times New Roman" w:cs="Times New Roman"/>
          <w:sz w:val="24"/>
          <w:szCs w:val="24"/>
        </w:rPr>
        <w:t>Abbie Teurbe-Tolon (She/Her/Hers)</w:t>
      </w:r>
    </w:p>
    <w:p w14:paraId="0000000C" w14:textId="77777777" w:rsidR="00BA37D0" w:rsidRPr="005D0B4F" w:rsidRDefault="00993A1E" w:rsidP="005D0B4F">
      <w:pPr>
        <w:spacing w:line="480" w:lineRule="auto"/>
        <w:contextualSpacing/>
        <w:jc w:val="center"/>
        <w:rPr>
          <w:rFonts w:ascii="Times New Roman" w:hAnsi="Times New Roman" w:cs="Times New Roman"/>
          <w:sz w:val="24"/>
          <w:szCs w:val="24"/>
        </w:rPr>
      </w:pPr>
      <w:r w:rsidRPr="005D0B4F">
        <w:rPr>
          <w:rFonts w:ascii="Times New Roman" w:hAnsi="Times New Roman" w:cs="Times New Roman"/>
          <w:sz w:val="24"/>
          <w:szCs w:val="24"/>
        </w:rPr>
        <w:t>Master of Public Health Candidate, 2020</w:t>
      </w:r>
    </w:p>
    <w:p w14:paraId="0000000D" w14:textId="77777777" w:rsidR="00BA37D0" w:rsidRPr="005D0B4F" w:rsidRDefault="00993A1E" w:rsidP="005D0B4F">
      <w:pPr>
        <w:spacing w:line="480" w:lineRule="auto"/>
        <w:contextualSpacing/>
        <w:jc w:val="center"/>
        <w:rPr>
          <w:rFonts w:ascii="Times New Roman" w:hAnsi="Times New Roman" w:cs="Times New Roman"/>
          <w:sz w:val="24"/>
          <w:szCs w:val="24"/>
        </w:rPr>
      </w:pPr>
      <w:r w:rsidRPr="005D0B4F">
        <w:rPr>
          <w:rFonts w:ascii="Times New Roman" w:hAnsi="Times New Roman" w:cs="Times New Roman"/>
          <w:sz w:val="24"/>
          <w:szCs w:val="24"/>
        </w:rPr>
        <w:t>Epidemiology &amp; Biostatistics</w:t>
      </w:r>
    </w:p>
    <w:p w14:paraId="0000000E" w14:textId="77777777" w:rsidR="00BA37D0" w:rsidRPr="005D0B4F" w:rsidRDefault="00993A1E" w:rsidP="005D0B4F">
      <w:pPr>
        <w:spacing w:line="480" w:lineRule="auto"/>
        <w:contextualSpacing/>
        <w:jc w:val="center"/>
        <w:rPr>
          <w:rFonts w:ascii="Times New Roman" w:hAnsi="Times New Roman" w:cs="Times New Roman"/>
          <w:sz w:val="24"/>
          <w:szCs w:val="24"/>
        </w:rPr>
      </w:pPr>
      <w:r w:rsidRPr="005D0B4F">
        <w:rPr>
          <w:rFonts w:ascii="Times New Roman" w:hAnsi="Times New Roman" w:cs="Times New Roman"/>
          <w:sz w:val="24"/>
          <w:szCs w:val="24"/>
        </w:rPr>
        <w:t>Washington University in St. Louis</w:t>
      </w:r>
    </w:p>
    <w:p w14:paraId="0000000F" w14:textId="77777777" w:rsidR="00BA37D0" w:rsidRPr="005D0B4F" w:rsidRDefault="00993A1E" w:rsidP="005D0B4F">
      <w:pPr>
        <w:spacing w:line="480" w:lineRule="auto"/>
        <w:contextualSpacing/>
        <w:jc w:val="center"/>
        <w:rPr>
          <w:rFonts w:ascii="Times New Roman" w:hAnsi="Times New Roman" w:cs="Times New Roman"/>
          <w:sz w:val="24"/>
          <w:szCs w:val="24"/>
        </w:rPr>
      </w:pPr>
      <w:r w:rsidRPr="005D0B4F">
        <w:rPr>
          <w:rFonts w:ascii="Times New Roman" w:hAnsi="Times New Roman" w:cs="Times New Roman"/>
          <w:sz w:val="24"/>
          <w:szCs w:val="24"/>
        </w:rPr>
        <w:t>George Warren Brown School of Social Work &amp; Public Health</w:t>
      </w:r>
    </w:p>
    <w:p w14:paraId="00000010" w14:textId="77777777" w:rsidR="00BA37D0" w:rsidRPr="005D0B4F" w:rsidRDefault="00BA37D0" w:rsidP="005D0B4F">
      <w:pPr>
        <w:spacing w:line="480" w:lineRule="auto"/>
        <w:contextualSpacing/>
        <w:rPr>
          <w:rFonts w:ascii="Times New Roman" w:hAnsi="Times New Roman" w:cs="Times New Roman"/>
          <w:sz w:val="24"/>
          <w:szCs w:val="24"/>
        </w:rPr>
      </w:pPr>
    </w:p>
    <w:p w14:paraId="00000011" w14:textId="77777777" w:rsidR="00BA37D0" w:rsidRPr="005D0B4F" w:rsidRDefault="00BA37D0" w:rsidP="005D0B4F">
      <w:pPr>
        <w:spacing w:line="480" w:lineRule="auto"/>
        <w:contextualSpacing/>
        <w:jc w:val="center"/>
        <w:rPr>
          <w:rFonts w:ascii="Times New Roman" w:hAnsi="Times New Roman" w:cs="Times New Roman"/>
          <w:b/>
          <w:sz w:val="24"/>
          <w:szCs w:val="24"/>
        </w:rPr>
      </w:pPr>
    </w:p>
    <w:p w14:paraId="00000012" w14:textId="77777777" w:rsidR="00BA37D0" w:rsidRPr="005D0B4F" w:rsidRDefault="00BA37D0" w:rsidP="005D0B4F">
      <w:pPr>
        <w:spacing w:line="480" w:lineRule="auto"/>
        <w:contextualSpacing/>
        <w:jc w:val="center"/>
        <w:rPr>
          <w:rFonts w:ascii="Times New Roman" w:hAnsi="Times New Roman" w:cs="Times New Roman"/>
          <w:b/>
          <w:sz w:val="24"/>
          <w:szCs w:val="24"/>
        </w:rPr>
      </w:pPr>
    </w:p>
    <w:p w14:paraId="00000013" w14:textId="77777777" w:rsidR="00BA37D0" w:rsidRPr="005D0B4F" w:rsidRDefault="00BA37D0" w:rsidP="005D0B4F">
      <w:pPr>
        <w:spacing w:line="480" w:lineRule="auto"/>
        <w:contextualSpacing/>
        <w:jc w:val="center"/>
        <w:rPr>
          <w:rFonts w:ascii="Times New Roman" w:hAnsi="Times New Roman" w:cs="Times New Roman"/>
          <w:b/>
          <w:sz w:val="24"/>
          <w:szCs w:val="24"/>
        </w:rPr>
      </w:pPr>
    </w:p>
    <w:p w14:paraId="00000014" w14:textId="77777777" w:rsidR="00BA37D0" w:rsidRPr="005D0B4F" w:rsidRDefault="00BA37D0" w:rsidP="005D0B4F">
      <w:pPr>
        <w:spacing w:line="480" w:lineRule="auto"/>
        <w:contextualSpacing/>
        <w:jc w:val="center"/>
        <w:rPr>
          <w:rFonts w:ascii="Times New Roman" w:hAnsi="Times New Roman" w:cs="Times New Roman"/>
          <w:b/>
          <w:sz w:val="24"/>
          <w:szCs w:val="24"/>
        </w:rPr>
      </w:pPr>
    </w:p>
    <w:p w14:paraId="00000015" w14:textId="77777777" w:rsidR="00BA37D0" w:rsidRPr="005D0B4F" w:rsidRDefault="00BA37D0" w:rsidP="005D0B4F">
      <w:pPr>
        <w:spacing w:line="480" w:lineRule="auto"/>
        <w:contextualSpacing/>
        <w:jc w:val="center"/>
        <w:rPr>
          <w:rFonts w:ascii="Times New Roman" w:hAnsi="Times New Roman" w:cs="Times New Roman"/>
          <w:b/>
          <w:sz w:val="24"/>
          <w:szCs w:val="24"/>
        </w:rPr>
      </w:pPr>
    </w:p>
    <w:p w14:paraId="66A137B9" w14:textId="77777777" w:rsidR="00CA537E" w:rsidRPr="005D0B4F" w:rsidRDefault="00CA537E" w:rsidP="005D0B4F">
      <w:pPr>
        <w:spacing w:line="480" w:lineRule="auto"/>
        <w:contextualSpacing/>
        <w:rPr>
          <w:rFonts w:ascii="Times New Roman" w:hAnsi="Times New Roman" w:cs="Times New Roman"/>
          <w:b/>
          <w:sz w:val="24"/>
          <w:szCs w:val="24"/>
        </w:rPr>
      </w:pPr>
    </w:p>
    <w:p w14:paraId="614F7BC3" w14:textId="76BC112E" w:rsidR="007E7F42" w:rsidRPr="00254655" w:rsidRDefault="007E7F42" w:rsidP="005D0B4F">
      <w:pPr>
        <w:spacing w:line="480" w:lineRule="auto"/>
        <w:contextualSpacing/>
        <w:jc w:val="center"/>
        <w:rPr>
          <w:rFonts w:ascii="Times New Roman" w:hAnsi="Times New Roman" w:cs="Times New Roman"/>
          <w:b/>
          <w:sz w:val="24"/>
          <w:szCs w:val="24"/>
        </w:rPr>
      </w:pPr>
      <w:r w:rsidRPr="00254655">
        <w:rPr>
          <w:rFonts w:ascii="Times New Roman" w:hAnsi="Times New Roman" w:cs="Times New Roman"/>
          <w:b/>
          <w:sz w:val="24"/>
          <w:szCs w:val="24"/>
        </w:rPr>
        <w:lastRenderedPageBreak/>
        <w:t>Abstract</w:t>
      </w:r>
    </w:p>
    <w:p w14:paraId="12D91BCF" w14:textId="71790569" w:rsidR="007E7F42" w:rsidRPr="00254655" w:rsidRDefault="008C15B0" w:rsidP="007E7F42">
      <w:pPr>
        <w:spacing w:line="480" w:lineRule="auto"/>
        <w:contextualSpacing/>
        <w:rPr>
          <w:rFonts w:ascii="Times New Roman" w:hAnsi="Times New Roman" w:cs="Times New Roman"/>
          <w:bCs/>
          <w:sz w:val="24"/>
          <w:szCs w:val="24"/>
        </w:rPr>
      </w:pPr>
      <w:r w:rsidRPr="00254655">
        <w:rPr>
          <w:rFonts w:ascii="Times New Roman" w:hAnsi="Times New Roman" w:cs="Times New Roman"/>
          <w:b/>
          <w:sz w:val="24"/>
          <w:szCs w:val="24"/>
        </w:rPr>
        <w:t xml:space="preserve">Introduction: </w:t>
      </w:r>
      <w:r w:rsidR="00254655" w:rsidRPr="00254655">
        <w:rPr>
          <w:rFonts w:ascii="Times New Roman" w:hAnsi="Times New Roman" w:cs="Times New Roman"/>
          <w:sz w:val="24"/>
          <w:szCs w:val="24"/>
        </w:rPr>
        <w:t>Today, 31% of women in jails</w:t>
      </w:r>
      <w:r w:rsidR="00254655">
        <w:rPr>
          <w:rFonts w:ascii="Times New Roman" w:hAnsi="Times New Roman" w:cs="Times New Roman"/>
          <w:sz w:val="24"/>
          <w:szCs w:val="24"/>
        </w:rPr>
        <w:t xml:space="preserve"> </w:t>
      </w:r>
      <w:r w:rsidR="00254655" w:rsidRPr="00254655">
        <w:rPr>
          <w:rFonts w:ascii="Times New Roman" w:hAnsi="Times New Roman" w:cs="Times New Roman"/>
          <w:sz w:val="24"/>
          <w:szCs w:val="24"/>
        </w:rPr>
        <w:t>have a serious mental illness.</w:t>
      </w:r>
      <w:r w:rsidR="00AD3414">
        <w:rPr>
          <w:rFonts w:ascii="Times New Roman" w:hAnsi="Times New Roman" w:cs="Times New Roman"/>
          <w:sz w:val="24"/>
          <w:szCs w:val="24"/>
        </w:rPr>
        <w:t xml:space="preserve"> Incarcerated women </w:t>
      </w:r>
      <w:r w:rsidR="00B06705">
        <w:rPr>
          <w:rFonts w:ascii="Times New Roman" w:hAnsi="Times New Roman" w:cs="Times New Roman"/>
          <w:sz w:val="24"/>
          <w:szCs w:val="24"/>
        </w:rPr>
        <w:t xml:space="preserve">also </w:t>
      </w:r>
      <w:r w:rsidR="00AD3414">
        <w:rPr>
          <w:rFonts w:ascii="Times New Roman" w:hAnsi="Times New Roman" w:cs="Times New Roman"/>
          <w:sz w:val="24"/>
          <w:szCs w:val="24"/>
        </w:rPr>
        <w:t xml:space="preserve">have disproportionately higher rates of disability. That said, the aim of this study was </w:t>
      </w:r>
      <w:r w:rsidR="00AD3414" w:rsidRPr="005D0B4F">
        <w:rPr>
          <w:rFonts w:ascii="Times New Roman" w:hAnsi="Times New Roman" w:cs="Times New Roman"/>
          <w:sz w:val="24"/>
          <w:szCs w:val="24"/>
        </w:rPr>
        <w:t xml:space="preserve">to better understand which mental health issues women in jails struggle with most. </w:t>
      </w:r>
      <w:r w:rsidR="00AD3414" w:rsidRPr="00EA1BEC">
        <w:rPr>
          <w:rFonts w:ascii="Times New Roman" w:hAnsi="Times New Roman" w:cs="Times New Roman"/>
          <w:color w:val="000000"/>
          <w:sz w:val="24"/>
          <w:szCs w:val="24"/>
        </w:rPr>
        <w:t>The project also explore</w:t>
      </w:r>
      <w:r w:rsidR="00A64E1C">
        <w:rPr>
          <w:rFonts w:ascii="Times New Roman" w:hAnsi="Times New Roman" w:cs="Times New Roman"/>
          <w:color w:val="000000"/>
          <w:sz w:val="24"/>
          <w:szCs w:val="24"/>
        </w:rPr>
        <w:t>d</w:t>
      </w:r>
      <w:r w:rsidR="00AD3414" w:rsidRPr="00EA1BEC">
        <w:rPr>
          <w:rFonts w:ascii="Times New Roman" w:hAnsi="Times New Roman" w:cs="Times New Roman"/>
          <w:color w:val="000000"/>
          <w:sz w:val="24"/>
          <w:szCs w:val="24"/>
        </w:rPr>
        <w:t xml:space="preserve"> different types of past trauma and their associations with mental illness among women, as well as whether mental illness is influenced by the </w:t>
      </w:r>
      <w:r w:rsidR="00AD3414" w:rsidRPr="00EA1BEC">
        <w:rPr>
          <w:rFonts w:ascii="Times New Roman" w:hAnsi="Times New Roman" w:cs="Times New Roman"/>
          <w:i/>
          <w:iCs/>
          <w:color w:val="000000"/>
          <w:sz w:val="24"/>
          <w:szCs w:val="24"/>
        </w:rPr>
        <w:t>number</w:t>
      </w:r>
      <w:r w:rsidR="00AD3414" w:rsidRPr="00EA1BEC">
        <w:rPr>
          <w:rFonts w:ascii="Times New Roman" w:hAnsi="Times New Roman" w:cs="Times New Roman"/>
          <w:color w:val="000000"/>
          <w:sz w:val="24"/>
          <w:szCs w:val="24"/>
        </w:rPr>
        <w:t xml:space="preserve"> of adverse experiences a person has. A secondary aim of the project </w:t>
      </w:r>
      <w:r w:rsidR="00A64E1C">
        <w:rPr>
          <w:rFonts w:ascii="Times New Roman" w:hAnsi="Times New Roman" w:cs="Times New Roman"/>
          <w:color w:val="000000"/>
          <w:sz w:val="24"/>
          <w:szCs w:val="24"/>
        </w:rPr>
        <w:t>wa</w:t>
      </w:r>
      <w:r w:rsidR="00AD3414" w:rsidRPr="00EA1BEC">
        <w:rPr>
          <w:rFonts w:ascii="Times New Roman" w:hAnsi="Times New Roman" w:cs="Times New Roman"/>
          <w:color w:val="000000"/>
          <w:sz w:val="24"/>
          <w:szCs w:val="24"/>
        </w:rPr>
        <w:t>s to understand the possible interaction effect between having a disability and having a mental illness, among incarcerated women.</w:t>
      </w:r>
    </w:p>
    <w:p w14:paraId="19A001B1" w14:textId="555C157B" w:rsidR="008C15B0" w:rsidRPr="00254655" w:rsidRDefault="008C15B0" w:rsidP="007E7F42">
      <w:pPr>
        <w:spacing w:line="480" w:lineRule="auto"/>
        <w:contextualSpacing/>
        <w:rPr>
          <w:rFonts w:ascii="Times New Roman" w:hAnsi="Times New Roman" w:cs="Times New Roman"/>
          <w:bCs/>
          <w:sz w:val="24"/>
          <w:szCs w:val="24"/>
        </w:rPr>
      </w:pPr>
      <w:r w:rsidRPr="00254655">
        <w:rPr>
          <w:rFonts w:ascii="Times New Roman" w:hAnsi="Times New Roman" w:cs="Times New Roman"/>
          <w:b/>
          <w:sz w:val="24"/>
          <w:szCs w:val="24"/>
        </w:rPr>
        <w:t>Methods:</w:t>
      </w:r>
      <w:r w:rsidRPr="00254655">
        <w:rPr>
          <w:rFonts w:ascii="Times New Roman" w:hAnsi="Times New Roman" w:cs="Times New Roman"/>
          <w:bCs/>
          <w:sz w:val="24"/>
          <w:szCs w:val="24"/>
        </w:rPr>
        <w:t xml:space="preserve"> </w:t>
      </w:r>
      <w:r w:rsidR="00D25BFF">
        <w:rPr>
          <w:rFonts w:ascii="Times New Roman" w:hAnsi="Times New Roman" w:cs="Times New Roman"/>
          <w:bCs/>
          <w:sz w:val="24"/>
          <w:szCs w:val="24"/>
        </w:rPr>
        <w:t>A cross sectional study utilizing secondary data from The National Survey of Inmate Health was conducted. Four logistic regression models were then run on the sample of incarcerated women (n=1993)</w:t>
      </w:r>
      <w:r w:rsidR="00D65251">
        <w:rPr>
          <w:rFonts w:ascii="Times New Roman" w:hAnsi="Times New Roman" w:cs="Times New Roman"/>
          <w:bCs/>
          <w:sz w:val="24"/>
          <w:szCs w:val="24"/>
        </w:rPr>
        <w:t xml:space="preserve"> which included: 1) five predictors of trauma; 2) an aggregated single predictor of trauma; 3) disability; and 4) the interaction between the aggregated trauma predictor and disability. </w:t>
      </w:r>
    </w:p>
    <w:p w14:paraId="3A39BBD9" w14:textId="77777777" w:rsidR="009A107B" w:rsidRDefault="008C15B0" w:rsidP="007E7F42">
      <w:pPr>
        <w:spacing w:line="480" w:lineRule="auto"/>
        <w:contextualSpacing/>
        <w:rPr>
          <w:rFonts w:ascii="Times New Roman" w:hAnsi="Times New Roman" w:cs="Times New Roman"/>
          <w:sz w:val="24"/>
          <w:szCs w:val="24"/>
        </w:rPr>
      </w:pPr>
      <w:r w:rsidRPr="00254655">
        <w:rPr>
          <w:rFonts w:ascii="Times New Roman" w:hAnsi="Times New Roman" w:cs="Times New Roman"/>
          <w:b/>
          <w:sz w:val="24"/>
          <w:szCs w:val="24"/>
        </w:rPr>
        <w:t>Results:</w:t>
      </w:r>
      <w:r w:rsidRPr="00254655">
        <w:rPr>
          <w:rFonts w:ascii="Times New Roman" w:hAnsi="Times New Roman" w:cs="Times New Roman"/>
          <w:bCs/>
          <w:sz w:val="24"/>
          <w:szCs w:val="24"/>
        </w:rPr>
        <w:t xml:space="preserve"> </w:t>
      </w:r>
      <w:r w:rsidR="00D65251">
        <w:rPr>
          <w:rFonts w:ascii="Times New Roman" w:hAnsi="Times New Roman" w:cs="Times New Roman"/>
          <w:bCs/>
          <w:sz w:val="24"/>
          <w:szCs w:val="24"/>
        </w:rPr>
        <w:t xml:space="preserve">Physical abuse, sexual assault, and parents abusing alcohol/drugs were all significantly associated with mental illness. Moreover, </w:t>
      </w:r>
      <w:r w:rsidR="00D65251" w:rsidRPr="00EA1BEC">
        <w:rPr>
          <w:rFonts w:ascii="Times New Roman" w:eastAsia="Times New Roman" w:hAnsi="Times New Roman" w:cs="Times New Roman"/>
          <w:color w:val="000000"/>
          <w:sz w:val="24"/>
          <w:szCs w:val="24"/>
          <w:lang w:val="en-US"/>
        </w:rPr>
        <w:t>an incarcerated woman had approximately 58% greater odds of reporting a mental illness with each additional reported adverse experience</w:t>
      </w:r>
      <w:r w:rsidR="00D65251">
        <w:rPr>
          <w:rFonts w:ascii="Times New Roman" w:eastAsia="Times New Roman" w:hAnsi="Times New Roman" w:cs="Times New Roman"/>
          <w:color w:val="000000"/>
          <w:sz w:val="24"/>
          <w:szCs w:val="24"/>
          <w:lang w:val="en-US"/>
        </w:rPr>
        <w:t>.</w:t>
      </w:r>
      <w:r w:rsidR="00D65251" w:rsidRPr="00EA1BEC">
        <w:rPr>
          <w:rFonts w:ascii="Times New Roman" w:eastAsia="Times New Roman" w:hAnsi="Times New Roman" w:cs="Times New Roman"/>
          <w:color w:val="000000"/>
          <w:sz w:val="24"/>
          <w:szCs w:val="24"/>
          <w:lang w:val="en-US"/>
        </w:rPr>
        <w:t xml:space="preserve"> Those with a disability had about 8 times greater odds of reporting a mental illness</w:t>
      </w:r>
      <w:r w:rsidR="00D65251">
        <w:rPr>
          <w:rFonts w:ascii="Times New Roman" w:eastAsia="Times New Roman" w:hAnsi="Times New Roman" w:cs="Times New Roman"/>
          <w:color w:val="000000"/>
          <w:sz w:val="24"/>
          <w:szCs w:val="24"/>
          <w:lang w:val="en-US"/>
        </w:rPr>
        <w:t xml:space="preserve">. </w:t>
      </w:r>
      <w:r w:rsidR="00D65251" w:rsidRPr="00EA1BEC">
        <w:rPr>
          <w:rFonts w:ascii="Times New Roman" w:eastAsia="Times New Roman" w:hAnsi="Times New Roman" w:cs="Times New Roman"/>
          <w:color w:val="000000"/>
          <w:sz w:val="24"/>
          <w:szCs w:val="24"/>
          <w:lang w:val="en-US"/>
        </w:rPr>
        <w:t>The interaction term, itself, was also statistically significant</w:t>
      </w:r>
      <w:r w:rsidR="00D65251">
        <w:rPr>
          <w:rFonts w:ascii="Times New Roman" w:eastAsia="Times New Roman" w:hAnsi="Times New Roman" w:cs="Times New Roman"/>
          <w:color w:val="000000"/>
          <w:sz w:val="24"/>
          <w:szCs w:val="24"/>
          <w:lang w:val="en-US"/>
        </w:rPr>
        <w:t xml:space="preserve">. </w:t>
      </w:r>
      <w:r w:rsidR="00D65251" w:rsidRPr="00EA1BEC">
        <w:rPr>
          <w:rFonts w:ascii="Times New Roman" w:eastAsia="Times New Roman" w:hAnsi="Times New Roman" w:cs="Times New Roman"/>
          <w:color w:val="000000"/>
          <w:sz w:val="24"/>
          <w:szCs w:val="24"/>
          <w:lang w:val="en-US"/>
        </w:rPr>
        <w:t>Among those with a disability, the probability of reporting a mental illness decreased by approximately 2</w:t>
      </w:r>
      <w:r w:rsidR="00D65251">
        <w:rPr>
          <w:rFonts w:ascii="Times New Roman" w:eastAsia="Times New Roman" w:hAnsi="Times New Roman" w:cs="Times New Roman"/>
          <w:color w:val="000000"/>
          <w:sz w:val="24"/>
          <w:szCs w:val="24"/>
          <w:lang w:val="en-US"/>
        </w:rPr>
        <w:t>2</w:t>
      </w:r>
      <w:r w:rsidR="00D65251" w:rsidRPr="00EA1BEC">
        <w:rPr>
          <w:rFonts w:ascii="Times New Roman" w:eastAsia="Times New Roman" w:hAnsi="Times New Roman" w:cs="Times New Roman"/>
          <w:color w:val="000000"/>
          <w:sz w:val="24"/>
          <w:szCs w:val="24"/>
          <w:lang w:val="en-US"/>
        </w:rPr>
        <w:t xml:space="preserve">% with each unit increase in adverse experiences. </w:t>
      </w:r>
      <w:r w:rsidR="00D65251" w:rsidRPr="005D0B4F">
        <w:rPr>
          <w:rFonts w:ascii="Times New Roman" w:hAnsi="Times New Roman" w:cs="Times New Roman"/>
          <w:sz w:val="24"/>
          <w:szCs w:val="24"/>
        </w:rPr>
        <w:t xml:space="preserve"> </w:t>
      </w:r>
    </w:p>
    <w:p w14:paraId="0463F12B" w14:textId="30A16202" w:rsidR="008C15B0" w:rsidRPr="009A107B" w:rsidRDefault="008C15B0" w:rsidP="007E7F42">
      <w:pPr>
        <w:spacing w:line="480" w:lineRule="auto"/>
        <w:contextualSpacing/>
        <w:rPr>
          <w:rFonts w:ascii="Times New Roman" w:hAnsi="Times New Roman" w:cs="Times New Roman"/>
          <w:sz w:val="24"/>
          <w:szCs w:val="24"/>
        </w:rPr>
      </w:pPr>
      <w:r w:rsidRPr="00254655">
        <w:rPr>
          <w:rFonts w:ascii="Times New Roman" w:hAnsi="Times New Roman" w:cs="Times New Roman"/>
          <w:b/>
          <w:sz w:val="24"/>
          <w:szCs w:val="24"/>
        </w:rPr>
        <w:t>Discussion:</w:t>
      </w:r>
      <w:r w:rsidRPr="00254655">
        <w:rPr>
          <w:rFonts w:ascii="Times New Roman" w:hAnsi="Times New Roman" w:cs="Times New Roman"/>
          <w:bCs/>
          <w:sz w:val="24"/>
          <w:szCs w:val="24"/>
        </w:rPr>
        <w:t xml:space="preserve"> </w:t>
      </w:r>
      <w:r w:rsidR="009A107B">
        <w:rPr>
          <w:rFonts w:ascii="Times New Roman" w:eastAsia="Times New Roman" w:hAnsi="Times New Roman" w:cs="Times New Roman"/>
          <w:color w:val="000000"/>
          <w:sz w:val="24"/>
          <w:szCs w:val="24"/>
          <w:lang w:val="en-US"/>
        </w:rPr>
        <w:t>B</w:t>
      </w:r>
      <w:r w:rsidR="009A107B" w:rsidRPr="0074156C">
        <w:rPr>
          <w:rFonts w:ascii="Times New Roman" w:eastAsia="Times New Roman" w:hAnsi="Times New Roman" w:cs="Times New Roman"/>
          <w:color w:val="000000"/>
          <w:sz w:val="24"/>
          <w:szCs w:val="24"/>
          <w:lang w:val="en-US"/>
        </w:rPr>
        <w:t>y understanding how different types of trauma influence mental illness prevalence, medical professionals, educators, social workers, and families can better identify when a person is at risk and help that person obtain the necessary resources.</w:t>
      </w:r>
    </w:p>
    <w:p w14:paraId="4E5CA27C" w14:textId="414BC533" w:rsidR="000F733D" w:rsidRPr="005D0B4F" w:rsidRDefault="00993A1E" w:rsidP="005D0B4F">
      <w:pPr>
        <w:spacing w:line="480" w:lineRule="auto"/>
        <w:contextualSpacing/>
        <w:jc w:val="center"/>
        <w:rPr>
          <w:rFonts w:ascii="Times New Roman" w:hAnsi="Times New Roman" w:cs="Times New Roman"/>
          <w:b/>
          <w:sz w:val="24"/>
          <w:szCs w:val="24"/>
        </w:rPr>
      </w:pPr>
      <w:r w:rsidRPr="005D0B4F">
        <w:rPr>
          <w:rFonts w:ascii="Times New Roman" w:hAnsi="Times New Roman" w:cs="Times New Roman"/>
          <w:b/>
          <w:sz w:val="24"/>
          <w:szCs w:val="24"/>
        </w:rPr>
        <w:t>Introduction and Objectives</w:t>
      </w:r>
    </w:p>
    <w:p w14:paraId="00000028" w14:textId="4C2A2BC2" w:rsidR="00BA37D0" w:rsidRPr="005D0B4F" w:rsidRDefault="00993A1E" w:rsidP="005D0B4F">
      <w:pPr>
        <w:spacing w:line="480" w:lineRule="auto"/>
        <w:contextualSpacing/>
        <w:rPr>
          <w:rFonts w:ascii="Times New Roman" w:hAnsi="Times New Roman" w:cs="Times New Roman"/>
          <w:sz w:val="24"/>
          <w:szCs w:val="24"/>
        </w:rPr>
      </w:pPr>
      <w:r w:rsidRPr="005D0B4F">
        <w:rPr>
          <w:rFonts w:ascii="Times New Roman" w:hAnsi="Times New Roman" w:cs="Times New Roman"/>
          <w:sz w:val="24"/>
          <w:szCs w:val="24"/>
        </w:rPr>
        <w:tab/>
        <w:t>The United States has only 5% of the world’s total population, yet 25% of the world’s prison population</w:t>
      </w:r>
      <w:r w:rsidR="002B210A" w:rsidRPr="005D0B4F">
        <w:rPr>
          <w:rFonts w:ascii="Times New Roman" w:hAnsi="Times New Roman" w:cs="Times New Roman"/>
          <w:sz w:val="24"/>
          <w:szCs w:val="24"/>
        </w:rPr>
        <w:t>.</w:t>
      </w:r>
      <w:r w:rsidR="00AF7B0A"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author":[{"dropping-particle":"","family":"Walmsley","given":"Roy","non-dropping-particle":"","parse-names":false,"suffix":""}],"id":"ITEM-1","issued":{"date-parts":[["2013"]]},"number-of-pages":"1-6","publisher-place":"London","title":"World Prison Population List (tenth edition)","type":"report"},"uris":["http://www.mendeley.com/documents/?uuid=fe841bd7-777d-3151-a0ad-c0bc834cfaa6"]}],"mendeley":{"formattedCitation":"&lt;sup&gt;1&lt;/sup&gt;","plainTextFormattedCitation":"1","previouslyFormattedCitation":"&lt;sup&gt;1&lt;/sup&gt;"},"properties":{"noteIndex":0},"schema":"https://github.com/citation-style-language/schema/raw/master/csl-citation.json"}</w:instrText>
      </w:r>
      <w:r w:rsidR="00AF7B0A"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1</w:t>
      </w:r>
      <w:r w:rsidR="00AF7B0A" w:rsidRPr="005D0B4F">
        <w:rPr>
          <w:rFonts w:ascii="Times New Roman" w:hAnsi="Times New Roman" w:cs="Times New Roman"/>
          <w:sz w:val="24"/>
          <w:szCs w:val="24"/>
        </w:rPr>
        <w:fldChar w:fldCharType="end"/>
      </w:r>
      <w:r w:rsidR="002B210A" w:rsidRPr="005D0B4F">
        <w:rPr>
          <w:rFonts w:ascii="Times New Roman" w:hAnsi="Times New Roman" w:cs="Times New Roman"/>
          <w:sz w:val="24"/>
          <w:szCs w:val="24"/>
        </w:rPr>
        <w:t xml:space="preserve"> </w:t>
      </w:r>
      <w:r w:rsidRPr="005D0B4F">
        <w:rPr>
          <w:rFonts w:ascii="Times New Roman" w:hAnsi="Times New Roman" w:cs="Times New Roman"/>
          <w:sz w:val="24"/>
          <w:szCs w:val="24"/>
        </w:rPr>
        <w:t>This statistic is primarily the culmination of a history of slavery and racist policies, such as “The War on Drugs</w:t>
      </w:r>
      <w:r w:rsidR="002B210A" w:rsidRPr="005D0B4F">
        <w:rPr>
          <w:rFonts w:ascii="Times New Roman" w:hAnsi="Times New Roman" w:cs="Times New Roman"/>
          <w:sz w:val="24"/>
          <w:szCs w:val="24"/>
        </w:rPr>
        <w:t>.</w:t>
      </w:r>
      <w:r w:rsidRPr="005D0B4F">
        <w:rPr>
          <w:rFonts w:ascii="Times New Roman" w:hAnsi="Times New Roman" w:cs="Times New Roman"/>
          <w:sz w:val="24"/>
          <w:szCs w:val="24"/>
        </w:rPr>
        <w:t>”</w:t>
      </w:r>
      <w:r w:rsidR="00AF7B0A"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{"citationItems":[{"id":"ITEM-1","itemData":{"author":[{"dropping-particle":"","family":"Alexander","given":"Michelle","non-dropping-particle":"","parse-names":false,"suffix":""}],"id":"ITEM-1","issued":{"date-parts":[["2010"]]},"publisher":"New Press","publisher-place":"New York, NY","title":"The New Jim Crow: Mass Incarceration in the Age of Colorblindness","type":"book"},"uris":["http://www.mendeley.com/documents/?uuid=3e22ffe4-b920-42fb-9ff4-ec2f80c70135"]}],"mendeley":{"formattedCitation":"&lt;sup&gt;2&lt;/sup&gt;","plainTextFormattedCitation":"2","previouslyFormattedCitation":"&lt;sup&gt;2&lt;/sup&gt;"},"properties":{"noteIndex":0},"schema":"https://github.com/citation-style-language/schema/raw/master/csl-citation.json"}</w:instrText>
      </w:r>
      <w:r w:rsidR="00AF7B0A"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2</w:t>
      </w:r>
      <w:r w:rsidR="00AF7B0A" w:rsidRPr="005D0B4F">
        <w:rPr>
          <w:rFonts w:ascii="Times New Roman" w:hAnsi="Times New Roman" w:cs="Times New Roman"/>
          <w:sz w:val="24"/>
          <w:szCs w:val="24"/>
        </w:rPr>
        <w:fldChar w:fldCharType="end"/>
      </w:r>
      <w:r w:rsidR="002B210A" w:rsidRPr="005D0B4F">
        <w:rPr>
          <w:rFonts w:ascii="Times New Roman" w:hAnsi="Times New Roman" w:cs="Times New Roman"/>
          <w:sz w:val="24"/>
          <w:szCs w:val="24"/>
        </w:rPr>
        <w:t xml:space="preserve"> </w:t>
      </w:r>
      <w:r w:rsidRPr="005D0B4F">
        <w:rPr>
          <w:rFonts w:ascii="Times New Roman" w:hAnsi="Times New Roman" w:cs="Times New Roman"/>
          <w:sz w:val="24"/>
          <w:szCs w:val="24"/>
        </w:rPr>
        <w:t>Although a higher proportion of men are incarcerated than are women, incarceration rates for women have been steadily increasing over the past several decades</w:t>
      </w:r>
      <w:r w:rsidR="0021683E" w:rsidRPr="005D0B4F">
        <w:rPr>
          <w:rFonts w:ascii="Times New Roman" w:hAnsi="Times New Roman" w:cs="Times New Roman"/>
          <w:sz w:val="24"/>
          <w:szCs w:val="24"/>
        </w:rPr>
        <w:t>.</w:t>
      </w:r>
      <w:r w:rsidR="002B210A"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{"citationItems":[{"id":"ITEM-1","itemData":{"id":"ITEM-1","issued":{"date-parts":[["2019"]]},"title":"Incarcerated Women and Girls | The Sentencing Project","type":"report"},"uris":["http://www.mendeley.com/documents/?uuid=22a9ae70-ca49-3e47-b333-292cdb465c9e"]}],"mendeley":{"formattedCitation":"&lt;sup&gt;3&lt;/sup&gt;","plainTextFormattedCitation":"3","previouslyFormattedCitation":"&lt;sup&gt;3&lt;/sup&gt;"},"properties":{"noteIndex":0},"schema":"https://github.com/citation-style-language/schema/raw/master/csl-citation.json"}</w:instrText>
      </w:r>
      <w:r w:rsidR="002B210A" w:rsidRPr="005D0B4F">
        <w:rPr>
          <w:rFonts w:ascii="Times New Roman" w:hAnsi="Times New Roman" w:cs="Times New Roman"/>
          <w:sz w:val="24"/>
          <w:szCs w:val="24"/>
        </w:rPr>
        <w:fldChar w:fldCharType="separate"/>
      </w:r>
      <w:r w:rsidR="002B210A" w:rsidRPr="005D0B4F">
        <w:rPr>
          <w:rFonts w:ascii="Times New Roman" w:hAnsi="Times New Roman" w:cs="Times New Roman"/>
          <w:noProof/>
          <w:sz w:val="24"/>
          <w:szCs w:val="24"/>
          <w:vertAlign w:val="superscript"/>
        </w:rPr>
        <w:t>3</w:t>
      </w:r>
      <w:r w:rsidR="002B210A" w:rsidRPr="005D0B4F">
        <w:rPr>
          <w:rFonts w:ascii="Times New Roman" w:hAnsi="Times New Roman" w:cs="Times New Roman"/>
          <w:sz w:val="24"/>
          <w:szCs w:val="24"/>
        </w:rPr>
        <w:fldChar w:fldCharType="end"/>
      </w:r>
      <w:r w:rsidRPr="005D0B4F">
        <w:rPr>
          <w:rFonts w:ascii="Times New Roman" w:hAnsi="Times New Roman" w:cs="Times New Roman"/>
          <w:sz w:val="24"/>
          <w:szCs w:val="24"/>
        </w:rPr>
        <w:t xml:space="preserve"> Female incarceration rates have increased by 750% between 1980 and 2017 - a growth rate</w:t>
      </w:r>
      <w:del w:id="3" w:author="Jenine K Harris" w:date="2020-03-10T17:44:00Z">
        <w:r w:rsidRPr="005D0B4F" w:rsidDel="009E7E82">
          <w:rPr>
            <w:rFonts w:ascii="Times New Roman" w:hAnsi="Times New Roman" w:cs="Times New Roman"/>
            <w:sz w:val="24"/>
            <w:szCs w:val="24"/>
          </w:rPr>
          <w:delText>,</w:delText>
        </w:r>
      </w:del>
      <w:r w:rsidRPr="005D0B4F">
        <w:rPr>
          <w:rFonts w:ascii="Times New Roman" w:hAnsi="Times New Roman" w:cs="Times New Roman"/>
          <w:sz w:val="24"/>
          <w:szCs w:val="24"/>
        </w:rPr>
        <w:t xml:space="preserve"> which is double that of males.</w:t>
      </w:r>
      <w:r w:rsidR="002B210A"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{"citationItems":[{"id":"ITEM-1","itemData":{"id":"ITEM-1","issued":{"date-parts":[["2019"]]},"title":"Incarcerated Women and Girls | The Sentencing Project","type":"report"},"uris":["http://www.mendeley.com/documents/?uuid=22a9ae70-ca49-3e47-b333-292cdb465c9e"]}],"mendeley":{"formattedCitation":"&lt;sup&gt;3&lt;/sup&gt;","plainTextFormattedCitation":"3","previouslyFormattedCitation":"&lt;sup&gt;3&lt;/sup&gt;"},"properties":{"noteIndex":0},"schema":"https://github.com/citation-style-language/schema/raw/master/csl-citation.json"}</w:instrText>
      </w:r>
      <w:r w:rsidR="002B210A" w:rsidRPr="005D0B4F">
        <w:rPr>
          <w:rFonts w:ascii="Times New Roman" w:hAnsi="Times New Roman" w:cs="Times New Roman"/>
          <w:sz w:val="24"/>
          <w:szCs w:val="24"/>
        </w:rPr>
        <w:fldChar w:fldCharType="separate"/>
      </w:r>
      <w:r w:rsidR="002B210A" w:rsidRPr="005D0B4F">
        <w:rPr>
          <w:rFonts w:ascii="Times New Roman" w:hAnsi="Times New Roman" w:cs="Times New Roman"/>
          <w:noProof/>
          <w:sz w:val="24"/>
          <w:szCs w:val="24"/>
          <w:vertAlign w:val="superscript"/>
        </w:rPr>
        <w:t>3</w:t>
      </w:r>
      <w:r w:rsidR="002B210A" w:rsidRPr="005D0B4F">
        <w:rPr>
          <w:rFonts w:ascii="Times New Roman" w:hAnsi="Times New Roman" w:cs="Times New Roman"/>
          <w:sz w:val="24"/>
          <w:szCs w:val="24"/>
        </w:rPr>
        <w:fldChar w:fldCharType="end"/>
      </w:r>
      <w:r w:rsidRPr="005D0B4F">
        <w:rPr>
          <w:rFonts w:ascii="Times New Roman" w:hAnsi="Times New Roman" w:cs="Times New Roman"/>
          <w:sz w:val="24"/>
          <w:szCs w:val="24"/>
        </w:rPr>
        <w:t xml:space="preserve"> Among females, incarceration rates for Black women are twice as high as for White women.</w:t>
      </w:r>
      <w:r w:rsidR="002B210A" w:rsidRPr="005D0B4F">
        <w:rPr>
          <w:rFonts w:ascii="Times New Roman" w:hAnsi="Times New Roman" w:cs="Times New Roman"/>
          <w:sz w:val="24"/>
          <w:szCs w:val="24"/>
        </w:rPr>
        <w:fldChar w:fldCharType="begin" w:fldLock="1"/>
      </w:r>
      <w:r w:rsidR="00A650E7">
        <w:rPr>
          <w:rFonts w:ascii="Times New Roman" w:hAnsi="Times New Roman" w:cs="Times New Roman"/>
          <w:sz w:val="24"/>
          <w:szCs w:val="24"/>
        </w:rPr>
        <w:instrText>ADDIN CSL_CITATION {"citationItems":[{"id":"ITEM-1","itemData":{"id":"ITEM-1","issued":{"date-parts":[["2019"]]},"title":"Incarcerated Women and Girls | The Sentencing Project","type":"report"},"uris":["http://www.mendeley.com/documents/?uuid=22a9ae70-ca49-3e47-b333-292cdb465c9e"]}],"mendeley":{"formattedCitation":"&lt;sup&gt;3&lt;/sup&gt;","plainTextFormattedCitation":"3","previouslyFormattedCitation":"&lt;sup&gt;3&lt;/sup&gt;"},"properties":{"noteIndex":0},"schema":"https://github.com/citation-style-language/schema/raw/master/csl-citation.json"}</w:instrText>
      </w:r>
      <w:r w:rsidR="002B210A" w:rsidRPr="005D0B4F">
        <w:rPr>
          <w:rFonts w:ascii="Times New Roman" w:hAnsi="Times New Roman" w:cs="Times New Roman"/>
          <w:sz w:val="24"/>
          <w:szCs w:val="24"/>
        </w:rPr>
        <w:fldChar w:fldCharType="separate"/>
      </w:r>
      <w:r w:rsidR="002B210A" w:rsidRPr="005D0B4F">
        <w:rPr>
          <w:rFonts w:ascii="Times New Roman" w:hAnsi="Times New Roman" w:cs="Times New Roman"/>
          <w:noProof/>
          <w:sz w:val="24"/>
          <w:szCs w:val="24"/>
          <w:vertAlign w:val="superscript"/>
        </w:rPr>
        <w:t>3</w:t>
      </w:r>
      <w:r w:rsidR="002B210A" w:rsidRPr="005D0B4F">
        <w:rPr>
          <w:rFonts w:ascii="Times New Roman" w:hAnsi="Times New Roman" w:cs="Times New Roman"/>
          <w:sz w:val="24"/>
          <w:szCs w:val="24"/>
        </w:rPr>
        <w:fldChar w:fldCharType="end"/>
      </w:r>
      <w:r w:rsidRPr="005D0B4F">
        <w:rPr>
          <w:rFonts w:ascii="Times New Roman" w:hAnsi="Times New Roman" w:cs="Times New Roman"/>
          <w:sz w:val="24"/>
          <w:szCs w:val="24"/>
        </w:rPr>
        <w:t xml:space="preserve"> It is not well understood </w:t>
      </w:r>
      <w:r w:rsidRPr="005D0B4F">
        <w:rPr>
          <w:rFonts w:ascii="Times New Roman" w:hAnsi="Times New Roman" w:cs="Times New Roman"/>
          <w:i/>
          <w:sz w:val="24"/>
          <w:szCs w:val="24"/>
        </w:rPr>
        <w:t>why</w:t>
      </w:r>
      <w:r w:rsidRPr="005D0B4F">
        <w:rPr>
          <w:rFonts w:ascii="Times New Roman" w:hAnsi="Times New Roman" w:cs="Times New Roman"/>
          <w:sz w:val="24"/>
          <w:szCs w:val="24"/>
        </w:rPr>
        <w:t xml:space="preserve"> incarceration rates are increasing for females, but some studies have posited that mental illness, coupled with a lack of access to care and treatment, are at least partially responsible</w:t>
      </w:r>
      <w:r w:rsidR="002B210A" w:rsidRPr="005D0B4F">
        <w:rPr>
          <w:rFonts w:ascii="Times New Roman" w:hAnsi="Times New Roman" w:cs="Times New Roman"/>
          <w:sz w:val="24"/>
          <w:szCs w:val="24"/>
        </w:rPr>
        <w:t>.</w:t>
      </w:r>
      <w:r w:rsidR="005C3399"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{"citationItems":[{"id":"ITEM-1","itemData":{"DOI":"10.1016/j.ijlp.2012.11.005","ISSN":"01602527","abstract":"Women are entering US prisons at nearly double the rate of men and are the fastest growing prison population. Current extant literature focuses on the prevalence of the incarceration of women, but few studies exist that emphasize the different trajectories to prison. For example, women prisoners have greater experiences of prior victimization, more reports of mental illness, and higher rates of illicit substance use. The purpose of this study was to understand the prevalence of childhood victimization and its association with adult mental health problems, substance abuse disorders, and further sexual victimization. The research team interviewed a random sample of 125 women prisoners soon to be released from prison to gather information on their childhood physical and sexual victimization, mental health and substance abuse problems as an adult, and sexual victimization in the year preceding incarceration. Results indicate that women prisoners in this sample, who were both physically and sexually victimized as children, were more likely to be hospitalized as an adult for a psychological or emotional problem. Women who were sexually victimized or both physically and sexually victimized were more likely to attempt suicide. Women who experienced physical victimization as children and women who were both physically and sexually victimized were more likely to have a substance use disorder and women who were sexually abused as children or both physically and sexually victimized were more likely to be sexually abused in the year preceding prison. This article ends with a discussion about prisons' role in providing treatment for women prisoners and basing this treatment on women's trajectories to prison, which disproportionately include childhood victimization and subsequent mental health and substance use problems. © 2012 Elsevier Ltd.","author":[{"dropping-particle":"","family":"Tripodi","given":"Stephen J.","non-dropping-particle":"","parse-names":false,"suffix":""},{"dropping-particle":"","family":"Pettus-Davis","given":"Carrie","non-dropping-particle":"","parse-names":false,"suffix":""}],"container-title":"International Journal of Law and Psychiatry","id":"ITEM-1","issued":{"date-parts":[["2013"]]},"title":"Histories of childhood victimization and subsequent mental health problems, substance use, and sexual victimization for a sample of incarcerated women in the US","type":"article-journal"},"uris":["http://www.mendeley.com/documents/?uuid=5ff66b42-b250-3d1b-b143-7c21013dab86"]}],"mendeley":{"formattedCitation":"&lt;sup&gt;4&lt;/sup&gt;","plainTextFormattedCitation":"4","previouslyFormattedCitation":"&lt;sup&gt;4&lt;/sup&gt;"},"properties":{"noteIndex":0},"schema":"https://github.com/citation-style-language/schema/raw/master/csl-citation.json"}</w:instrText>
      </w:r>
      <w:r w:rsidR="005C3399"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4</w:t>
      </w:r>
      <w:r w:rsidR="005C3399" w:rsidRPr="005D0B4F">
        <w:rPr>
          <w:rFonts w:ascii="Times New Roman" w:hAnsi="Times New Roman" w:cs="Times New Roman"/>
          <w:sz w:val="24"/>
          <w:szCs w:val="24"/>
        </w:rPr>
        <w:fldChar w:fldCharType="end"/>
      </w:r>
    </w:p>
    <w:p w14:paraId="5FBB0DFD" w14:textId="67142125" w:rsidR="00F843E5" w:rsidRPr="005D0B4F" w:rsidRDefault="00993A1E" w:rsidP="005D0B4F">
      <w:pPr>
        <w:spacing w:line="480" w:lineRule="auto"/>
        <w:contextualSpacing/>
        <w:rPr>
          <w:rFonts w:ascii="Times New Roman" w:hAnsi="Times New Roman" w:cs="Times New Roman"/>
          <w:sz w:val="24"/>
          <w:szCs w:val="24"/>
        </w:rPr>
      </w:pPr>
      <w:r w:rsidRPr="005D0B4F">
        <w:rPr>
          <w:rFonts w:ascii="Times New Roman" w:hAnsi="Times New Roman" w:cs="Times New Roman"/>
          <w:sz w:val="24"/>
          <w:szCs w:val="24"/>
        </w:rPr>
        <w:tab/>
        <w:t>States began closing their psychiatric hospitals in the 1950s, due to their deplorable conditions</w:t>
      </w:r>
      <w:r w:rsidR="002B210A" w:rsidRPr="005D0B4F">
        <w:rPr>
          <w:rFonts w:ascii="Times New Roman" w:hAnsi="Times New Roman" w:cs="Times New Roman"/>
          <w:sz w:val="24"/>
          <w:szCs w:val="24"/>
        </w:rPr>
        <w:t>.</w:t>
      </w:r>
      <w:r w:rsidR="00695B1F"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{"citationItems":[{"id":"ITEM-1","itemData":{"author":[{"dropping-particle":"","family":"Cloud","given":"David","non-dropping-particle":"","parse-names":false,"suffix":""}],"id":"ITEM-1","issued":{"date-parts":[["2014"]]},"number-of-pages":"1-36","publisher-place":"New York, NY","title":"On Life Support: Public Health in the Age of Mass Incarceration","type":"report"},"uris":["http://www.mendeley.com/documents/?uuid=82c5c660-9090-344d-8a83-2df3210b1662"]}],"mendeley":{"formattedCitation":"&lt;sup&gt;5&lt;/sup&gt;","plainTextFormattedCitation":"5","previouslyFormattedCitation":"&lt;sup&gt;5&lt;/sup&gt;"},"properties":{"noteIndex":0},"schema":"https://github.com/citation-style-language/schema/raw/master/csl-citation.json"}</w:instrText>
      </w:r>
      <w:r w:rsidR="00695B1F"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5</w:t>
      </w:r>
      <w:r w:rsidR="00695B1F" w:rsidRPr="005D0B4F">
        <w:rPr>
          <w:rFonts w:ascii="Times New Roman" w:hAnsi="Times New Roman" w:cs="Times New Roman"/>
          <w:sz w:val="24"/>
          <w:szCs w:val="24"/>
        </w:rPr>
        <w:fldChar w:fldCharType="end"/>
      </w:r>
      <w:r w:rsidR="002B210A" w:rsidRPr="005D0B4F">
        <w:rPr>
          <w:rFonts w:ascii="Times New Roman" w:hAnsi="Times New Roman" w:cs="Times New Roman"/>
          <w:sz w:val="24"/>
          <w:szCs w:val="24"/>
        </w:rPr>
        <w:t xml:space="preserve"> </w:t>
      </w:r>
      <w:r w:rsidRPr="005D0B4F">
        <w:rPr>
          <w:rFonts w:ascii="Times New Roman" w:hAnsi="Times New Roman" w:cs="Times New Roman"/>
          <w:sz w:val="24"/>
          <w:szCs w:val="24"/>
        </w:rPr>
        <w:t>Although asylums were rightfully closed, there was no organized system for mental health treatment to replace them</w:t>
      </w:r>
      <w:r w:rsidR="002B210A" w:rsidRPr="005D0B4F">
        <w:rPr>
          <w:rFonts w:ascii="Times New Roman" w:hAnsi="Times New Roman" w:cs="Times New Roman"/>
          <w:sz w:val="24"/>
          <w:szCs w:val="24"/>
        </w:rPr>
        <w:t>.</w:t>
      </w:r>
      <w:r w:rsidR="00695B1F"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{"citationItems":[{"id":"ITEM-1","itemData":{"author":[{"dropping-particle":"","family":"Cloud","given":"David","non-dropping-particle":"","parse-names":false,"suffix":""}],"id":"ITEM-1","issued":{"date-parts":[["2014"]]},"number-of-pages":"1-36","publisher-place":"New York, NY","title":"On Life Support: Public Health in the Age of Mass Incarceration","type":"report"},"uris":["http://www.mendeley.com/documents/?uuid=82c5c660-9090-344d-8a83-2df3210b1662"]}],"mendeley":{"formattedCitation":"&lt;sup&gt;5&lt;/sup&gt;","plainTextFormattedCitation":"5","previouslyFormattedCitation":"&lt;sup&gt;5&lt;/sup&gt;"},"properties":{"noteIndex":0},"schema":"https://github.com/citation-style-language/schema/raw/master/csl-citation.json"}</w:instrText>
      </w:r>
      <w:r w:rsidR="00695B1F"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5</w:t>
      </w:r>
      <w:r w:rsidR="00695B1F" w:rsidRPr="005D0B4F">
        <w:rPr>
          <w:rFonts w:ascii="Times New Roman" w:hAnsi="Times New Roman" w:cs="Times New Roman"/>
          <w:sz w:val="24"/>
          <w:szCs w:val="24"/>
        </w:rPr>
        <w:fldChar w:fldCharType="end"/>
      </w:r>
      <w:r w:rsidR="002B210A" w:rsidRPr="005D0B4F">
        <w:rPr>
          <w:rFonts w:ascii="Times New Roman" w:hAnsi="Times New Roman" w:cs="Times New Roman"/>
          <w:sz w:val="24"/>
          <w:szCs w:val="24"/>
        </w:rPr>
        <w:t xml:space="preserve"> </w:t>
      </w:r>
      <w:r w:rsidRPr="005D0B4F">
        <w:rPr>
          <w:rFonts w:ascii="Times New Roman" w:hAnsi="Times New Roman" w:cs="Times New Roman"/>
          <w:sz w:val="24"/>
          <w:szCs w:val="24"/>
        </w:rPr>
        <w:t>This left large numbers of people without care, and prisons soon became de facto “mental institutions</w:t>
      </w:r>
      <w:r w:rsidR="002B210A" w:rsidRPr="005D0B4F">
        <w:rPr>
          <w:rFonts w:ascii="Times New Roman" w:hAnsi="Times New Roman" w:cs="Times New Roman"/>
          <w:sz w:val="24"/>
          <w:szCs w:val="24"/>
        </w:rPr>
        <w:t>.</w:t>
      </w:r>
      <w:r w:rsidRPr="005D0B4F">
        <w:rPr>
          <w:rFonts w:ascii="Times New Roman" w:hAnsi="Times New Roman" w:cs="Times New Roman"/>
          <w:sz w:val="24"/>
          <w:szCs w:val="24"/>
        </w:rPr>
        <w:t>”</w:t>
      </w:r>
      <w:r w:rsidR="00695B1F"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{"citationItems":[{"id":"ITEM-1","itemData":{"author":[{"dropping-particle":"","family":"Cloud","given":"David","non-dropping-particle":"","parse-names":false,"suffix":""}],"id":"ITEM-1","issued":{"date-parts":[["2014"]]},"number-of-pages":"1-36","publisher-place":"New York, NY","title":"On Life Support: Public Health in the Age of Mass Incarceration","type":"report"},"uris":["http://www.mendeley.com/documents/?uuid=82c5c660-9090-344d-8a83-2df3210b1662"]}],"mendeley":{"formattedCitation":"&lt;sup&gt;5&lt;/sup&gt;","plainTextFormattedCitation":"5","previouslyFormattedCitation":"&lt;sup&gt;5&lt;/sup&gt;"},"properties":{"noteIndex":0},"schema":"https://github.com/citation-style-language/schema/raw/master/csl-citation.json"}</w:instrText>
      </w:r>
      <w:r w:rsidR="00695B1F"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5</w:t>
      </w:r>
      <w:r w:rsidR="00695B1F" w:rsidRPr="005D0B4F">
        <w:rPr>
          <w:rFonts w:ascii="Times New Roman" w:hAnsi="Times New Roman" w:cs="Times New Roman"/>
          <w:sz w:val="24"/>
          <w:szCs w:val="24"/>
        </w:rPr>
        <w:fldChar w:fldCharType="end"/>
      </w:r>
      <w:r w:rsidR="002B210A" w:rsidRPr="005D0B4F">
        <w:rPr>
          <w:rFonts w:ascii="Times New Roman" w:hAnsi="Times New Roman" w:cs="Times New Roman"/>
          <w:sz w:val="24"/>
          <w:szCs w:val="24"/>
        </w:rPr>
        <w:t xml:space="preserve"> </w:t>
      </w:r>
      <w:r w:rsidRPr="005D0B4F">
        <w:rPr>
          <w:rFonts w:ascii="Times New Roman" w:hAnsi="Times New Roman" w:cs="Times New Roman"/>
          <w:sz w:val="24"/>
          <w:szCs w:val="24"/>
        </w:rPr>
        <w:t>As mental hospital rates declined, incarceration rates soared</w:t>
      </w:r>
      <w:r w:rsidR="002B210A" w:rsidRPr="005D0B4F">
        <w:rPr>
          <w:rFonts w:ascii="Times New Roman" w:hAnsi="Times New Roman" w:cs="Times New Roman"/>
          <w:sz w:val="24"/>
          <w:szCs w:val="24"/>
        </w:rPr>
        <w:t>.</w:t>
      </w:r>
      <w:r w:rsidR="00695B1F"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{"citationItems":[{"id":"ITEM-1","itemData":{"author":[{"dropping-particle":"","family":"Cloud","given":"David","non-dropping-particle":"","parse-names":false,"suffix":""}],"id":"ITEM-1","issued":{"date-parts":[["2014"]]},"number-of-pages":"1-36","publisher-place":"New York, NY","title":"On Life Support: Public Health in the Age of Mass Incarceration","type":"report"},"uris":["http://www.mendeley.com/documents/?uuid=82c5c660-9090-344d-8a83-2df3210b1662"]}],"mendeley":{"formattedCitation":"&lt;sup&gt;5&lt;/sup&gt;","plainTextFormattedCitation":"5","previouslyFormattedCitation":"&lt;sup&gt;5&lt;/sup&gt;"},"properties":{"noteIndex":0},"schema":"https://github.com/citation-style-language/schema/raw/master/csl-citation.json"}</w:instrText>
      </w:r>
      <w:r w:rsidR="00695B1F"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5</w:t>
      </w:r>
      <w:r w:rsidR="00695B1F" w:rsidRPr="005D0B4F">
        <w:rPr>
          <w:rFonts w:ascii="Times New Roman" w:hAnsi="Times New Roman" w:cs="Times New Roman"/>
          <w:sz w:val="24"/>
          <w:szCs w:val="24"/>
        </w:rPr>
        <w:fldChar w:fldCharType="end"/>
      </w:r>
      <w:r w:rsidRPr="005D0B4F">
        <w:rPr>
          <w:rFonts w:ascii="Times New Roman" w:hAnsi="Times New Roman" w:cs="Times New Roman"/>
          <w:sz w:val="24"/>
          <w:szCs w:val="24"/>
        </w:rPr>
        <w:t xml:space="preserve"> Today, 31% of women in jails have a serious mental illness (SMI), compared to 14.5% of men</w:t>
      </w:r>
      <w:r w:rsidR="002B210A" w:rsidRPr="005D0B4F">
        <w:rPr>
          <w:rFonts w:ascii="Times New Roman" w:hAnsi="Times New Roman" w:cs="Times New Roman"/>
          <w:sz w:val="24"/>
          <w:szCs w:val="24"/>
        </w:rPr>
        <w:t>.</w:t>
      </w:r>
      <w:r w:rsidR="00695B1F"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{"citationItems":[{"id":"ITEM-1","itemData":{"author":[{"dropping-particle":"","family":"Cloud","given":"David","non-dropping-particle":"","parse-names":false,"suffix":""}],"id":"ITEM-1","issued":{"date-parts":[["2014"]]},"number-of-pages":"1-36","publisher-place":"New York, NY","title":"On Life Support: Public Health in the Age of Mass Incarceration","type":"report"},"uris":["http://www.mendeley.com/documents/?uuid=82c5c660-9090-344d-8a83-2df3210b1662"]}],"mendeley":{"formattedCitation":"&lt;sup&gt;5&lt;/sup&gt;","plainTextFormattedCitation":"5","previouslyFormattedCitation":"&lt;sup&gt;5&lt;/sup&gt;"},"properties":{"noteIndex":0},"schema":"https://github.com/citation-style-language/schema/raw/master/csl-citation.json"}</w:instrText>
      </w:r>
      <w:r w:rsidR="00695B1F"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5</w:t>
      </w:r>
      <w:r w:rsidR="00695B1F" w:rsidRPr="005D0B4F">
        <w:rPr>
          <w:rFonts w:ascii="Times New Roman" w:hAnsi="Times New Roman" w:cs="Times New Roman"/>
          <w:sz w:val="24"/>
          <w:szCs w:val="24"/>
        </w:rPr>
        <w:fldChar w:fldCharType="end"/>
      </w:r>
      <w:r w:rsidRPr="005D0B4F">
        <w:rPr>
          <w:rFonts w:ascii="Times New Roman" w:hAnsi="Times New Roman" w:cs="Times New Roman"/>
          <w:sz w:val="24"/>
          <w:szCs w:val="24"/>
        </w:rPr>
        <w:t xml:space="preserve"> Primary types of SMI among incarcerated women include substance use disorder (SUD), major depressive disorder, and generalized anxiety disorder</w:t>
      </w:r>
      <w:r w:rsidR="002B210A" w:rsidRPr="005D0B4F">
        <w:rPr>
          <w:rFonts w:ascii="Times New Roman" w:hAnsi="Times New Roman" w:cs="Times New Roman"/>
          <w:sz w:val="24"/>
          <w:szCs w:val="24"/>
        </w:rPr>
        <w:t>.</w:t>
      </w:r>
      <w:r w:rsidR="00695B1F"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{"citationItems":[{"id":"ITEM-1","itemData":{"DOI":"10.1016/S2215-0366(16)30142-0","ISSN":"22150374","abstract":"More than 10 million people are imprisoned worldwide, and the prevalence of all investigated mental disorders is higher in prisoners than in the general population. Although the extent to which prison increases the incidence of mental disorders is uncertain, considerable evidence suggests low rates of identification and treatment of psychiatric disorders. Prisoners are also at increased risk of all-cause mortality, suicide, self-harm, violence, and victimisation, and research has outlined some modifiable risk factors. Few high quality treatment trials have been done on psychiatric disorders in prisoners. Despite this lack of evidence, trial data have shown that opiate substitution treatments reduce substance misuse relapse and possibly reoffending. The mental health needs of women and older adults in prison are distinct, and national policies should be developed to meet these. In this Review, we present clinical, research, and policy recommendations to improve mental health care in prisons. National attempts to meet these recommendations should be annually surveyed.","author":[{"dropping-particle":"","family":"Fazel","given":"Seena","non-dropping-particle":"","parse-names":false,"suffix":""},{"dropping-particle":"","family":"Hayes","given":"Adrian J.","non-dropping-particle":"","parse-names":false,"suffix":""},{"dropping-particle":"","family":"Bartellas","given":"Katrina","non-dropping-particle":"","parse-names":false,"suffix":""},{"dropping-particle":"","family":"Clerici","given":"Massimo","non-dropping-particle":"","parse-names":false,"suffix":""},{"dropping-particle":"","family":"Trestman","given":"Robert","non-dropping-particle":"","parse-names":false,"suffix":""}],"container-title":"The Lancet Psychiatry","id":"ITEM-1","issue":"9","issued":{"date-parts":[["2016","9","1"]]},"page":"871-881","publisher":"Elsevier Ltd","title":"Mental health of prisoners: prevalence, adverse outcomes, and interventions","type":"article","volume":"3"},"uris":["http://www.mendeley.com/documents/?uuid=62db6a46-97f6-3c84-a084-ce01a29de02e"]}],"mendeley":{"formattedCitation":"&lt;sup&gt;6&lt;/sup&gt;","plainTextFormattedCitation":"6","previouslyFormattedCitation":"&lt;sup&gt;6&lt;/sup&gt;"},"properties":{"noteIndex":0},"schema":"https://github.com/citation-style-language/schema/raw/master/csl-citation.json"}</w:instrText>
      </w:r>
      <w:r w:rsidR="00695B1F"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6</w:t>
      </w:r>
      <w:r w:rsidR="00695B1F" w:rsidRPr="005D0B4F">
        <w:rPr>
          <w:rFonts w:ascii="Times New Roman" w:hAnsi="Times New Roman" w:cs="Times New Roman"/>
          <w:sz w:val="24"/>
          <w:szCs w:val="24"/>
        </w:rPr>
        <w:fldChar w:fldCharType="end"/>
      </w:r>
      <w:r w:rsidRPr="005D0B4F">
        <w:rPr>
          <w:rFonts w:ascii="Times New Roman" w:hAnsi="Times New Roman" w:cs="Times New Roman"/>
          <w:sz w:val="24"/>
          <w:szCs w:val="24"/>
        </w:rPr>
        <w:t xml:space="preserve"> Because incarcerated women are also disproportionately lower income, they often lack access to proper mental health treatment</w:t>
      </w:r>
      <w:r w:rsidR="002B210A" w:rsidRPr="005D0B4F">
        <w:rPr>
          <w:rFonts w:ascii="Times New Roman" w:hAnsi="Times New Roman" w:cs="Times New Roman"/>
          <w:sz w:val="24"/>
          <w:szCs w:val="24"/>
        </w:rPr>
        <w:t>.</w:t>
      </w:r>
      <w:r w:rsidR="00695B1F"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{"citationItems":[{"id":"ITEM-1","itemData":{"DOI":"10.1176/ps.2010.61.1.45","ISSN":"15579700","abstract":"OBJECTIVE: Persons with severe mental illness have higher rates of chronic general medical illness compared with the general population. Similarly, compared with the general population, incarcerated persons have higher rates of chronic medical illness; however, there is little information about the synergy between severe mental illness and incarceration and the general medical problems of consumers. To address this gap in the literature this study addressed the following question: are consumers with a history of incarceration at greater risk of general medical problems compared with consumers without such a history?\\n\\nMETHODS: Administrative data were used to compare the medical problems of 3,690 persons with severe mental illness with a history of incarceration and 2,042 persons with severe mental illness with no such history.\\n\\nRESULTS: Consumers with a history of incarceration were more likely than those with no such history to have infectious, blood, and skin diseases and a history of injury. Furthermore, when analyses controlled for gender, race, age, and substance use disorders, consumers with an incarceration history were 40% more likely to have any general medical problem and 30% more likely to have multiple medical problems.\\n\\nCONCLUSIONS: The findings presented here call for better communication among local public health and mental health providers and jails and better integration of primary care and behavioral health care among community mental health providers. Also, research should be accelerated on evidence-based interventions designed to divert persons with severe mental illness from the criminal justice system and facilitate community reentry for persons with severe mental illness who are released from jails and prisons.","author":[{"dropping-particle":"","family":"Cuddeback","given":"Gary S.","non-dropping-particle":"","parse-names":false,"suffix":""},{"dropping-particle":"","family":"Scheyett","given":"Anna","non-dropping-particle":"","parse-names":false,"suffix":""},{"dropping-particle":"","family":"Pettus-Davis","given":"Carrie","non-dropping-particle":"","parse-names":false,"suffix":""},{"dropping-particle":"","family":"Morrissey","given":"Joseph P.","non-dropping-particle":"","parse-names":false,"suffix":""}],"container-title":"Psychiatric Services","id":"ITEM-1","issue":"1","issued":{"date-parts":[["2010"]]},"page":"45-49","publisher":"American Psychiatric Association","title":"General medical problems of incarcerated persons with severe and persistent mental illness: A population-based study","type":"article-journal","volume":"61"},"uris":["http://www.mendeley.com/documents/?uuid=d51e8a99-2521-32e9-be98-e8e85c9ccf9d"]}],"mendeley":{"formattedCitation":"&lt;sup&gt;7&lt;/sup&gt;","plainTextFormattedCitation":"7","previouslyFormattedCitation":"&lt;sup&gt;7&lt;/sup&gt;"},"properties":{"noteIndex":0},"schema":"https://github.com/citation-style-language/schema/raw/master/csl-citation.json"}</w:instrText>
      </w:r>
      <w:r w:rsidR="00695B1F"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7</w:t>
      </w:r>
      <w:r w:rsidR="00695B1F" w:rsidRPr="005D0B4F">
        <w:rPr>
          <w:rFonts w:ascii="Times New Roman" w:hAnsi="Times New Roman" w:cs="Times New Roman"/>
          <w:sz w:val="24"/>
          <w:szCs w:val="24"/>
        </w:rPr>
        <w:fldChar w:fldCharType="end"/>
      </w:r>
      <w:r w:rsidR="002B210A" w:rsidRPr="005D0B4F">
        <w:rPr>
          <w:rFonts w:ascii="Times New Roman" w:hAnsi="Times New Roman" w:cs="Times New Roman"/>
          <w:sz w:val="24"/>
          <w:szCs w:val="24"/>
        </w:rPr>
        <w:t xml:space="preserve"> </w:t>
      </w:r>
      <w:r w:rsidRPr="005D0B4F">
        <w:rPr>
          <w:rFonts w:ascii="Times New Roman" w:hAnsi="Times New Roman" w:cs="Times New Roman"/>
          <w:sz w:val="24"/>
          <w:szCs w:val="24"/>
        </w:rPr>
        <w:t>This results in the local jail often being the first “opportunity” for mental illness screening and/or treatment</w:t>
      </w:r>
      <w:r w:rsidR="002B210A" w:rsidRPr="005D0B4F">
        <w:rPr>
          <w:rFonts w:ascii="Times New Roman" w:hAnsi="Times New Roman" w:cs="Times New Roman"/>
          <w:sz w:val="24"/>
          <w:szCs w:val="24"/>
        </w:rPr>
        <w:t>.</w:t>
      </w:r>
      <w:r w:rsidR="00695B1F"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{"citationItems":[{"id":"ITEM-1","itemData":{"DOI":"10.1176/ps.2010.61.1.45","ISSN":"15579700","abstract":"OBJECTIVE: Persons with severe mental illness have higher rates of chronic general medical illness compared with the general population. Similarly, compared with the general population, incarcerated persons have higher rates of chronic medical illness; however, there is little information about the synergy between severe mental illness and incarceration and the general medical problems of consumers. To address this gap in the literature this study addressed the following question: are consumers with a history of incarceration at greater risk of general medical problems compared with consumers without such a history?\\n\\nMETHODS: Administrative data were used to compare the medical problems of 3,690 persons with severe mental illness with a history of incarceration and 2,042 persons with severe mental illness with no such history.\\n\\nRESULTS: Consumers with a history of incarceration were more likely than those with no such history to have infectious, blood, and skin diseases and a history of injury. Furthermore, when analyses controlled for gender, race, age, and substance use disorders, consumers with an incarceration history were 40% more likely to have any general medical problem and 30% more likely to have multiple medical problems.\\n\\nCONCLUSIONS: The findings presented here call for better communication among local public health and mental health providers and jails and better integration of primary care and behavioral health care among community mental health providers. Also, research should be accelerated on evidence-based interventions designed to divert persons with severe mental illness from the criminal justice system and facilitate community reentry for persons with severe mental illness who are released from jails and prisons.","author":[{"dropping-particle":"","family":"Cuddeback","given":"Gary S.","non-dropping-particle":"","parse-names":false,"suffix":""},{"dropping-particle":"","family":"Scheyett","given":"Anna","non-dropping-particle":"","parse-names":false,"suffix":""},{"dropping-particle":"","family":"Pettus-Davis","given":"Carrie","non-dropping-particle":"","parse-names":false,"suffix":""},{"dropping-particle":"","family":"Morrissey","given":"Joseph P.","non-dropping-particle":"","parse-names":false,"suffix":""}],"container-title":"Psychiatric Services","id":"ITEM-1","issue":"1","issued":{"date-parts":[["2010"]]},"page":"45-49","publisher":"American Psychiatric Association","title":"General medical problems of incarcerated persons with severe and persistent mental illness: A population-based study","type":"article-journal","volume":"61"},"uris":["http://www.mendeley.com/documents/?uuid=d51e8a99-2521-32e9-be98-e8e85c9ccf9d"]}],"mendeley":{"formattedCitation":"&lt;sup&gt;7&lt;/sup&gt;","plainTextFormattedCitation":"7","previouslyFormattedCitation":"&lt;sup&gt;7&lt;/sup&gt;"},"properties":{"noteIndex":0},"schema":"https://github.com/citation-style-language/schema/raw/master/csl-citation.json"}</w:instrText>
      </w:r>
      <w:r w:rsidR="00695B1F"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7</w:t>
      </w:r>
      <w:r w:rsidR="00695B1F" w:rsidRPr="005D0B4F">
        <w:rPr>
          <w:rFonts w:ascii="Times New Roman" w:hAnsi="Times New Roman" w:cs="Times New Roman"/>
          <w:sz w:val="24"/>
          <w:szCs w:val="24"/>
        </w:rPr>
        <w:fldChar w:fldCharType="end"/>
      </w:r>
      <w:r w:rsidRPr="005D0B4F">
        <w:rPr>
          <w:rFonts w:ascii="Times New Roman" w:hAnsi="Times New Roman" w:cs="Times New Roman"/>
          <w:sz w:val="24"/>
          <w:szCs w:val="24"/>
        </w:rPr>
        <w:t xml:space="preserve"> Such treatment is vital for the success of individuals, as having a SMI significantly increases one’s risk of recidivism</w:t>
      </w:r>
      <w:r w:rsidR="002B210A" w:rsidRPr="005D0B4F">
        <w:rPr>
          <w:rFonts w:ascii="Times New Roman" w:hAnsi="Times New Roman" w:cs="Times New Roman"/>
          <w:sz w:val="24"/>
          <w:szCs w:val="24"/>
        </w:rPr>
        <w:t>.</w:t>
      </w:r>
      <w:r w:rsidR="00695B1F"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{"citationItems":[{"id":"ITEM-1","itemData":{"DOI":"10.1007/s10488-009-0252-9","ISBN":"1048800902529","abstract":"This study examined whether the presence of a comorbid substance use disorder increased the risk of criminal recidivism and reincarceration in prison inmates with a severe mental illness. Our analyses of more than 61,000 Texas prison inmates showed that those with a co-occurring psychiatric and substance use disorder exhibited a substantially higher risk of multiple incarcer-ations over a 6-year period compared to inmates with psychiatric disorders alone or substance use disorders alone. Further research is needed to identify the factors associated with criminal recidivism among released prisoners with co-occurring disorders.","author":[{"dropping-particle":"","family":"Baillargeon","given":"Jacques","non-dropping-particle":"","parse-names":false,"suffix":""},{"dropping-particle":"V","family":"Penn","given":"Joseph","non-dropping-particle":"","parse-names":false,"suffix":""},{"dropping-particle":"","family":"Knight","given":"Kevin","non-dropping-particle":"","parse-names":false,"suffix":""},{"dropping-particle":"","family":"Amy","given":"•","non-dropping-particle":"","parse-names":false,"suffix":""},{"dropping-particle":"","family":"Harzke","given":"Jo","non-dropping-particle":"","parse-names":false,"suffix":""},{"dropping-particle":"","family":"Baillargeon","given":"Gwen","non-dropping-particle":"","parse-names":false,"suffix":""},{"dropping-particle":"","family":"Becker","given":"Emilie A","non-dropping-particle":"","parse-names":false,"suffix":""}],"id":"ITEM-1","issued":{"date-parts":[["0"]]},"title":"Risk of Reincarceration Among Prisoners with Co-occurring Severe Mental Illness and Substance Use Disorders","type":"article-journal"},"uris":["http://www.mendeley.com/documents/?uuid=b78909ce-1bb7-3d1e-bdd1-98fca9ea29bc"]}],"mendeley":{"formattedCitation":"&lt;sup&gt;8&lt;/sup&gt;","plainTextFormattedCitation":"8","previouslyFormattedCitation":"&lt;sup&gt;8&lt;/sup&gt;"},"properties":{"noteIndex":0},"schema":"https://github.com/citation-style-language/schema/raw/master/csl-citation.json"}</w:instrText>
      </w:r>
      <w:r w:rsidR="00695B1F"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8</w:t>
      </w:r>
      <w:r w:rsidR="00695B1F" w:rsidRPr="005D0B4F">
        <w:rPr>
          <w:rFonts w:ascii="Times New Roman" w:hAnsi="Times New Roman" w:cs="Times New Roman"/>
          <w:sz w:val="24"/>
          <w:szCs w:val="24"/>
        </w:rPr>
        <w:fldChar w:fldCharType="end"/>
      </w:r>
      <w:r w:rsidRPr="005D0B4F">
        <w:rPr>
          <w:rFonts w:ascii="Times New Roman" w:hAnsi="Times New Roman" w:cs="Times New Roman"/>
          <w:sz w:val="24"/>
          <w:szCs w:val="24"/>
        </w:rPr>
        <w:t xml:space="preserve"> Not only does mental illness increase one’s risk of recidivism, but it can also lead to physical illness and premature death</w:t>
      </w:r>
      <w:r w:rsidR="002B210A" w:rsidRPr="005D0B4F">
        <w:rPr>
          <w:rFonts w:ascii="Times New Roman" w:hAnsi="Times New Roman" w:cs="Times New Roman"/>
          <w:sz w:val="24"/>
          <w:szCs w:val="24"/>
        </w:rPr>
        <w:t>.</w:t>
      </w:r>
      <w:r w:rsidR="00695B1F"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{"citationItems":[{"id":"ITEM-1","itemData":{"DOI":"10.1016/s0033-3182(10)70737-4","ISSN":"00333182","abstract":"Patients with serious mental illness (SMI; e.g., psychotic disorders and major mood disorders) die earlier, have more medical illnesses, and receive worse medical care than those in the general population.","author":[{"dropping-particle":"","family":"Viron","given":"Mark J.","non-dropping-particle":"","parse-names":false,"suffix":""},{"dropping-particle":"","family":"Stern","given":"Theodore A.","non-dropping-particle":"","parse-names":false,"suffix":""}],"container-title":"Psychosomatics","id":"ITEM-1","issue":"6","issued":{"date-parts":[["2010","11"]]},"page":"458-465","publisher":"Elsevier BV","title":"The Impact of Serious Mental Illness on Health and Healthcare","type":"article-journal","volume":"51"},"uris":["http://www.mendeley.com/documents/?uuid=551c9c92-c129-3264-bf53-56f7f9407c85"]}],"mendeley":{"formattedCitation":"&lt;sup&gt;9&lt;/sup&gt;","plainTextFormattedCitation":"9","previouslyFormattedCitation":"&lt;sup&gt;9&lt;/sup&gt;"},"properties":{"noteIndex":0},"schema":"https://github.com/citation-style-language/schema/raw/master/csl-citation.json"}</w:instrText>
      </w:r>
      <w:r w:rsidR="00695B1F"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9</w:t>
      </w:r>
      <w:r w:rsidR="00695B1F" w:rsidRPr="005D0B4F">
        <w:rPr>
          <w:rFonts w:ascii="Times New Roman" w:hAnsi="Times New Roman" w:cs="Times New Roman"/>
          <w:sz w:val="24"/>
          <w:szCs w:val="24"/>
        </w:rPr>
        <w:fldChar w:fldCharType="end"/>
      </w:r>
      <w:r w:rsidRPr="005D0B4F">
        <w:rPr>
          <w:rFonts w:ascii="Times New Roman" w:hAnsi="Times New Roman" w:cs="Times New Roman"/>
          <w:sz w:val="24"/>
          <w:szCs w:val="24"/>
        </w:rPr>
        <w:t xml:space="preserve"> Despite this, incarcerated and formerly incarcerated people are also more likely to receive inadequate care</w:t>
      </w:r>
      <w:r w:rsidR="002B210A" w:rsidRPr="005D0B4F">
        <w:rPr>
          <w:rFonts w:ascii="Times New Roman" w:hAnsi="Times New Roman" w:cs="Times New Roman"/>
          <w:sz w:val="24"/>
          <w:szCs w:val="24"/>
        </w:rPr>
        <w:t>.</w:t>
      </w:r>
      <w:r w:rsidR="00695B1F"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{"citationItems":[{"id":"ITEM-1","itemData":{"DOI":"10.1016/s0033-3182(10)70737-4","ISSN":"00333182","abstract":"Patients with serious mental illness (SMI; e.g., psychotic disorders and major mood disorders) die earlier, have more medical illnesses, and receive worse medical care than those in the general population.","author":[{"dropping-particle":"","family":"Viron","given":"Mark J.","non-dropping-particle":"","parse-names":false,"suffix":""},{"dropping-particle":"","family":"Stern","given":"Theodore A.","non-dropping-particle":"","parse-names":false,"suffix":""}],"container-title":"Psychosomatics","id":"ITEM-1","issue":"6","issued":{"date-parts":[["2010","11"]]},"page":"458-465","publisher":"Elsevier BV","title":"The Impact of Serious Mental Illness on Health and Healthcare","type":"article-journal","volume":"51"},"uris":["http://www.mendeley.com/documents/?uuid=551c9c92-c129-3264-bf53-56f7f9407c85"]}],"mendeley":{"formattedCitation":"&lt;sup&gt;9&lt;/sup&gt;","plainTextFormattedCitation":"9","previouslyFormattedCitation":"&lt;sup&gt;9&lt;/sup&gt;"},"properties":{"noteIndex":0},"schema":"https://github.com/citation-style-language/schema/raw/master/csl-citation.json"}</w:instrText>
      </w:r>
      <w:r w:rsidR="00695B1F"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9</w:t>
      </w:r>
      <w:r w:rsidR="00695B1F" w:rsidRPr="005D0B4F">
        <w:rPr>
          <w:rFonts w:ascii="Times New Roman" w:hAnsi="Times New Roman" w:cs="Times New Roman"/>
          <w:sz w:val="24"/>
          <w:szCs w:val="24"/>
        </w:rPr>
        <w:fldChar w:fldCharType="end"/>
      </w:r>
      <w:r w:rsidRPr="005D0B4F">
        <w:rPr>
          <w:rFonts w:ascii="Times New Roman" w:hAnsi="Times New Roman" w:cs="Times New Roman"/>
          <w:sz w:val="24"/>
          <w:szCs w:val="24"/>
        </w:rPr>
        <w:t xml:space="preserve"> </w:t>
      </w:r>
    </w:p>
    <w:p w14:paraId="6FFC5CE5" w14:textId="646EA8C3" w:rsidR="000F733D" w:rsidRPr="005D0B4F" w:rsidRDefault="00993A1E" w:rsidP="005D0B4F">
      <w:pPr>
        <w:spacing w:line="480" w:lineRule="auto"/>
        <w:ind w:firstLine="720"/>
        <w:contextualSpacing/>
        <w:rPr>
          <w:rFonts w:ascii="Times New Roman" w:hAnsi="Times New Roman" w:cs="Times New Roman"/>
          <w:sz w:val="24"/>
          <w:szCs w:val="24"/>
        </w:rPr>
      </w:pPr>
      <w:r w:rsidRPr="005D0B4F">
        <w:rPr>
          <w:rFonts w:ascii="Times New Roman" w:hAnsi="Times New Roman" w:cs="Times New Roman"/>
          <w:sz w:val="24"/>
          <w:szCs w:val="24"/>
        </w:rPr>
        <w:t>There are a multitude of factors associated with mental illness. Among them, “</w:t>
      </w:r>
      <w:r w:rsidR="007C11A6" w:rsidRPr="005D0B4F">
        <w:rPr>
          <w:rFonts w:ascii="Times New Roman" w:hAnsi="Times New Roman" w:cs="Times New Roman"/>
          <w:sz w:val="24"/>
          <w:szCs w:val="24"/>
        </w:rPr>
        <w:t>a</w:t>
      </w:r>
      <w:r w:rsidRPr="005D0B4F">
        <w:rPr>
          <w:rFonts w:ascii="Times New Roman" w:hAnsi="Times New Roman" w:cs="Times New Roman"/>
          <w:sz w:val="24"/>
          <w:szCs w:val="24"/>
        </w:rPr>
        <w:t>dverse childhood experiences” (ACEs) and trauma are especially influential</w:t>
      </w:r>
      <w:r w:rsidR="002B210A" w:rsidRPr="005D0B4F">
        <w:rPr>
          <w:rFonts w:ascii="Times New Roman" w:hAnsi="Times New Roman" w:cs="Times New Roman"/>
          <w:sz w:val="24"/>
          <w:szCs w:val="24"/>
        </w:rPr>
        <w:t>.</w:t>
      </w:r>
      <w:r w:rsidR="006225AC"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{"citationItems":[{"id":"ITEM-1","itemData":{"URL":"https://www.ted.com/talks/nadine_burke_harris_how_childhood_trauma_affects_health_across_a_lifetime/transcript?language=en","accessed":{"date-parts":[["2019","4","15"]]},"author":[{"dropping-particle":"","family":"Burke Harris","given":"Nadine","non-dropping-particle":"","parse-names":false,"suffix":""}],"id":"ITEM-1","issued":{"date-parts":[["2014"]]},"title":"How childhood trauma affects health across a lifetime | TED Talk","type":"webpage"},"uris":["http://www.mendeley.com/documents/?uuid=d37d5598-961b-39d7-861d-dcc07bf78905"]}],"mendeley":{"formattedCitation":"&lt;sup&gt;10&lt;/sup&gt;","plainTextFormattedCitation":"10","previouslyFormattedCitation":"&lt;sup&gt;10&lt;/sup&gt;"},"properties":{"noteIndex":0},"schema":"https://github.com/citation-style-language/schema/raw/master/csl-citation.json"}</w:instrText>
      </w:r>
      <w:r w:rsidR="006225AC"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10</w:t>
      </w:r>
      <w:r w:rsidR="006225AC" w:rsidRPr="005D0B4F">
        <w:rPr>
          <w:rFonts w:ascii="Times New Roman" w:hAnsi="Times New Roman" w:cs="Times New Roman"/>
          <w:sz w:val="24"/>
          <w:szCs w:val="24"/>
        </w:rPr>
        <w:fldChar w:fldCharType="end"/>
      </w:r>
      <w:r w:rsidRPr="005D0B4F">
        <w:rPr>
          <w:rFonts w:ascii="Times New Roman" w:hAnsi="Times New Roman" w:cs="Times New Roman"/>
          <w:color w:val="9900FF"/>
          <w:sz w:val="24"/>
          <w:szCs w:val="24"/>
        </w:rPr>
        <w:t xml:space="preserve"> </w:t>
      </w:r>
      <w:r w:rsidRPr="005D0B4F">
        <w:rPr>
          <w:rFonts w:ascii="Times New Roman" w:hAnsi="Times New Roman" w:cs="Times New Roman"/>
          <w:sz w:val="24"/>
          <w:szCs w:val="24"/>
        </w:rPr>
        <w:t>Examples of ACEs include having an incarcerated parent, being a victim of violence, witnessing violence, experiencing economic hardship, and having divorced parents, among others</w:t>
      </w:r>
      <w:r w:rsidR="002B210A" w:rsidRPr="005D0B4F">
        <w:rPr>
          <w:rFonts w:ascii="Times New Roman" w:hAnsi="Times New Roman" w:cs="Times New Roman"/>
          <w:sz w:val="24"/>
          <w:szCs w:val="24"/>
        </w:rPr>
        <w:t>.</w:t>
      </w:r>
      <w:r w:rsidR="006225AC"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{"citationItems":[{"id":"ITEM-1","itemData":{"abstract":"OVERVIEW Adverse childhood experiences (ACEs) are potentially traumatic events that can have negative, lasting effects on health and well-being.¹ These experiences range from physical, emotional, or sexual abuse to parental divorce or the incarceration of a parent or guardian. A growing body of research has sought to quantify the prevalence of adverse childhood experiences and illuminate their connection with negative behavioral and health outcomes, such as obesity, alcoholism, and depression, later in life. However, prior research has not reported on the prevalence of ACEs among children in a nationally representative, non-clinical sample.² In this brief, we describe the prevalence of one or more ACEs among children ages birth through 17, as reported by their parents, using nationally representative data from the 2011/12 National Survey of Children's Health (NSCH). We estimate the prevalence of eight specific ACEs for the U.S., contrasting the prevalence of specific ACEs among the states and between children of different age groups.","author":[{"dropping-particle":"","family":"Sacks","given":"Vanessa","non-dropping-particle":"","parse-names":false,"suffix":""},{"dropping-particle":"","family":"Murphey","given":"David","non-dropping-particle":"","parse-names":false,"suffix":""},{"dropping-particle":"","family":"Moore","given":"Kristin","non-dropping-particle":"","parse-names":false,"suffix":""}],"id":"ITEM-1","issued":{"date-parts":[["0"]]},"title":"ADVERSE CHILDHOOD EXPERIENCES: NATIONAL AND STATE-LEVEL PREVALENCE","type":"report"},"uris":["http://www.mendeley.com/documents/?uuid=db201b9b-d0e3-3d10-9235-e3ad1a9982be"]}],"mendeley":{"formattedCitation":"&lt;sup&gt;11&lt;/sup&gt;","plainTextFormattedCitation":"11","previouslyFormattedCitation":"&lt;sup&gt;11&lt;/sup&gt;"},"properties":{"noteIndex":0},"schema":"https://github.com/citation-style-language/schema/raw/master/csl-citation.json"}</w:instrText>
      </w:r>
      <w:r w:rsidR="006225AC"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11</w:t>
      </w:r>
      <w:r w:rsidR="006225AC" w:rsidRPr="005D0B4F">
        <w:rPr>
          <w:rFonts w:ascii="Times New Roman" w:hAnsi="Times New Roman" w:cs="Times New Roman"/>
          <w:sz w:val="24"/>
          <w:szCs w:val="24"/>
        </w:rPr>
        <w:fldChar w:fldCharType="end"/>
      </w:r>
      <w:r w:rsidRPr="005D0B4F">
        <w:rPr>
          <w:rFonts w:ascii="Times New Roman" w:hAnsi="Times New Roman" w:cs="Times New Roman"/>
          <w:sz w:val="24"/>
          <w:szCs w:val="24"/>
        </w:rPr>
        <w:t xml:space="preserve"> Unfortunately, incarcerated women have higher rates of past trauma than non-incarcerated women</w:t>
      </w:r>
      <w:r w:rsidR="002B210A" w:rsidRPr="005D0B4F">
        <w:rPr>
          <w:rFonts w:ascii="Times New Roman" w:hAnsi="Times New Roman" w:cs="Times New Roman"/>
          <w:sz w:val="24"/>
          <w:szCs w:val="24"/>
        </w:rPr>
        <w:t>.</w:t>
      </w:r>
      <w:r w:rsidR="006225AC"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{"citationItems":[{"id":"ITEM-1","itemData":{"DOI":"10.1016/j.ijlp.2012.11.005","ISSN":"01602527","abstract":"Women are entering US prisons at nearly double the rate of men and are the fastest growing prison population. Current extant literature focuses on the prevalence of the incarceration of women, but few studies exist that emphasize the different trajectories to prison. For example, women prisoners have greater experiences of prior victimization, more reports of mental illness, and higher rates of illicit substance use. The purpose of this study was to understand the prevalence of childhood victimization and its association with adult mental health problems, substance abuse disorders, and further sexual victimization. The research team interviewed a random sample of 125 women prisoners soon to be released from prison to gather information on their childhood physical and sexual victimization, mental health and substance abuse problems as an adult, and sexual victimization in the year preceding incarceration. Results indicate that women prisoners in this sample, who were both physically and sexually victimized as children, were more likely to be hospitalized as an adult for a psychological or emotional problem. Women who were sexually victimized or both physically and sexually victimized were more likely to attempt suicide. Women who experienced physical victimization as children and women who were both physically and sexually victimized were more likely to have a substance use disorder and women who were sexually abused as children or both physically and sexually victimized were more likely to be sexually abused in the year preceding prison. This article ends with a discussion about prisons' role in providing treatment for women prisoners and basing this treatment on women's trajectories to prison, which disproportionately include childhood victimization and subsequent mental health and substance use problems. © 2012 Elsevier Ltd.","author":[{"dropping-particle":"","family":"Tripodi","given":"Stephen J.","non-dropping-particle":"","parse-names":false,"suffix":""},{"dropping-particle":"","family":"Pettus-Davis","given":"Carrie","non-dropping-particle":"","parse-names":false,"suffix":""}],"container-title":"International Journal of Law and Psychiatry","id":"ITEM-1","issued":{"date-parts":[["2013"]]},"title":"Histories of childhood victimization and subsequent mental health problems, substance use, and sexual victimization for a sample of incarcerated women in the US","type":"article-journal"},"uris":["http://www.mendeley.com/documents/?uuid=5ff66b42-b250-3d1b-b143-7c21013dab86"]}],"mendeley":{"formattedCitation":"&lt;sup&gt;4&lt;/sup&gt;","plainTextFormattedCitation":"4","previouslyFormattedCitation":"&lt;sup&gt;4&lt;/sup&gt;"},"properties":{"noteIndex":0},"schema":"https://github.com/citation-style-language/schema/raw/master/csl-citation.json"}</w:instrText>
      </w:r>
      <w:r w:rsidR="006225AC"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4</w:t>
      </w:r>
      <w:r w:rsidR="006225AC" w:rsidRPr="005D0B4F">
        <w:rPr>
          <w:rFonts w:ascii="Times New Roman" w:hAnsi="Times New Roman" w:cs="Times New Roman"/>
          <w:sz w:val="24"/>
          <w:szCs w:val="24"/>
        </w:rPr>
        <w:fldChar w:fldCharType="end"/>
      </w:r>
      <w:r w:rsidRPr="005D0B4F">
        <w:rPr>
          <w:rFonts w:ascii="Times New Roman" w:hAnsi="Times New Roman" w:cs="Times New Roman"/>
          <w:sz w:val="24"/>
          <w:szCs w:val="24"/>
        </w:rPr>
        <w:t xml:space="preserve"> Among incarcerated people, women also have higher rates of past physical and/or sexual abuse than do men</w:t>
      </w:r>
      <w:r w:rsidR="002B210A" w:rsidRPr="005D0B4F">
        <w:rPr>
          <w:rFonts w:ascii="Times New Roman" w:hAnsi="Times New Roman" w:cs="Times New Roman"/>
          <w:sz w:val="24"/>
          <w:szCs w:val="24"/>
        </w:rPr>
        <w:t>.</w:t>
      </w:r>
      <w:r w:rsidR="006225AC"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{"citationItems":[{"id":"ITEM-1","itemData":{"DOI":"10.1016/j.ijlp.2012.11.005","ISSN":"01602527","abstract":"Women are entering US prisons at nearly double the rate of men and are the fastest growing prison population. Current extant literature focuses on the prevalence of the incarceration of women, but few studies exist that emphasize the different trajectories to prison. For example, women prisoners have greater experiences of prior victimization, more reports of mental illness, and higher rates of illicit substance use. The purpose of this study was to understand the prevalence of childhood victimization and its association with adult mental health problems, substance abuse disorders, and further sexual victimization. The research team interviewed a random sample of 125 women prisoners soon to be released from prison to gather information on their childhood physical and sexual victimization, mental health and substance abuse problems as an adult, and sexual victimization in the year preceding incarceration. Results indicate that women prisoners in this sample, who were both physically and sexually victimized as children, were more likely to be hospitalized as an adult for a psychological or emotional problem. Women who were sexually victimized or both physically and sexually victimized were more likely to attempt suicide. Women who experienced physical victimization as children and women who were both physically and sexually victimized were more likely to have a substance use disorder and women who were sexually abused as children or both physically and sexually victimized were more likely to be sexually abused in the year preceding prison. This article ends with a discussion about prisons' role in providing treatment for women prisoners and basing this treatment on women's trajectories to prison, which disproportionately include childhood victimization and subsequent mental health and substance use problems. © 2012 Elsevier Ltd.","author":[{"dropping-particle":"","family":"Tripodi","given":"Stephen J.","non-dropping-particle":"","parse-names":false,"suffix":""},{"dropping-particle":"","family":"Pettus-Davis","given":"Carrie","non-dropping-particle":"","parse-names":false,"suffix":""}],"container-title":"International Journal of Law and Psychiatry","id":"ITEM-1","issued":{"date-parts":[["2013"]]},"title":"Histories of childhood victimization and subsequent mental health problems, substance use, and sexual victimization for a sample of incarcerated women in the US","type":"article-journal"},"uris":["http://www.mendeley.com/documents/?uuid=5ff66b42-b250-3d1b-b143-7c21013dab86"]}],"mendeley":{"formattedCitation":"&lt;sup&gt;4&lt;/sup&gt;","plainTextFormattedCitation":"4","previouslyFormattedCitation":"&lt;sup&gt;4&lt;/sup&gt;"},"properties":{"noteIndex":0},"schema":"https://github.com/citation-style-language/schema/raw/master/csl-citation.json"}</w:instrText>
      </w:r>
      <w:r w:rsidR="006225AC"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4</w:t>
      </w:r>
      <w:r w:rsidR="006225AC" w:rsidRPr="005D0B4F">
        <w:rPr>
          <w:rFonts w:ascii="Times New Roman" w:hAnsi="Times New Roman" w:cs="Times New Roman"/>
          <w:sz w:val="24"/>
          <w:szCs w:val="24"/>
        </w:rPr>
        <w:fldChar w:fldCharType="end"/>
      </w:r>
      <w:r w:rsidRPr="005D0B4F">
        <w:rPr>
          <w:rFonts w:ascii="Times New Roman" w:hAnsi="Times New Roman" w:cs="Times New Roman"/>
          <w:sz w:val="24"/>
          <w:szCs w:val="24"/>
        </w:rPr>
        <w:t xml:space="preserve"> In fact, 78% of incarcerated women - compared to only 15% of incarcerated men - report past instances of sexual or physical abuse</w:t>
      </w:r>
      <w:r w:rsidR="002B210A" w:rsidRPr="005D0B4F">
        <w:rPr>
          <w:rFonts w:ascii="Times New Roman" w:hAnsi="Times New Roman" w:cs="Times New Roman"/>
          <w:sz w:val="24"/>
          <w:szCs w:val="24"/>
        </w:rPr>
        <w:t>.</w:t>
      </w:r>
      <w:r w:rsidR="006225AC"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DOI":"10.1177/1077801208323160","ISSN":"1077-8012","author":[{"dropping-particle":"","family":"McDaniels-Wilson","given":"Cathy","non-dropping-particle":"","parse-names":false,"suffix":""},{"dropping-particle":"","family":"Belknap","given":"Joanne","non-dropping-particle":"","parse-names":false,"suffix":""}],"container-title":"Violence Against Women","id":"ITEM-1","issue":"10","issued":{"date-parts":[["2008","10","6"]]},"page":"1090-1127","title":"The Extensive Sexual Violation and Sexual Abuse Histories of Incarcerated Women","type":"article-journal","volume":"14"},"uris":["http://www.mendeley.com/documents/?uuid=f449dfa6-8f43-3e91-b69b-c65f0c6b2e05"]}],"mendeley":{"formattedCitation":"&lt;sup&gt;12&lt;/sup&gt;","plainTextFormattedCitation":"12","previouslyFormattedCitation":"&lt;sup&gt;12&lt;/sup&gt;"},"properties":{"noteIndex":0},"schema":"https://github.com/citation-style-language/schema/raw/master/csl-citation.json"}</w:instrText>
      </w:r>
      <w:r w:rsidR="006225AC"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12</w:t>
      </w:r>
      <w:r w:rsidR="006225AC" w:rsidRPr="005D0B4F">
        <w:rPr>
          <w:rFonts w:ascii="Times New Roman" w:hAnsi="Times New Roman" w:cs="Times New Roman"/>
          <w:sz w:val="24"/>
          <w:szCs w:val="24"/>
        </w:rPr>
        <w:fldChar w:fldCharType="end"/>
      </w:r>
      <w:r w:rsidRPr="005D0B4F">
        <w:rPr>
          <w:rFonts w:ascii="Times New Roman" w:hAnsi="Times New Roman" w:cs="Times New Roman"/>
          <w:sz w:val="24"/>
          <w:szCs w:val="24"/>
        </w:rPr>
        <w:t xml:space="preserve"> It is </w:t>
      </w:r>
      <w:r w:rsidRPr="005D0B4F">
        <w:rPr>
          <w:rFonts w:ascii="Times New Roman" w:hAnsi="Times New Roman" w:cs="Times New Roman"/>
          <w:i/>
          <w:sz w:val="24"/>
          <w:szCs w:val="24"/>
        </w:rPr>
        <w:t>less</w:t>
      </w:r>
      <w:r w:rsidRPr="005D0B4F">
        <w:rPr>
          <w:rFonts w:ascii="Times New Roman" w:hAnsi="Times New Roman" w:cs="Times New Roman"/>
          <w:sz w:val="24"/>
          <w:szCs w:val="24"/>
        </w:rPr>
        <w:t xml:space="preserve"> understood, however, whether certain forms of trauma are more associated with mental illness and incarceration than others.</w:t>
      </w:r>
    </w:p>
    <w:p w14:paraId="486618A9" w14:textId="0A48887F" w:rsidR="00F5419D" w:rsidRDefault="00993A1E" w:rsidP="00F5419D">
      <w:pPr>
        <w:spacing w:line="480" w:lineRule="auto"/>
        <w:ind w:firstLine="720"/>
        <w:contextualSpacing/>
        <w:rPr>
          <w:rFonts w:ascii="Times New Roman" w:hAnsi="Times New Roman" w:cs="Times New Roman"/>
          <w:sz w:val="24"/>
          <w:szCs w:val="24"/>
        </w:rPr>
      </w:pPr>
      <w:r w:rsidRPr="005D0B4F">
        <w:rPr>
          <w:rFonts w:ascii="Times New Roman" w:hAnsi="Times New Roman" w:cs="Times New Roman"/>
          <w:sz w:val="24"/>
          <w:szCs w:val="24"/>
        </w:rPr>
        <w:t>Concurrently, both cognitive and physical disabilities are associated with mental illness</w:t>
      </w:r>
      <w:r w:rsidR="002B210A" w:rsidRPr="005D0B4F">
        <w:rPr>
          <w:rFonts w:ascii="Times New Roman" w:hAnsi="Times New Roman" w:cs="Times New Roman"/>
          <w:sz w:val="24"/>
          <w:szCs w:val="24"/>
        </w:rPr>
        <w:t>.</w:t>
      </w:r>
      <w:r w:rsidR="0016737F"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{"citationItems":[{"id":"ITEM-1","itemData":{"DOI":"10.1080/13668250.2011.572548","ISSN":"13668250","abstract":"Background Mental disorder and intellectual disability each accounts for substantial burden of disease. However, the extent of this co-occurrence varies substantially between reports. We sought to determine whether studies in children and/or adolescents with acceptably rigorous methods can be distinguished from existing reports, and whether key risk factors could be ascertained. Method Published studies investigating the prevalence of mental disorders in children and/or adolescents with intellectual disability were reviewed. Results Nine studies with acceptable methods were identified, 4 which compared the prevalence of mental disorder in populations of those with and without intellectual disability, and a further 5 studies that estimated the rates of mental disorder in those with intellectual disability were identified. Collectively, these studies demonstrate rates of comorbidity for children and adolescents between 30 and 50% with a relative risk of mental disorder associated with intellectual disability ranging from 2.8-4.5. The risks for this comorbidity associated with age, gender, severity of intellectual disability, and socioeconomic status remain uncertain. Conclusions Appreciation of this comorbidity needs to be a fundamental component of both mental health and intellectual disability services. © 2011 Australasian Society for the Study of Intellectual Disability, Inc.","author":[{"dropping-particle":"","family":"Einfeld","given":"Stewart L.","non-dropping-particle":"","parse-names":false,"suffix":""},{"dropping-particle":"","family":"Ellis","given":"Louise A.","non-dropping-particle":"","parse-names":false,"suffix":""},{"dropping-particle":"","family":"Emerson","given":"Eric","non-dropping-particle":"","parse-names":false,"suffix":""}],"container-title":"Journal of Intellectual and Developmental Disability","id":"ITEM-1","issue":"2","issued":{"date-parts":[["2011","6"]]},"page":"137-143","title":"Comorbidity of intellectual disability and mental disorder in children and adolescents: A systematic review","type":"article","volume":"36"},"uris":["http://www.mendeley.com/documents/?uuid=1c3af35f-28ee-3137-a5e5-51ecbd379f68"]},{"id":"ITEM-2","itemData":{"DOI":"10.1542/peds.2014-1444","ISSN":"10984275","abstract":"OBJECTIVES: To examine patterns of associations between a broad range of mental and physical abstract conditions by using a large, systematically obtained pediatric registry. METHODS: The sample included 9014 youth ages 8 to 21 years (4349 males and 4665 females; 3585 aged,13 years, 3678 aged 13 to 18 years, and 1751 aged 19 to 21 years) from the Philadelphia Neurodevelopmental Cohort identified through pediatric clinics at the Children's Hospital of Philadelphia health care network by the Center for Applied Genomics. Measures were as follows: physical condition based on electronic medical records and interview data on 42 physical conditions of 14 organ systems/specialties and mental disorders based on an abbreviated version of the structured Kiddie-Schedule for Affective Disorders and Schizophrenia psychiatric diagnostic interview. RESULTS: There was a direct association between the severity of the physical condition and most classes of mental disorders, as well as with functional impairment. Models adjusted for sociodemographic correlates, other physical and mental disorders, and false discovery and revealed broad patterns of associations between neurodevelopmental disorders with behavior disorders (odds ratio [OR]: 1.5; 95% confidence interval [CI]: 1.3-1.8; P &lt;.004) and attentiondeficit/hyperactivity disorder (OR: 3.1; 95% CI: 2.7-3.6; P &lt;.0001), and neurologic/central nervous system conditions (OR: 1.3; 95% CI: 1.1-1.9; P &lt;.05) with mood disorders and attentiondeficit/hyperactivity disorder (OR: 1.3; 95% CI: 1.1-1.5; P &lt;.001), and autoimmune/inflammatory conditions with mood disorders (OR: 1.4; 95% CI: 1.1-1.8, P &lt;.05). CONCLUSIONS: Findings show the strong overlap between physical and mental conditions and their impact on severity and functional impairment in youth. Specific patterns of comorbidity have important implications for etiology. Prospective tracking of cross-disorder morbidity will be important to establish more effective mechanisms for prevention and intervention.","author":[{"dropping-particle":"","family":"Merikangas","given":"Kathleen R.","non-dropping-particle":"","parse-names":false,"suffix":""},{"dropping-particle":"","family":"Calkins","given":"Monica E.","non-dropping-particle":"","parse-names":false,"suffix":""},{"dropping-particle":"","family":"Burstein","given":"Marcy","non-dropping-particle":"","parse-names":false,"suffix":""},{"dropping-particle":"","family":"He","given":"Jian Ping","non-dropping-particle":"","parse-names":false,"suffix":""},{"dropping-particle":"","family":"Chiavacci","given":"Rosetta","non-dropping-particle":"","parse-names":false,"suffix":""},{"dropping-particle":"","family":"Lateef","given":"Tarannum","non-dropping-particle":"","parse-names":false,"suffix":""},{"dropping-particle":"","family":"Ruparel","given":"Kosha","non-dropping-particle":"","parse-names":false,"suffix":""},{"dropping-particle":"","family":"Gur","given":"Ruben C.","non-dropping-particle":"","parse-names":false,"suffix":""},{"dropping-particle":"","family":"Lehner","given":"Thomas","non-dropping-particle":"","parse-names":false,"suffix":""},{"dropping-particle":"","family":"Hakonarson","given":"Hakon","non-dropping-particle":"","parse-names":false,"suffix":""},{"dropping-particle":"","family":"Gur","given":"Raquel E.","non-dropping-particle":"","parse-names":false,"suffix":""}],"container-title":"Pediatrics","id":"ITEM-2","issue":"4","issued":{"date-parts":[["2015","4","1"]]},"page":"e927-e938","publisher":"American Academy of Pediatrics","title":"Comorbidity of physical and mental disorders in the neurodevelopmental genomics cohort study","type":"article-journal","volume":"135"},"uris":["http://www.mendeley.com/documents/?uuid=415bc955-06f2-3f3b-a479-7f4d96d5269d"]}],"mendeley":{"formattedCitation":"&lt;sup&gt;13,14&lt;/sup&gt;","plainTextFormattedCitation":"13,14","previouslyFormattedCitation":"&lt;sup&gt;13,14&lt;/sup&gt;"},"properties":{"noteIndex":0},"schema":"https://github.com/citation-style-language/schema/raw/master/csl-citation.json"}</w:instrText>
      </w:r>
      <w:r w:rsidR="0016737F"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13,14</w:t>
      </w:r>
      <w:r w:rsidR="0016737F" w:rsidRPr="005D0B4F">
        <w:rPr>
          <w:rFonts w:ascii="Times New Roman" w:hAnsi="Times New Roman" w:cs="Times New Roman"/>
          <w:sz w:val="24"/>
          <w:szCs w:val="24"/>
        </w:rPr>
        <w:fldChar w:fldCharType="end"/>
      </w:r>
      <w:r w:rsidRPr="005D0B4F">
        <w:rPr>
          <w:rFonts w:ascii="Times New Roman" w:hAnsi="Times New Roman" w:cs="Times New Roman"/>
          <w:sz w:val="24"/>
          <w:szCs w:val="24"/>
        </w:rPr>
        <w:t xml:space="preserve"> These comorbidities translate to a disproportionately higher rate of people with disabilities inside prisons and jails, than in the general population</w:t>
      </w:r>
      <w:r w:rsidR="002B210A" w:rsidRPr="005D0B4F">
        <w:rPr>
          <w:rFonts w:ascii="Times New Roman" w:hAnsi="Times New Roman" w:cs="Times New Roman"/>
          <w:sz w:val="24"/>
          <w:szCs w:val="24"/>
        </w:rPr>
        <w:t>.</w:t>
      </w:r>
      <w:r w:rsidR="00690964"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{"citationItems":[{"id":"ITEM-1","itemData":{"author":[{"dropping-particle":"","family":"Vallas","given":"Rebecca","non-dropping-particle":"","parse-names":false,"suffix":""}],"id":"ITEM-1","issued":{"date-parts":[["2016"]]},"title":"Disabled Behind Bars: The Mass Incarceration of People With Disabilities in America’s Jails and Prisons","type":"report"},"uris":["http://www.mendeley.com/documents/?uuid=0f2ff1b6-38cd-34ba-9eb2-5f057e84c9c7"]}],"mendeley":{"formattedCitation":"&lt;sup&gt;15&lt;/sup&gt;","plainTextFormattedCitation":"15","previouslyFormattedCitation":"&lt;sup&gt;15&lt;/sup&gt;"},"properties":{"noteIndex":0},"schema":"https://github.com/citation-style-language/schema/raw/master/csl-citation.json"}</w:instrText>
      </w:r>
      <w:r w:rsidR="00690964"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15</w:t>
      </w:r>
      <w:r w:rsidR="00690964" w:rsidRPr="005D0B4F">
        <w:rPr>
          <w:rFonts w:ascii="Times New Roman" w:hAnsi="Times New Roman" w:cs="Times New Roman"/>
          <w:sz w:val="24"/>
          <w:szCs w:val="24"/>
        </w:rPr>
        <w:fldChar w:fldCharType="end"/>
      </w:r>
      <w:r w:rsidR="002B210A" w:rsidRPr="005D0B4F">
        <w:rPr>
          <w:rFonts w:ascii="Times New Roman" w:hAnsi="Times New Roman" w:cs="Times New Roman"/>
          <w:sz w:val="24"/>
          <w:szCs w:val="24"/>
        </w:rPr>
        <w:t xml:space="preserve"> </w:t>
      </w:r>
      <w:r w:rsidRPr="005D0B4F">
        <w:rPr>
          <w:rFonts w:ascii="Times New Roman" w:hAnsi="Times New Roman" w:cs="Times New Roman"/>
          <w:sz w:val="24"/>
          <w:szCs w:val="24"/>
        </w:rPr>
        <w:t>Specifically, people in jail are four times more likely to report having a disability than their non-incarcerated counterparts</w:t>
      </w:r>
      <w:r w:rsidR="002B210A" w:rsidRPr="005D0B4F">
        <w:rPr>
          <w:rFonts w:ascii="Times New Roman" w:hAnsi="Times New Roman" w:cs="Times New Roman"/>
          <w:sz w:val="24"/>
          <w:szCs w:val="24"/>
        </w:rPr>
        <w:t>.</w:t>
      </w:r>
      <w:r w:rsidR="00690964"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{"citationItems":[{"id":"ITEM-1","itemData":{"author":[{"dropping-particle":"","family":"Vallas","given":"Rebecca","non-dropping-particle":"","parse-names":false,"suffix":""}],"id":"ITEM-1","issued":{"date-parts":[["2016"]]},"title":"Disabled Behind Bars: The Mass Incarceration of People With Disabilities in America’s Jails and Prisons","type":"report"},"uris":["http://www.mendeley.com/documents/?uuid=0f2ff1b6-38cd-34ba-9eb2-5f057e84c9c7"]}],"mendeley":{"formattedCitation":"&lt;sup&gt;15&lt;/sup&gt;","plainTextFormattedCitation":"15","previouslyFormattedCitation":"&lt;sup&gt;15&lt;/sup&gt;"},"properties":{"noteIndex":0},"schema":"https://github.com/citation-style-language/schema/raw/master/csl-citation.json"}</w:instrText>
      </w:r>
      <w:r w:rsidR="00690964"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15</w:t>
      </w:r>
      <w:r w:rsidR="00690964" w:rsidRPr="005D0B4F">
        <w:rPr>
          <w:rFonts w:ascii="Times New Roman" w:hAnsi="Times New Roman" w:cs="Times New Roman"/>
          <w:sz w:val="24"/>
          <w:szCs w:val="24"/>
        </w:rPr>
        <w:fldChar w:fldCharType="end"/>
      </w:r>
      <w:r w:rsidRPr="005D0B4F">
        <w:rPr>
          <w:rFonts w:ascii="Times New Roman" w:hAnsi="Times New Roman" w:cs="Times New Roman"/>
          <w:sz w:val="24"/>
          <w:szCs w:val="24"/>
        </w:rPr>
        <w:t xml:space="preserve"> Among incarcerated people with disabilities, there are also notable gender disparities</w:t>
      </w:r>
      <w:r w:rsidR="002B210A" w:rsidRPr="005D0B4F">
        <w:rPr>
          <w:rFonts w:ascii="Times New Roman" w:hAnsi="Times New Roman" w:cs="Times New Roman"/>
          <w:sz w:val="24"/>
          <w:szCs w:val="24"/>
        </w:rPr>
        <w:t>.</w:t>
      </w:r>
      <w:r w:rsidR="00690964"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{"citationItems":[{"id":"ITEM-1","itemData":{"author":[{"dropping-particle":"","family":"Vallas","given":"Rebecca","non-dropping-particle":"","parse-names":false,"suffix":""}],"id":"ITEM-1","issued":{"date-parts":[["2016"]]},"title":"Disabled Behind Bars: The Mass Incarceration of People With Disabilities in America’s Jails and Prisons","type":"report"},"uris":["http://www.mendeley.com/documents/?uuid=0f2ff1b6-38cd-34ba-9eb2-5f057e84c9c7"]}],"mendeley":{"formattedCitation":"&lt;sup&gt;15&lt;/sup&gt;","plainTextFormattedCitation":"15","previouslyFormattedCitation":"&lt;sup&gt;15&lt;/sup&gt;"},"properties":{"noteIndex":0},"schema":"https://github.com/citation-style-language/schema/raw/master/csl-citation.json"}</w:instrText>
      </w:r>
      <w:r w:rsidR="00690964"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15</w:t>
      </w:r>
      <w:r w:rsidR="00690964" w:rsidRPr="005D0B4F">
        <w:rPr>
          <w:rFonts w:ascii="Times New Roman" w:hAnsi="Times New Roman" w:cs="Times New Roman"/>
          <w:sz w:val="24"/>
          <w:szCs w:val="24"/>
        </w:rPr>
        <w:fldChar w:fldCharType="end"/>
      </w:r>
      <w:r w:rsidRPr="005D0B4F">
        <w:rPr>
          <w:rFonts w:ascii="Times New Roman" w:hAnsi="Times New Roman" w:cs="Times New Roman"/>
          <w:sz w:val="24"/>
          <w:szCs w:val="24"/>
        </w:rPr>
        <w:t xml:space="preserve"> </w:t>
      </w:r>
      <w:r w:rsidR="00F843E5" w:rsidRPr="005D0B4F">
        <w:rPr>
          <w:rFonts w:ascii="Times New Roman" w:hAnsi="Times New Roman" w:cs="Times New Roman"/>
          <w:sz w:val="24"/>
          <w:szCs w:val="24"/>
        </w:rPr>
        <w:t>Approximately 50</w:t>
      </w:r>
      <w:r w:rsidRPr="005D0B4F">
        <w:rPr>
          <w:rFonts w:ascii="Times New Roman" w:hAnsi="Times New Roman" w:cs="Times New Roman"/>
          <w:sz w:val="24"/>
          <w:szCs w:val="24"/>
        </w:rPr>
        <w:t xml:space="preserve">% of incarcerated women, compared to </w:t>
      </w:r>
      <w:r w:rsidR="00F843E5" w:rsidRPr="005D0B4F">
        <w:rPr>
          <w:rFonts w:ascii="Times New Roman" w:hAnsi="Times New Roman" w:cs="Times New Roman"/>
          <w:sz w:val="24"/>
          <w:szCs w:val="24"/>
        </w:rPr>
        <w:t>40</w:t>
      </w:r>
      <w:r w:rsidRPr="005D0B4F">
        <w:rPr>
          <w:rFonts w:ascii="Times New Roman" w:hAnsi="Times New Roman" w:cs="Times New Roman"/>
          <w:sz w:val="24"/>
          <w:szCs w:val="24"/>
        </w:rPr>
        <w:t>% of incarcerated men, report having either a cognitive or physical disability</w:t>
      </w:r>
      <w:r w:rsidR="002B210A" w:rsidRPr="005D0B4F">
        <w:rPr>
          <w:rFonts w:ascii="Times New Roman" w:hAnsi="Times New Roman" w:cs="Times New Roman"/>
          <w:sz w:val="24"/>
          <w:szCs w:val="24"/>
        </w:rPr>
        <w:t>.</w:t>
      </w:r>
      <w:r w:rsidR="00690964"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{"citationItems":[{"id":"ITEM-1","itemData":{"author":[{"dropping-particle":"","family":"Vallas","given":"Rebecca","non-dropping-particle":"","parse-names":false,"suffix":""}],"id":"ITEM-1","issued":{"date-parts":[["2016"]]},"title":"Disabled Behind Bars: The Mass Incarceration of People With Disabilities in America’s Jails and Prisons","type":"report"},"uris":["http://www.mendeley.com/documents/?uuid=0f2ff1b6-38cd-34ba-9eb2-5f057e84c9c7"]}],"mendeley":{"formattedCitation":"&lt;sup&gt;15&lt;/sup&gt;","plainTextFormattedCitation":"15","previouslyFormattedCitation":"&lt;sup&gt;15&lt;/sup&gt;"},"properties":{"noteIndex":0},"schema":"https://github.com/citation-style-language/schema/raw/master/csl-citation.json"}</w:instrText>
      </w:r>
      <w:r w:rsidR="00690964"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15</w:t>
      </w:r>
      <w:r w:rsidR="00690964" w:rsidRPr="005D0B4F">
        <w:rPr>
          <w:rFonts w:ascii="Times New Roman" w:hAnsi="Times New Roman" w:cs="Times New Roman"/>
          <w:sz w:val="24"/>
          <w:szCs w:val="24"/>
        </w:rPr>
        <w:fldChar w:fldCharType="end"/>
      </w:r>
      <w:r w:rsidRPr="005D0B4F">
        <w:rPr>
          <w:rFonts w:ascii="Times New Roman" w:hAnsi="Times New Roman" w:cs="Times New Roman"/>
          <w:sz w:val="24"/>
          <w:szCs w:val="24"/>
        </w:rPr>
        <w:t xml:space="preserve"> Unfortunately, incarcerated people with a disability are also more likely to be mistreated and to be placed in solitary confinement</w:t>
      </w:r>
      <w:r w:rsidR="002B210A" w:rsidRPr="005D0B4F">
        <w:rPr>
          <w:rFonts w:ascii="Times New Roman" w:hAnsi="Times New Roman" w:cs="Times New Roman"/>
          <w:sz w:val="24"/>
          <w:szCs w:val="24"/>
        </w:rPr>
        <w:t>.</w:t>
      </w:r>
      <w:r w:rsidR="00690964"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{"citationItems":[{"id":"ITEM-1","itemData":{"author":[{"dropping-particle":"","family":"Vallas","given":"Rebecca","non-dropping-particle":"","parse-names":false,"suffix":""}],"id":"ITEM-1","issued":{"date-parts":[["2016"]]},"title":"Disabled Behind Bars: The Mass Incarceration of People With Disabilities in America’s Jails and Prisons","type":"report"},"uris":["http://www.mendeley.com/documents/?uuid=0f2ff1b6-38cd-34ba-9eb2-5f057e84c9c7"]}],"mendeley":{"formattedCitation":"&lt;sup&gt;15&lt;/sup&gt;","plainTextFormattedCitation":"15","previouslyFormattedCitation":"&lt;sup&gt;15&lt;/sup&gt;"},"properties":{"noteIndex":0},"schema":"https://github.com/citation-style-language/schema/raw/master/csl-citation.json"}</w:instrText>
      </w:r>
      <w:r w:rsidR="00690964"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15</w:t>
      </w:r>
      <w:r w:rsidR="00690964" w:rsidRPr="005D0B4F">
        <w:rPr>
          <w:rFonts w:ascii="Times New Roman" w:hAnsi="Times New Roman" w:cs="Times New Roman"/>
          <w:sz w:val="24"/>
          <w:szCs w:val="24"/>
        </w:rPr>
        <w:fldChar w:fldCharType="end"/>
      </w:r>
      <w:r w:rsidRPr="005D0B4F">
        <w:rPr>
          <w:rFonts w:ascii="Times New Roman" w:hAnsi="Times New Roman" w:cs="Times New Roman"/>
          <w:sz w:val="24"/>
          <w:szCs w:val="24"/>
        </w:rPr>
        <w:t xml:space="preserve"> Solitary confinement, especially, is associated with increased depression and suicidal ideation</w:t>
      </w:r>
      <w:r w:rsidR="002B210A" w:rsidRPr="005D0B4F">
        <w:rPr>
          <w:rFonts w:ascii="Times New Roman" w:hAnsi="Times New Roman" w:cs="Times New Roman"/>
          <w:sz w:val="24"/>
          <w:szCs w:val="24"/>
        </w:rPr>
        <w:t>.</w:t>
      </w:r>
      <w:r w:rsidR="00690964"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{"citationItems":[{"id":"ITEM-1","itemData":{"author":[{"dropping-particle":"","family":"Cloud","given":"David","non-dropping-particle":"","parse-names":false,"suffix":""}],"id":"ITEM-1","issued":{"date-parts":[["2014"]]},"number-of-pages":"1-36","publisher-place":"New York, NY","title":"On Life Support: Public Health in the Age of Mass Incarceration","type":"report"},"uris":["http://www.mendeley.com/documents/?uuid=82c5c660-9090-344d-8a83-2df3210b1662"]}],"mendeley":{"formattedCitation":"&lt;sup&gt;5&lt;/sup&gt;","plainTextFormattedCitation":"5","previouslyFormattedCitation":"&lt;sup&gt;5&lt;/sup&gt;"},"properties":{"noteIndex":0},"schema":"https://github.com/citation-style-language/schema/raw/master/csl-citation.json"}</w:instrText>
      </w:r>
      <w:r w:rsidR="00690964"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5</w:t>
      </w:r>
      <w:r w:rsidR="00690964" w:rsidRPr="005D0B4F">
        <w:rPr>
          <w:rFonts w:ascii="Times New Roman" w:hAnsi="Times New Roman" w:cs="Times New Roman"/>
          <w:sz w:val="24"/>
          <w:szCs w:val="24"/>
        </w:rPr>
        <w:fldChar w:fldCharType="end"/>
      </w:r>
      <w:r w:rsidRPr="005D0B4F">
        <w:rPr>
          <w:rFonts w:ascii="Times New Roman" w:hAnsi="Times New Roman" w:cs="Times New Roman"/>
          <w:sz w:val="24"/>
          <w:szCs w:val="24"/>
        </w:rPr>
        <w:t xml:space="preserve"> It is, thus, vital to provide proper and specialized care to incarcerated women with disabilities and/or mental illness. </w:t>
      </w:r>
    </w:p>
    <w:p w14:paraId="6939C968" w14:textId="380005AB" w:rsidR="000F733D" w:rsidRPr="005D0B4F" w:rsidRDefault="00993A1E" w:rsidP="00F5419D">
      <w:pPr>
        <w:spacing w:line="480" w:lineRule="auto"/>
        <w:contextualSpacing/>
        <w:rPr>
          <w:rFonts w:ascii="Times New Roman" w:hAnsi="Times New Roman" w:cs="Times New Roman"/>
          <w:sz w:val="24"/>
          <w:szCs w:val="24"/>
        </w:rPr>
      </w:pPr>
      <w:r w:rsidRPr="005D0B4F">
        <w:rPr>
          <w:rFonts w:ascii="Times New Roman" w:hAnsi="Times New Roman" w:cs="Times New Roman"/>
          <w:sz w:val="24"/>
          <w:szCs w:val="24"/>
        </w:rPr>
        <w:tab/>
        <w:t>Current research supports that there are disproportionately higher rates of both mental illness and physical or cognitive disabilities among incarcerated people, when compared to the general population</w:t>
      </w:r>
      <w:r w:rsidR="002B210A" w:rsidRPr="005D0B4F">
        <w:rPr>
          <w:rFonts w:ascii="Times New Roman" w:hAnsi="Times New Roman" w:cs="Times New Roman"/>
          <w:sz w:val="24"/>
          <w:szCs w:val="24"/>
        </w:rPr>
        <w:t>.</w:t>
      </w:r>
      <w:r w:rsidR="00690964"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{"citationItems":[{"id":"ITEM-1","itemData":{"author":[{"dropping-particle":"","family":"Vallas","given":"Rebecca","non-dropping-particle":"","parse-names":false,"suffix":""}],"id":"ITEM-1","issued":{"date-parts":[["2016"]]},"title":"Disabled Behind Bars: The Mass Incarceration of People With Disabilities in America’s Jails and Prisons","type":"report"},"uris":["http://www.mendeley.com/documents/?uuid=0f2ff1b6-38cd-34ba-9eb2-5f057e84c9c7"]},{"id":"ITEM-2","itemData":{"author":[{"dropping-particle":"","family":"Cloud","given":"David","non-dropping-particle":"","parse-names":false,"suffix":""}],"id":"ITEM-2","issued":{"date-parts":[["2014"]]},"number-of-pages":"1-36","publisher-place":"New York, NY","title":"On Life Support: Public Health in the Age of Mass Incarceration","type":"report"},"uris":["http://www.mendeley.com/documents/?uuid=82c5c660-9090-344d-8a83-2df3210b1662"]}],"mendeley":{"formattedCitation":"&lt;sup&gt;5,15&lt;/sup&gt;","plainTextFormattedCitation":"5,15","previouslyFormattedCitation":"&lt;sup&gt;5,15&lt;/sup&gt;"},"properties":{"noteIndex":0},"schema":"https://github.com/citation-style-language/schema/raw/master/csl-citation.json"}</w:instrText>
      </w:r>
      <w:r w:rsidR="00690964"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5,15</w:t>
      </w:r>
      <w:r w:rsidR="00690964" w:rsidRPr="005D0B4F">
        <w:rPr>
          <w:rFonts w:ascii="Times New Roman" w:hAnsi="Times New Roman" w:cs="Times New Roman"/>
          <w:sz w:val="24"/>
          <w:szCs w:val="24"/>
        </w:rPr>
        <w:fldChar w:fldCharType="end"/>
      </w:r>
      <w:r w:rsidRPr="005D0B4F">
        <w:rPr>
          <w:rFonts w:ascii="Times New Roman" w:hAnsi="Times New Roman" w:cs="Times New Roman"/>
          <w:sz w:val="24"/>
          <w:szCs w:val="24"/>
        </w:rPr>
        <w:t xml:space="preserve"> Trends also show that female incarceration rates are far outpacing males, and that these disparities are more pronounced in jails than in prisons</w:t>
      </w:r>
      <w:r w:rsidR="002B210A" w:rsidRPr="005D0B4F">
        <w:rPr>
          <w:rFonts w:ascii="Times New Roman" w:hAnsi="Times New Roman" w:cs="Times New Roman"/>
          <w:sz w:val="24"/>
          <w:szCs w:val="24"/>
        </w:rPr>
        <w:t>.</w:t>
      </w:r>
      <w:r w:rsidR="00690964"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{"citationItems":[{"id":"ITEM-1","itemData":{"author":[{"dropping-particle":"","family":"Vallas","given":"Rebecca","non-dropping-particle":"","parse-names":false,"suffix":""}],"id":"ITEM-1","issued":{"date-parts":[["2016"]]},"title":"Disabled Behind Bars: The Mass Incarceration of People With Disabilities in America’s Jails and Prisons","type":"report"},"uris":["http://www.mendeley.com/documents/?uuid=0f2ff1b6-38cd-34ba-9eb2-5f057e84c9c7"]}],"mendeley":{"formattedCitation":"&lt;sup&gt;15&lt;/sup&gt;","plainTextFormattedCitation":"15","previouslyFormattedCitation":"&lt;sup&gt;15&lt;/sup&gt;"},"properties":{"noteIndex":0},"schema":"https://github.com/citation-style-language/schema/raw/master/csl-citation.json"}</w:instrText>
      </w:r>
      <w:r w:rsidR="00690964"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15</w:t>
      </w:r>
      <w:r w:rsidR="00690964" w:rsidRPr="005D0B4F">
        <w:rPr>
          <w:rFonts w:ascii="Times New Roman" w:hAnsi="Times New Roman" w:cs="Times New Roman"/>
          <w:sz w:val="24"/>
          <w:szCs w:val="24"/>
        </w:rPr>
        <w:fldChar w:fldCharType="end"/>
      </w:r>
      <w:r w:rsidRPr="005D0B4F">
        <w:rPr>
          <w:rFonts w:ascii="Times New Roman" w:hAnsi="Times New Roman" w:cs="Times New Roman"/>
          <w:sz w:val="24"/>
          <w:szCs w:val="24"/>
        </w:rPr>
        <w:t xml:space="preserve"> As such, this project aims to better understand which mental health issues women in jails struggle with most. </w:t>
      </w:r>
      <w:r w:rsidR="00EA1BEC" w:rsidRPr="00EA1BEC">
        <w:rPr>
          <w:rFonts w:ascii="Times New Roman" w:hAnsi="Times New Roman" w:cs="Times New Roman"/>
          <w:color w:val="000000"/>
          <w:sz w:val="24"/>
          <w:szCs w:val="24"/>
        </w:rPr>
        <w:t xml:space="preserve">The project will also explore different types of past trauma (adverse experiences) and their associations with mental illness prevalence among women, as well as whether mental illness is influenced by the </w:t>
      </w:r>
      <w:r w:rsidR="00EA1BEC" w:rsidRPr="00EA1BEC">
        <w:rPr>
          <w:rFonts w:ascii="Times New Roman" w:hAnsi="Times New Roman" w:cs="Times New Roman"/>
          <w:i/>
          <w:iCs/>
          <w:color w:val="000000"/>
          <w:sz w:val="24"/>
          <w:szCs w:val="24"/>
        </w:rPr>
        <w:t>number</w:t>
      </w:r>
      <w:r w:rsidR="00EA1BEC" w:rsidRPr="00EA1BEC">
        <w:rPr>
          <w:rFonts w:ascii="Times New Roman" w:hAnsi="Times New Roman" w:cs="Times New Roman"/>
          <w:color w:val="000000"/>
          <w:sz w:val="24"/>
          <w:szCs w:val="24"/>
        </w:rPr>
        <w:t xml:space="preserve"> of adverse experiences a person has. A secondary aim of the project is to understand the possible </w:t>
      </w:r>
      <w:commentRangeStart w:id="4"/>
      <w:commentRangeStart w:id="5"/>
      <w:r w:rsidR="00EA1BEC" w:rsidRPr="00EA1BEC">
        <w:rPr>
          <w:rFonts w:ascii="Times New Roman" w:hAnsi="Times New Roman" w:cs="Times New Roman"/>
          <w:color w:val="000000"/>
          <w:sz w:val="24"/>
          <w:szCs w:val="24"/>
        </w:rPr>
        <w:t xml:space="preserve">interaction effect </w:t>
      </w:r>
      <w:del w:id="6" w:author="Abbie Tolon" w:date="2020-03-18T19:34:00Z">
        <w:r w:rsidR="00EA1BEC" w:rsidRPr="00EA1BEC" w:rsidDel="00FF18E2">
          <w:rPr>
            <w:rFonts w:ascii="Times New Roman" w:hAnsi="Times New Roman" w:cs="Times New Roman"/>
            <w:color w:val="000000"/>
            <w:sz w:val="24"/>
            <w:szCs w:val="24"/>
          </w:rPr>
          <w:delText xml:space="preserve">between </w:delText>
        </w:r>
      </w:del>
      <w:ins w:id="7" w:author="Abbie Tolon" w:date="2020-03-18T19:34:00Z">
        <w:r w:rsidR="00FF18E2">
          <w:rPr>
            <w:rFonts w:ascii="Times New Roman" w:hAnsi="Times New Roman" w:cs="Times New Roman"/>
            <w:color w:val="000000"/>
            <w:sz w:val="24"/>
            <w:szCs w:val="24"/>
          </w:rPr>
          <w:t>that</w:t>
        </w:r>
        <w:r w:rsidR="00FF18E2" w:rsidRPr="00EA1BEC">
          <w:rPr>
            <w:rFonts w:ascii="Times New Roman" w:hAnsi="Times New Roman" w:cs="Times New Roman"/>
            <w:color w:val="000000"/>
            <w:sz w:val="24"/>
            <w:szCs w:val="24"/>
          </w:rPr>
          <w:t xml:space="preserve"> </w:t>
        </w:r>
      </w:ins>
      <w:r w:rsidR="00EA1BEC" w:rsidRPr="00EA1BEC">
        <w:rPr>
          <w:rFonts w:ascii="Times New Roman" w:hAnsi="Times New Roman" w:cs="Times New Roman"/>
          <w:color w:val="000000"/>
          <w:sz w:val="24"/>
          <w:szCs w:val="24"/>
        </w:rPr>
        <w:t>having a disability</w:t>
      </w:r>
      <w:ins w:id="8" w:author="Abbie Tolon" w:date="2020-03-18T19:34:00Z">
        <w:r w:rsidR="00FF18E2">
          <w:rPr>
            <w:rFonts w:ascii="Times New Roman" w:hAnsi="Times New Roman" w:cs="Times New Roman"/>
            <w:color w:val="000000"/>
            <w:sz w:val="24"/>
            <w:szCs w:val="24"/>
          </w:rPr>
          <w:t xml:space="preserve"> might have on the relationship between adverse experiences</w:t>
        </w:r>
      </w:ins>
      <w:r w:rsidR="00EA1BEC" w:rsidRPr="00EA1BEC">
        <w:rPr>
          <w:rFonts w:ascii="Times New Roman" w:hAnsi="Times New Roman" w:cs="Times New Roman"/>
          <w:color w:val="000000"/>
          <w:sz w:val="24"/>
          <w:szCs w:val="24"/>
        </w:rPr>
        <w:t xml:space="preserve"> and having a mental illness</w:t>
      </w:r>
      <w:commentRangeEnd w:id="4"/>
      <w:r w:rsidR="009E7E82">
        <w:rPr>
          <w:rStyle w:val="CommentReference"/>
        </w:rPr>
        <w:commentReference w:id="4"/>
      </w:r>
      <w:commentRangeEnd w:id="5"/>
      <w:r w:rsidR="0007711E">
        <w:rPr>
          <w:rStyle w:val="CommentReference"/>
        </w:rPr>
        <w:commentReference w:id="5"/>
      </w:r>
      <w:r w:rsidR="00EA1BEC" w:rsidRPr="00EA1BEC">
        <w:rPr>
          <w:rFonts w:ascii="Times New Roman" w:hAnsi="Times New Roman" w:cs="Times New Roman"/>
          <w:color w:val="000000"/>
          <w:sz w:val="24"/>
          <w:szCs w:val="24"/>
        </w:rPr>
        <w:t>, among incarcerated women. This will hopefully expose the unique needs of incarcerated women and inform better approaches to treatment and care, both in and outside of jail.</w:t>
      </w:r>
    </w:p>
    <w:p w14:paraId="6C240484" w14:textId="7207E76B" w:rsidR="000F733D" w:rsidRPr="005D0B4F" w:rsidRDefault="00EA1BEC" w:rsidP="005D0B4F">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Methods</w:t>
      </w:r>
    </w:p>
    <w:p w14:paraId="00000044" w14:textId="1DC81ABA" w:rsidR="00BA37D0" w:rsidRPr="005D0B4F" w:rsidRDefault="00993A1E" w:rsidP="005D0B4F">
      <w:pPr>
        <w:spacing w:line="480" w:lineRule="auto"/>
        <w:contextualSpacing/>
        <w:rPr>
          <w:rFonts w:ascii="Times New Roman" w:hAnsi="Times New Roman" w:cs="Times New Roman"/>
          <w:sz w:val="24"/>
          <w:szCs w:val="24"/>
        </w:rPr>
      </w:pPr>
      <w:r w:rsidRPr="005D0B4F">
        <w:rPr>
          <w:rFonts w:ascii="Times New Roman" w:hAnsi="Times New Roman" w:cs="Times New Roman"/>
          <w:sz w:val="24"/>
          <w:szCs w:val="24"/>
        </w:rPr>
        <w:tab/>
        <w:t xml:space="preserve">The following project </w:t>
      </w:r>
      <w:r w:rsidR="00EA1BEC">
        <w:rPr>
          <w:rFonts w:ascii="Times New Roman" w:hAnsi="Times New Roman" w:cs="Times New Roman"/>
          <w:sz w:val="24"/>
          <w:szCs w:val="24"/>
        </w:rPr>
        <w:t>was</w:t>
      </w:r>
      <w:r w:rsidRPr="005D0B4F">
        <w:rPr>
          <w:rFonts w:ascii="Times New Roman" w:hAnsi="Times New Roman" w:cs="Times New Roman"/>
          <w:sz w:val="24"/>
          <w:szCs w:val="24"/>
        </w:rPr>
        <w:t xml:space="preserve"> a secondary analysis of publicly available data. The data </w:t>
      </w:r>
      <w:r w:rsidR="00EA1BEC">
        <w:rPr>
          <w:rFonts w:ascii="Times New Roman" w:hAnsi="Times New Roman" w:cs="Times New Roman"/>
          <w:sz w:val="24"/>
          <w:szCs w:val="24"/>
        </w:rPr>
        <w:t>were</w:t>
      </w:r>
      <w:r w:rsidRPr="005D0B4F">
        <w:rPr>
          <w:rFonts w:ascii="Times New Roman" w:hAnsi="Times New Roman" w:cs="Times New Roman"/>
          <w:sz w:val="24"/>
          <w:szCs w:val="24"/>
        </w:rPr>
        <w:t xml:space="preserve"> obtained from The National Archive of Criminal Justice Data (NACJD) through the University of Michigan</w:t>
      </w:r>
      <w:r w:rsidR="00EA1BEC">
        <w:rPr>
          <w:rFonts w:ascii="Times New Roman" w:hAnsi="Times New Roman" w:cs="Times New Roman"/>
          <w:sz w:val="24"/>
          <w:szCs w:val="24"/>
        </w:rPr>
        <w:t>, stored as SAS files</w:t>
      </w:r>
      <w:r w:rsidRPr="005D0B4F">
        <w:rPr>
          <w:rFonts w:ascii="Times New Roman" w:hAnsi="Times New Roman" w:cs="Times New Roman"/>
          <w:sz w:val="24"/>
          <w:szCs w:val="24"/>
        </w:rPr>
        <w:t>. The United States Department of Justice, Bureau of Justice Statistics collected the data and serve as the Principal Investigators. The data are part of the “Survey of Inmates in Local Jails Series.” The data were collected in 2002 and were released to the public in 2012. The investigators conducted nationally representative personal interviews of 7,000 people incarcerated in local jails</w:t>
      </w:r>
      <w:r w:rsidR="00D74324" w:rsidRPr="005D0B4F">
        <w:rPr>
          <w:rFonts w:ascii="Times New Roman" w:hAnsi="Times New Roman" w:cs="Times New Roman"/>
          <w:sz w:val="24"/>
          <w:szCs w:val="24"/>
        </w:rPr>
        <w:t>.</w:t>
      </w:r>
      <w:r w:rsidR="00D62B35"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{"citationItems":[{"id":"ITEM-1","itemData":{"author":[{"dropping-particle":"","family":"James","given":"Doris","non-dropping-particle":"","parse-names":false,"suffix":""}],"id":"ITEM-1","issued":{"date-parts":[["2004"]]},"publisher-place":"Washington, D.C","title":"Profile of Jail Inmates, 2002","type":"report"},"uris":["http://www.mendeley.com/documents/?uuid=6e94f9ed-ab5e-326b-8c96-301e278d4757"]}],"mendeley":{"formattedCitation":"&lt;sup&gt;16&lt;/sup&gt;","plainTextFormattedCitation":"16","previouslyFormattedCitation":"&lt;sup&gt;16&lt;/sup&gt;"},"properties":{"noteIndex":0},"schema":"https://github.com/citation-style-language/schema/raw/master/csl-citation.json"}</w:instrText>
      </w:r>
      <w:r w:rsidR="00D62B35"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16</w:t>
      </w:r>
      <w:r w:rsidR="00D62B35" w:rsidRPr="005D0B4F">
        <w:rPr>
          <w:rFonts w:ascii="Times New Roman" w:hAnsi="Times New Roman" w:cs="Times New Roman"/>
          <w:sz w:val="24"/>
          <w:szCs w:val="24"/>
        </w:rPr>
        <w:fldChar w:fldCharType="end"/>
      </w:r>
      <w:r w:rsidRPr="005D0B4F">
        <w:rPr>
          <w:rFonts w:ascii="Times New Roman" w:hAnsi="Times New Roman" w:cs="Times New Roman"/>
          <w:sz w:val="24"/>
          <w:szCs w:val="24"/>
        </w:rPr>
        <w:t xml:space="preserve"> Information on demographics, conviction types, income, correctional programs, mental health and substance use issues, and related treatment were collected</w:t>
      </w:r>
      <w:r w:rsidR="00D74324" w:rsidRPr="005D0B4F">
        <w:rPr>
          <w:rFonts w:ascii="Times New Roman" w:hAnsi="Times New Roman" w:cs="Times New Roman"/>
          <w:sz w:val="24"/>
          <w:szCs w:val="24"/>
        </w:rPr>
        <w:t>.</w:t>
      </w:r>
      <w:r w:rsidR="003E2E37"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{"citationItems":[{"id":"ITEM-1","itemData":{"URL":"https://www.icpsr.umich.edu/icpsrweb/NACJD/studies/4359","accessed":{"date-parts":[["2019","11","20"]]},"id":"ITEM-1","issued":{"date-parts":[["0"]]},"title":"Survey of Inmates in Local Jails, 2002 [United States]","type":"webpage"},"uris":["http://www.mendeley.com/documents/?uuid=dcab3839-fa8d-373c-8832-0b764ef5cc07"]}],"mendeley":{"formattedCitation":"&lt;sup&gt;17&lt;/sup&gt;","plainTextFormattedCitation":"17","previouslyFormattedCitation":"&lt;sup&gt;17&lt;/sup&gt;"},"properties":{"noteIndex":0},"schema":"https://github.com/citation-style-language/schema/raw/master/csl-citation.json"}</w:instrText>
      </w:r>
      <w:r w:rsidR="003E2E37"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17</w:t>
      </w:r>
      <w:r w:rsidR="003E2E37" w:rsidRPr="005D0B4F">
        <w:rPr>
          <w:rFonts w:ascii="Times New Roman" w:hAnsi="Times New Roman" w:cs="Times New Roman"/>
          <w:sz w:val="24"/>
          <w:szCs w:val="24"/>
        </w:rPr>
        <w:fldChar w:fldCharType="end"/>
      </w:r>
      <w:r w:rsidRPr="005D0B4F">
        <w:rPr>
          <w:rFonts w:ascii="Times New Roman" w:hAnsi="Times New Roman" w:cs="Times New Roman"/>
          <w:sz w:val="24"/>
          <w:szCs w:val="24"/>
        </w:rPr>
        <w:t xml:space="preserve"> </w:t>
      </w:r>
    </w:p>
    <w:p w14:paraId="1B96A8B9" w14:textId="764395DB" w:rsidR="00EA1BEC" w:rsidRPr="00EA1BEC" w:rsidRDefault="00993A1E" w:rsidP="00EA1BEC">
      <w:pPr>
        <w:pStyle w:val="NormalWeb"/>
        <w:spacing w:before="0" w:beforeAutospacing="0" w:after="0" w:afterAutospacing="0" w:line="480" w:lineRule="auto"/>
      </w:pPr>
      <w:r w:rsidRPr="005D0B4F">
        <w:tab/>
      </w:r>
      <w:r w:rsidR="00EA1BEC" w:rsidRPr="00EA1BEC">
        <w:rPr>
          <w:color w:val="000000"/>
        </w:rPr>
        <w:t xml:space="preserve">After downloading the SAS file, the data were converted to both R and Excel files. The original files contained 2487 variables and 6982 total observations. Only </w:t>
      </w:r>
      <w:del w:id="9" w:author="Abbie Tolon" w:date="2020-03-18T21:01:00Z">
        <w:r w:rsidR="00EA1BEC" w:rsidRPr="00EA1BEC" w:rsidDel="00D625F5">
          <w:rPr>
            <w:color w:val="000000"/>
          </w:rPr>
          <w:delText xml:space="preserve">respondents </w:delText>
        </w:r>
      </w:del>
      <w:ins w:id="10" w:author="Abbie Tolon" w:date="2020-03-18T21:01:00Z">
        <w:r w:rsidR="00D625F5">
          <w:rPr>
            <w:color w:val="000000"/>
          </w:rPr>
          <w:t>participants</w:t>
        </w:r>
        <w:r w:rsidR="00D625F5" w:rsidRPr="00EA1BEC">
          <w:rPr>
            <w:color w:val="000000"/>
          </w:rPr>
          <w:t xml:space="preserve"> </w:t>
        </w:r>
      </w:ins>
      <w:r w:rsidR="00EA1BEC" w:rsidRPr="00EA1BEC">
        <w:rPr>
          <w:color w:val="000000"/>
        </w:rPr>
        <w:t xml:space="preserve">identifying as “female” were included in further analysis. Next, unnecessary variables were removed from the Excel file, keeping only the variables of interest. This left 30 possible variables of interest and a total of 1993 observations. The Excel file was then </w:t>
      </w:r>
      <w:del w:id="11" w:author="Abbie Tolon" w:date="2020-03-18T20:34:00Z">
        <w:r w:rsidR="00EA1BEC" w:rsidRPr="00EA1BEC" w:rsidDel="00DF062A">
          <w:rPr>
            <w:color w:val="000000"/>
          </w:rPr>
          <w:delText>uploaded to</w:delText>
        </w:r>
      </w:del>
      <w:ins w:id="12" w:author="Abbie Tolon" w:date="2020-03-18T20:34:00Z">
        <w:r w:rsidR="00DF062A">
          <w:rPr>
            <w:color w:val="000000"/>
          </w:rPr>
          <w:t>converted to an R file (version 3.6.1) to be used in</w:t>
        </w:r>
      </w:ins>
      <w:r w:rsidR="00EA1BEC" w:rsidRPr="00EA1BEC">
        <w:rPr>
          <w:color w:val="000000"/>
        </w:rPr>
        <w:t xml:space="preserve"> </w:t>
      </w:r>
      <w:commentRangeStart w:id="13"/>
      <w:commentRangeStart w:id="14"/>
      <w:r w:rsidR="00EA1BEC" w:rsidRPr="00EA1BEC">
        <w:rPr>
          <w:color w:val="000000"/>
        </w:rPr>
        <w:t xml:space="preserve">R </w:t>
      </w:r>
      <w:commentRangeStart w:id="15"/>
      <w:commentRangeStart w:id="16"/>
      <w:r w:rsidR="00EA1BEC" w:rsidRPr="00EA1BEC">
        <w:rPr>
          <w:color w:val="000000"/>
        </w:rPr>
        <w:t>Studio</w:t>
      </w:r>
      <w:ins w:id="17" w:author="Abbie Tolon" w:date="2020-03-18T20:34:00Z">
        <w:r w:rsidR="00DF062A">
          <w:rPr>
            <w:color w:val="000000"/>
          </w:rPr>
          <w:t xml:space="preserve"> (version </w:t>
        </w:r>
      </w:ins>
      <w:ins w:id="18" w:author="Abbie Tolon" w:date="2020-03-18T20:35:00Z">
        <w:r w:rsidR="00DF062A">
          <w:rPr>
            <w:color w:val="000000"/>
          </w:rPr>
          <w:t>1.1.463)</w:t>
        </w:r>
        <w:r w:rsidR="009430BE">
          <w:rPr>
            <w:color w:val="000000"/>
          </w:rPr>
          <w:t xml:space="preserve"> </w:t>
        </w:r>
      </w:ins>
      <w:del w:id="19" w:author="Abbie Tolon" w:date="2020-03-18T20:34:00Z">
        <w:r w:rsidR="00EA1BEC" w:rsidRPr="00EA1BEC" w:rsidDel="00DF062A">
          <w:rPr>
            <w:color w:val="000000"/>
          </w:rPr>
          <w:delText xml:space="preserve"> </w:delText>
        </w:r>
        <w:commentRangeEnd w:id="13"/>
        <w:r w:rsidR="009E7E82" w:rsidDel="00DF062A">
          <w:rPr>
            <w:rStyle w:val="CommentReference"/>
            <w:rFonts w:ascii="Arial" w:eastAsia="Arial" w:hAnsi="Arial" w:cs="Arial"/>
            <w:lang w:val="en"/>
          </w:rPr>
          <w:commentReference w:id="13"/>
        </w:r>
      </w:del>
      <w:commentRangeEnd w:id="14"/>
      <w:commentRangeEnd w:id="15"/>
      <w:commentRangeEnd w:id="16"/>
      <w:r w:rsidR="00754F8A">
        <w:rPr>
          <w:rStyle w:val="CommentReference"/>
          <w:rFonts w:ascii="Arial" w:eastAsia="Arial" w:hAnsi="Arial" w:cs="Arial"/>
          <w:lang w:val="en"/>
        </w:rPr>
        <w:commentReference w:id="14"/>
      </w:r>
      <w:r w:rsidR="00C36AD5">
        <w:rPr>
          <w:rStyle w:val="CommentReference"/>
          <w:rFonts w:ascii="Arial" w:eastAsia="Arial" w:hAnsi="Arial" w:cs="Arial"/>
          <w:lang w:val="en"/>
        </w:rPr>
        <w:commentReference w:id="15"/>
      </w:r>
      <w:r w:rsidR="00400108">
        <w:rPr>
          <w:rStyle w:val="CommentReference"/>
          <w:rFonts w:ascii="Arial" w:eastAsia="Arial" w:hAnsi="Arial" w:cs="Arial"/>
          <w:lang w:val="en"/>
        </w:rPr>
        <w:commentReference w:id="16"/>
      </w:r>
      <w:r w:rsidR="00EA1BEC" w:rsidRPr="00EA1BEC">
        <w:rPr>
          <w:color w:val="000000"/>
        </w:rPr>
        <w:t>for further data cleaning and analysis. </w:t>
      </w:r>
      <w:ins w:id="20" w:author="Abbie Tolon" w:date="2020-03-18T20:55:00Z">
        <w:r w:rsidR="00811945">
          <w:rPr>
            <w:color w:val="000000"/>
          </w:rPr>
          <w:t xml:space="preserve">The following </w:t>
        </w:r>
      </w:ins>
      <w:ins w:id="21" w:author="Abbie Tolon" w:date="2020-03-18T20:57:00Z">
        <w:r w:rsidR="00811945">
          <w:rPr>
            <w:color w:val="000000"/>
          </w:rPr>
          <w:t xml:space="preserve">R </w:t>
        </w:r>
      </w:ins>
      <w:ins w:id="22" w:author="Abbie Tolon" w:date="2020-03-18T20:55:00Z">
        <w:r w:rsidR="00811945">
          <w:rPr>
            <w:color w:val="000000"/>
          </w:rPr>
          <w:t>packages were</w:t>
        </w:r>
      </w:ins>
      <w:ins w:id="23" w:author="Abbie Tolon" w:date="2020-03-18T20:56:00Z">
        <w:r w:rsidR="00811945">
          <w:rPr>
            <w:color w:val="000000"/>
          </w:rPr>
          <w:t xml:space="preserve"> used for analysis: Tidyverse, labelled, magrittr, readxl, writexl, sas7bdat, dplyr, car,</w:t>
        </w:r>
      </w:ins>
      <w:ins w:id="24" w:author="Abbie Tolon" w:date="2020-03-18T20:57:00Z">
        <w:r w:rsidR="00811945">
          <w:rPr>
            <w:color w:val="000000"/>
          </w:rPr>
          <w:t xml:space="preserve"> VGAM, odds.n.ends, lmtest, and ResourceSelection. </w:t>
        </w:r>
      </w:ins>
    </w:p>
    <w:p w14:paraId="7DD38A09" w14:textId="40BEA926" w:rsidR="00EA1BEC" w:rsidRPr="00EA1BEC" w:rsidRDefault="00EA1BEC" w:rsidP="00EA1BEC">
      <w:pPr>
        <w:spacing w:line="480" w:lineRule="auto"/>
        <w:rPr>
          <w:rFonts w:ascii="Times New Roman" w:eastAsia="Times New Roman" w:hAnsi="Times New Roman" w:cs="Times New Roman"/>
          <w:sz w:val="24"/>
          <w:szCs w:val="24"/>
          <w:lang w:val="en-US"/>
        </w:rPr>
      </w:pPr>
      <w:r w:rsidRPr="00EA1BEC">
        <w:rPr>
          <w:rFonts w:ascii="Times New Roman" w:eastAsia="Times New Roman" w:hAnsi="Times New Roman" w:cs="Times New Roman"/>
          <w:color w:val="000000"/>
          <w:sz w:val="24"/>
          <w:szCs w:val="24"/>
          <w:lang w:val="en-US"/>
        </w:rPr>
        <w:tab/>
        <w:t xml:space="preserve">The primary </w:t>
      </w:r>
      <w:del w:id="25" w:author="Abbie Tolon" w:date="2020-03-21T19:16:00Z">
        <w:r w:rsidRPr="00EA1BEC" w:rsidDel="002A796C">
          <w:rPr>
            <w:rFonts w:ascii="Times New Roman" w:eastAsia="Times New Roman" w:hAnsi="Times New Roman" w:cs="Times New Roman"/>
            <w:color w:val="000000"/>
            <w:sz w:val="24"/>
            <w:szCs w:val="24"/>
            <w:lang w:val="en-US"/>
          </w:rPr>
          <w:delText>dependent variable</w:delText>
        </w:r>
      </w:del>
      <w:ins w:id="26" w:author="Abbie Tolon" w:date="2020-03-21T19:16:00Z">
        <w:r w:rsidR="002A796C">
          <w:rPr>
            <w:rFonts w:ascii="Times New Roman" w:eastAsia="Times New Roman" w:hAnsi="Times New Roman" w:cs="Times New Roman"/>
            <w:color w:val="000000"/>
            <w:sz w:val="24"/>
            <w:szCs w:val="24"/>
            <w:lang w:val="en-US"/>
          </w:rPr>
          <w:t>outcome</w:t>
        </w:r>
      </w:ins>
      <w:r w:rsidRPr="00EA1BEC">
        <w:rPr>
          <w:rFonts w:ascii="Times New Roman" w:eastAsia="Times New Roman" w:hAnsi="Times New Roman" w:cs="Times New Roman"/>
          <w:color w:val="000000"/>
          <w:sz w:val="24"/>
          <w:szCs w:val="24"/>
          <w:lang w:val="en-US"/>
        </w:rPr>
        <w:t xml:space="preserve"> of interest </w:t>
      </w:r>
      <w:r w:rsidR="00D22BC4">
        <w:rPr>
          <w:rFonts w:ascii="Times New Roman" w:eastAsia="Times New Roman" w:hAnsi="Times New Roman" w:cs="Times New Roman"/>
          <w:color w:val="000000"/>
          <w:sz w:val="24"/>
          <w:szCs w:val="24"/>
          <w:lang w:val="en-US"/>
        </w:rPr>
        <w:t>wa</w:t>
      </w:r>
      <w:r w:rsidRPr="00EA1BEC">
        <w:rPr>
          <w:rFonts w:ascii="Times New Roman" w:eastAsia="Times New Roman" w:hAnsi="Times New Roman" w:cs="Times New Roman"/>
          <w:color w:val="000000"/>
          <w:sz w:val="24"/>
          <w:szCs w:val="24"/>
          <w:lang w:val="en-US"/>
        </w:rPr>
        <w:t xml:space="preserve">s “mental illness” (yes/no). This variable was created by aggregating all mental illness types in the dataset, which were: “Have you ever been told by a mental health professional, such as a psychiatrist or psychologist that you had…a depressive disorder; bi-polar disorder; psychotic disorder; post-traumatic stress disorder; other anxiety disorder; personality disorder; or other mental condition?” If the </w:t>
      </w:r>
      <w:del w:id="27" w:author="Abbie Tolon" w:date="2020-03-18T21:01:00Z">
        <w:r w:rsidRPr="00EA1BEC" w:rsidDel="00D625F5">
          <w:rPr>
            <w:rFonts w:ascii="Times New Roman" w:eastAsia="Times New Roman" w:hAnsi="Times New Roman" w:cs="Times New Roman"/>
            <w:color w:val="000000"/>
            <w:sz w:val="24"/>
            <w:szCs w:val="24"/>
            <w:lang w:val="en-US"/>
          </w:rPr>
          <w:delText xml:space="preserve">respondent </w:delText>
        </w:r>
      </w:del>
      <w:ins w:id="28" w:author="Abbie Tolon" w:date="2020-03-18T21:01:00Z">
        <w:r w:rsidR="00D625F5">
          <w:rPr>
            <w:rFonts w:ascii="Times New Roman" w:eastAsia="Times New Roman" w:hAnsi="Times New Roman" w:cs="Times New Roman"/>
            <w:color w:val="000000"/>
            <w:sz w:val="24"/>
            <w:szCs w:val="24"/>
            <w:lang w:val="en-US"/>
          </w:rPr>
          <w:t xml:space="preserve">participant </w:t>
        </w:r>
      </w:ins>
      <w:r w:rsidRPr="00EA1BEC">
        <w:rPr>
          <w:rFonts w:ascii="Times New Roman" w:eastAsia="Times New Roman" w:hAnsi="Times New Roman" w:cs="Times New Roman"/>
          <w:color w:val="000000"/>
          <w:sz w:val="24"/>
          <w:szCs w:val="24"/>
          <w:lang w:val="en-US"/>
        </w:rPr>
        <w:t xml:space="preserve">marked “yes” for </w:t>
      </w:r>
      <w:r w:rsidRPr="00EA1BEC">
        <w:rPr>
          <w:rFonts w:ascii="Times New Roman" w:eastAsia="Times New Roman" w:hAnsi="Times New Roman" w:cs="Times New Roman"/>
          <w:i/>
          <w:iCs/>
          <w:color w:val="000000"/>
          <w:sz w:val="24"/>
          <w:szCs w:val="24"/>
          <w:lang w:val="en-US"/>
        </w:rPr>
        <w:t>any</w:t>
      </w:r>
      <w:r w:rsidRPr="00EA1BEC">
        <w:rPr>
          <w:rFonts w:ascii="Times New Roman" w:eastAsia="Times New Roman" w:hAnsi="Times New Roman" w:cs="Times New Roman"/>
          <w:color w:val="000000"/>
          <w:sz w:val="24"/>
          <w:szCs w:val="24"/>
          <w:lang w:val="en-US"/>
        </w:rPr>
        <w:t xml:space="preserve"> of these </w:t>
      </w:r>
      <w:del w:id="29" w:author="Abbie Tolon" w:date="2020-03-21T19:17:00Z">
        <w:r w:rsidRPr="00EA1BEC" w:rsidDel="005C1306">
          <w:rPr>
            <w:rFonts w:ascii="Times New Roman" w:eastAsia="Times New Roman" w:hAnsi="Times New Roman" w:cs="Times New Roman"/>
            <w:color w:val="000000"/>
            <w:sz w:val="24"/>
            <w:szCs w:val="24"/>
            <w:lang w:val="en-US"/>
          </w:rPr>
          <w:delText>variables</w:delText>
        </w:r>
      </w:del>
      <w:ins w:id="30" w:author="Abbie Tolon" w:date="2020-03-21T19:17:00Z">
        <w:r w:rsidR="005C1306">
          <w:rPr>
            <w:rFonts w:ascii="Times New Roman" w:eastAsia="Times New Roman" w:hAnsi="Times New Roman" w:cs="Times New Roman"/>
            <w:color w:val="000000"/>
            <w:sz w:val="24"/>
            <w:szCs w:val="24"/>
            <w:lang w:val="en-US"/>
          </w:rPr>
          <w:t>conditions</w:t>
        </w:r>
      </w:ins>
      <w:r w:rsidRPr="00EA1BEC">
        <w:rPr>
          <w:rFonts w:ascii="Times New Roman" w:eastAsia="Times New Roman" w:hAnsi="Times New Roman" w:cs="Times New Roman"/>
          <w:color w:val="000000"/>
          <w:sz w:val="24"/>
          <w:szCs w:val="24"/>
          <w:lang w:val="en-US"/>
        </w:rPr>
        <w:t xml:space="preserve">, “mental illness” was coded as </w:t>
      </w:r>
      <w:r w:rsidR="00D22BC4">
        <w:rPr>
          <w:rFonts w:ascii="Times New Roman" w:eastAsia="Times New Roman" w:hAnsi="Times New Roman" w:cs="Times New Roman"/>
          <w:color w:val="000000"/>
          <w:sz w:val="24"/>
          <w:szCs w:val="24"/>
          <w:lang w:val="en-US"/>
        </w:rPr>
        <w:t>1</w:t>
      </w:r>
      <w:r w:rsidRPr="00EA1BEC">
        <w:rPr>
          <w:rFonts w:ascii="Times New Roman" w:eastAsia="Times New Roman" w:hAnsi="Times New Roman" w:cs="Times New Roman"/>
          <w:color w:val="000000"/>
          <w:sz w:val="24"/>
          <w:szCs w:val="24"/>
          <w:lang w:val="en-US"/>
        </w:rPr>
        <w:t xml:space="preserve">=yes. If the </w:t>
      </w:r>
      <w:del w:id="31" w:author="Abbie Tolon" w:date="2020-03-18T21:01:00Z">
        <w:r w:rsidRPr="00EA1BEC" w:rsidDel="00D625F5">
          <w:rPr>
            <w:rFonts w:ascii="Times New Roman" w:eastAsia="Times New Roman" w:hAnsi="Times New Roman" w:cs="Times New Roman"/>
            <w:color w:val="000000"/>
            <w:sz w:val="24"/>
            <w:szCs w:val="24"/>
            <w:lang w:val="en-US"/>
          </w:rPr>
          <w:delText xml:space="preserve">respondent </w:delText>
        </w:r>
      </w:del>
      <w:ins w:id="32" w:author="Abbie Tolon" w:date="2020-03-18T21:01:00Z">
        <w:r w:rsidR="00D625F5">
          <w:rPr>
            <w:rFonts w:ascii="Times New Roman" w:eastAsia="Times New Roman" w:hAnsi="Times New Roman" w:cs="Times New Roman"/>
            <w:color w:val="000000"/>
            <w:sz w:val="24"/>
            <w:szCs w:val="24"/>
            <w:lang w:val="en-US"/>
          </w:rPr>
          <w:t>participant</w:t>
        </w:r>
        <w:r w:rsidR="00D625F5" w:rsidRPr="00EA1BEC">
          <w:rPr>
            <w:rFonts w:ascii="Times New Roman" w:eastAsia="Times New Roman" w:hAnsi="Times New Roman" w:cs="Times New Roman"/>
            <w:color w:val="000000"/>
            <w:sz w:val="24"/>
            <w:szCs w:val="24"/>
            <w:lang w:val="en-US"/>
          </w:rPr>
          <w:t xml:space="preserve"> </w:t>
        </w:r>
      </w:ins>
      <w:r w:rsidRPr="00EA1BEC">
        <w:rPr>
          <w:rFonts w:ascii="Times New Roman" w:eastAsia="Times New Roman" w:hAnsi="Times New Roman" w:cs="Times New Roman"/>
          <w:color w:val="000000"/>
          <w:sz w:val="24"/>
          <w:szCs w:val="24"/>
          <w:lang w:val="en-US"/>
        </w:rPr>
        <w:t xml:space="preserve">marked “no” for </w:t>
      </w:r>
      <w:r w:rsidRPr="00EA1BEC">
        <w:rPr>
          <w:rFonts w:ascii="Times New Roman" w:eastAsia="Times New Roman" w:hAnsi="Times New Roman" w:cs="Times New Roman"/>
          <w:i/>
          <w:iCs/>
          <w:color w:val="000000"/>
          <w:sz w:val="24"/>
          <w:szCs w:val="24"/>
          <w:lang w:val="en-US"/>
        </w:rPr>
        <w:t>all</w:t>
      </w:r>
      <w:r w:rsidRPr="00EA1BEC">
        <w:rPr>
          <w:rFonts w:ascii="Times New Roman" w:eastAsia="Times New Roman" w:hAnsi="Times New Roman" w:cs="Times New Roman"/>
          <w:color w:val="000000"/>
          <w:sz w:val="24"/>
          <w:szCs w:val="24"/>
          <w:lang w:val="en-US"/>
        </w:rPr>
        <w:t xml:space="preserve"> of these </w:t>
      </w:r>
      <w:del w:id="33" w:author="Abbie Tolon" w:date="2020-03-21T19:17:00Z">
        <w:r w:rsidRPr="00EA1BEC" w:rsidDel="005C1306">
          <w:rPr>
            <w:rFonts w:ascii="Times New Roman" w:eastAsia="Times New Roman" w:hAnsi="Times New Roman" w:cs="Times New Roman"/>
            <w:color w:val="000000"/>
            <w:sz w:val="24"/>
            <w:szCs w:val="24"/>
            <w:lang w:val="en-US"/>
          </w:rPr>
          <w:delText>variables</w:delText>
        </w:r>
      </w:del>
      <w:ins w:id="34" w:author="Abbie Tolon" w:date="2020-03-21T19:17:00Z">
        <w:r w:rsidR="005C1306">
          <w:rPr>
            <w:rFonts w:ascii="Times New Roman" w:eastAsia="Times New Roman" w:hAnsi="Times New Roman" w:cs="Times New Roman"/>
            <w:color w:val="000000"/>
            <w:sz w:val="24"/>
            <w:szCs w:val="24"/>
            <w:lang w:val="en-US"/>
          </w:rPr>
          <w:t>conditions</w:t>
        </w:r>
      </w:ins>
      <w:r w:rsidRPr="00EA1BEC">
        <w:rPr>
          <w:rFonts w:ascii="Times New Roman" w:eastAsia="Times New Roman" w:hAnsi="Times New Roman" w:cs="Times New Roman"/>
          <w:color w:val="000000"/>
          <w:sz w:val="24"/>
          <w:szCs w:val="24"/>
          <w:lang w:val="en-US"/>
        </w:rPr>
        <w:t>, “mental illness” was coded as 0=no. The prevalence of each mental illness type was also determined, as part of the exploratory analysis. </w:t>
      </w:r>
    </w:p>
    <w:p w14:paraId="37636A64" w14:textId="31604177" w:rsidR="00EA1BEC" w:rsidRPr="00EA1BEC" w:rsidRDefault="00EA1BEC" w:rsidP="00EA1BEC">
      <w:pPr>
        <w:spacing w:line="480" w:lineRule="auto"/>
        <w:ind w:firstLine="720"/>
        <w:rPr>
          <w:rFonts w:ascii="Times New Roman" w:eastAsia="Times New Roman" w:hAnsi="Times New Roman" w:cs="Times New Roman"/>
          <w:sz w:val="24"/>
          <w:szCs w:val="24"/>
          <w:lang w:val="en-US"/>
        </w:rPr>
      </w:pPr>
      <w:r w:rsidRPr="00EA1BEC">
        <w:rPr>
          <w:rFonts w:ascii="Times New Roman" w:eastAsia="Times New Roman" w:hAnsi="Times New Roman" w:cs="Times New Roman"/>
          <w:color w:val="000000"/>
          <w:sz w:val="24"/>
          <w:szCs w:val="24"/>
          <w:lang w:val="en-US"/>
        </w:rPr>
        <w:t>Dichotomous independent variables of interest included the following: “parents/guardians abused alcohol/drugs,” “parents/step-parents served time,” “ever been shot at,” “physically abused prior to current admission,” and “ever been sexually assaulted/molested.” These variables were selected, because they are examples of criteria for adverse childhood experiences (ACEs) and past trauma.</w:t>
      </w:r>
      <w:ins w:id="35" w:author="Abbie Tolon" w:date="2020-03-21T19:19:00Z">
        <w:r w:rsidR="007370E5">
          <w:rPr>
            <w:rFonts w:ascii="Times New Roman" w:eastAsia="Times New Roman" w:hAnsi="Times New Roman" w:cs="Times New Roman"/>
            <w:color w:val="000000"/>
            <w:sz w:val="24"/>
            <w:szCs w:val="24"/>
            <w:lang w:val="en-US"/>
          </w:rPr>
          <w:t xml:space="preserve"> The</w:t>
        </w:r>
      </w:ins>
      <w:ins w:id="36" w:author="Abbie Tolon" w:date="2020-03-21T19:20:00Z">
        <w:r w:rsidR="003B115D">
          <w:rPr>
            <w:rFonts w:ascii="Times New Roman" w:eastAsia="Times New Roman" w:hAnsi="Times New Roman" w:cs="Times New Roman"/>
            <w:color w:val="000000"/>
            <w:sz w:val="24"/>
            <w:szCs w:val="24"/>
            <w:lang w:val="en-US"/>
          </w:rPr>
          <w:t xml:space="preserve"> different</w:t>
        </w:r>
      </w:ins>
      <w:ins w:id="37" w:author="Abbie Tolon" w:date="2020-03-21T19:19:00Z">
        <w:r w:rsidR="007370E5">
          <w:rPr>
            <w:rFonts w:ascii="Times New Roman" w:eastAsia="Times New Roman" w:hAnsi="Times New Roman" w:cs="Times New Roman"/>
            <w:color w:val="000000"/>
            <w:sz w:val="24"/>
            <w:szCs w:val="24"/>
            <w:lang w:val="en-US"/>
          </w:rPr>
          <w:t xml:space="preserve"> types of trauma were then aggregated into one continuous variable</w:t>
        </w:r>
      </w:ins>
      <w:r w:rsidRPr="00EA1BEC">
        <w:rPr>
          <w:rFonts w:ascii="Times New Roman" w:eastAsia="Times New Roman" w:hAnsi="Times New Roman" w:cs="Times New Roman"/>
          <w:color w:val="000000"/>
          <w:sz w:val="24"/>
          <w:szCs w:val="24"/>
          <w:lang w:val="en-US"/>
        </w:rPr>
        <w:t xml:space="preserve"> </w:t>
      </w:r>
      <w:del w:id="38" w:author="Abbie Tolon" w:date="2020-03-21T19:19:00Z">
        <w:r w:rsidRPr="00EA1BEC" w:rsidDel="007370E5">
          <w:rPr>
            <w:rFonts w:ascii="Times New Roman" w:eastAsia="Times New Roman" w:hAnsi="Times New Roman" w:cs="Times New Roman"/>
            <w:color w:val="000000"/>
            <w:sz w:val="24"/>
            <w:szCs w:val="24"/>
            <w:lang w:val="en-US"/>
          </w:rPr>
          <w:delText xml:space="preserve">An additional predictor was created </w:delText>
        </w:r>
      </w:del>
      <w:r w:rsidRPr="00EA1BEC">
        <w:rPr>
          <w:rFonts w:ascii="Times New Roman" w:eastAsia="Times New Roman" w:hAnsi="Times New Roman" w:cs="Times New Roman"/>
          <w:color w:val="000000"/>
          <w:sz w:val="24"/>
          <w:szCs w:val="24"/>
          <w:lang w:val="en-US"/>
        </w:rPr>
        <w:t>to be used in a separate regression analysis</w:t>
      </w:r>
      <w:del w:id="39" w:author="Abbie Tolon" w:date="2020-03-21T19:19:00Z">
        <w:r w:rsidRPr="00EA1BEC" w:rsidDel="007370E5">
          <w:rPr>
            <w:rFonts w:ascii="Times New Roman" w:eastAsia="Times New Roman" w:hAnsi="Times New Roman" w:cs="Times New Roman"/>
            <w:color w:val="000000"/>
            <w:sz w:val="24"/>
            <w:szCs w:val="24"/>
            <w:lang w:val="en-US"/>
          </w:rPr>
          <w:delText xml:space="preserve"> by aggregating the individual </w:delText>
        </w:r>
        <w:r w:rsidR="00176E82" w:rsidDel="007370E5">
          <w:rPr>
            <w:rFonts w:ascii="Times New Roman" w:eastAsia="Times New Roman" w:hAnsi="Times New Roman" w:cs="Times New Roman"/>
            <w:color w:val="000000"/>
            <w:sz w:val="24"/>
            <w:szCs w:val="24"/>
            <w:lang w:val="en-US"/>
          </w:rPr>
          <w:delText>trauma</w:delText>
        </w:r>
        <w:r w:rsidRPr="00EA1BEC" w:rsidDel="007370E5">
          <w:rPr>
            <w:rFonts w:ascii="Times New Roman" w:eastAsia="Times New Roman" w:hAnsi="Times New Roman" w:cs="Times New Roman"/>
            <w:color w:val="000000"/>
            <w:sz w:val="24"/>
            <w:szCs w:val="24"/>
            <w:lang w:val="en-US"/>
          </w:rPr>
          <w:delText xml:space="preserve"> predictors into one continuous variable</w:delText>
        </w:r>
      </w:del>
      <w:r w:rsidRPr="00EA1BEC">
        <w:rPr>
          <w:rFonts w:ascii="Times New Roman" w:eastAsia="Times New Roman" w:hAnsi="Times New Roman" w:cs="Times New Roman"/>
          <w:color w:val="000000"/>
          <w:sz w:val="24"/>
          <w:szCs w:val="24"/>
          <w:lang w:val="en-US"/>
        </w:rPr>
        <w:t xml:space="preserve">. </w:t>
      </w:r>
      <w:r w:rsidR="00176E82">
        <w:rPr>
          <w:rFonts w:ascii="Times New Roman" w:eastAsia="Times New Roman" w:hAnsi="Times New Roman" w:cs="Times New Roman"/>
          <w:color w:val="000000"/>
          <w:sz w:val="24"/>
          <w:szCs w:val="24"/>
          <w:lang w:val="en-US"/>
        </w:rPr>
        <w:t>T</w:t>
      </w:r>
      <w:ins w:id="40" w:author="Abbie Tolon" w:date="2020-03-21T19:20:00Z">
        <w:r w:rsidR="003B115D">
          <w:rPr>
            <w:rFonts w:ascii="Times New Roman" w:eastAsia="Times New Roman" w:hAnsi="Times New Roman" w:cs="Times New Roman"/>
            <w:color w:val="000000"/>
            <w:sz w:val="24"/>
            <w:szCs w:val="24"/>
            <w:lang w:val="en-US"/>
          </w:rPr>
          <w:t>he total number of traumatic events</w:t>
        </w:r>
      </w:ins>
      <w:del w:id="41" w:author="Abbie Tolon" w:date="2020-03-21T19:20:00Z">
        <w:r w:rsidR="00176E82" w:rsidDel="003B115D">
          <w:rPr>
            <w:rFonts w:ascii="Times New Roman" w:eastAsia="Times New Roman" w:hAnsi="Times New Roman" w:cs="Times New Roman"/>
            <w:color w:val="000000"/>
            <w:sz w:val="24"/>
            <w:szCs w:val="24"/>
            <w:lang w:val="en-US"/>
          </w:rPr>
          <w:delText>rauma</w:delText>
        </w:r>
        <w:r w:rsidRPr="00EA1BEC" w:rsidDel="003B115D">
          <w:rPr>
            <w:rFonts w:ascii="Times New Roman" w:eastAsia="Times New Roman" w:hAnsi="Times New Roman" w:cs="Times New Roman"/>
            <w:color w:val="000000"/>
            <w:sz w:val="24"/>
            <w:szCs w:val="24"/>
            <w:lang w:val="en-US"/>
          </w:rPr>
          <w:delText xml:space="preserve"> predictors</w:delText>
        </w:r>
      </w:del>
      <w:r w:rsidRPr="00EA1BEC">
        <w:rPr>
          <w:rFonts w:ascii="Times New Roman" w:eastAsia="Times New Roman" w:hAnsi="Times New Roman" w:cs="Times New Roman"/>
          <w:color w:val="000000"/>
          <w:sz w:val="24"/>
          <w:szCs w:val="24"/>
          <w:lang w:val="en-US"/>
        </w:rPr>
        <w:t xml:space="preserve"> were</w:t>
      </w:r>
      <w:ins w:id="42" w:author="Abbie Tolon" w:date="2020-03-21T19:20:00Z">
        <w:r w:rsidR="003B115D">
          <w:rPr>
            <w:rFonts w:ascii="Times New Roman" w:eastAsia="Times New Roman" w:hAnsi="Times New Roman" w:cs="Times New Roman"/>
            <w:color w:val="000000"/>
            <w:sz w:val="24"/>
            <w:szCs w:val="24"/>
            <w:lang w:val="en-US"/>
          </w:rPr>
          <w:t xml:space="preserve"> then</w:t>
        </w:r>
      </w:ins>
      <w:r w:rsidRPr="00EA1BEC">
        <w:rPr>
          <w:rFonts w:ascii="Times New Roman" w:eastAsia="Times New Roman" w:hAnsi="Times New Roman" w:cs="Times New Roman"/>
          <w:color w:val="000000"/>
          <w:sz w:val="24"/>
          <w:szCs w:val="24"/>
          <w:lang w:val="en-US"/>
        </w:rPr>
        <w:t xml:space="preserve"> </w:t>
      </w:r>
      <w:del w:id="43" w:author="Abbie Tolon" w:date="2020-03-21T19:20:00Z">
        <w:r w:rsidRPr="00EA1BEC" w:rsidDel="003B115D">
          <w:rPr>
            <w:rFonts w:ascii="Times New Roman" w:eastAsia="Times New Roman" w:hAnsi="Times New Roman" w:cs="Times New Roman"/>
            <w:color w:val="000000"/>
            <w:sz w:val="24"/>
            <w:szCs w:val="24"/>
            <w:lang w:val="en-US"/>
          </w:rPr>
          <w:delText xml:space="preserve">summed </w:delText>
        </w:r>
      </w:del>
      <w:ins w:id="44" w:author="Abbie Tolon" w:date="2020-03-21T19:20:00Z">
        <w:r w:rsidR="003B115D">
          <w:rPr>
            <w:rFonts w:ascii="Times New Roman" w:eastAsia="Times New Roman" w:hAnsi="Times New Roman" w:cs="Times New Roman"/>
            <w:color w:val="000000"/>
            <w:sz w:val="24"/>
            <w:szCs w:val="24"/>
            <w:lang w:val="en-US"/>
          </w:rPr>
          <w:t>calculated</w:t>
        </w:r>
        <w:r w:rsidR="003B115D" w:rsidRPr="00EA1BEC">
          <w:rPr>
            <w:rFonts w:ascii="Times New Roman" w:eastAsia="Times New Roman" w:hAnsi="Times New Roman" w:cs="Times New Roman"/>
            <w:color w:val="000000"/>
            <w:sz w:val="24"/>
            <w:szCs w:val="24"/>
            <w:lang w:val="en-US"/>
          </w:rPr>
          <w:t xml:space="preserve"> </w:t>
        </w:r>
      </w:ins>
      <w:r w:rsidRPr="00EA1BEC">
        <w:rPr>
          <w:rFonts w:ascii="Times New Roman" w:eastAsia="Times New Roman" w:hAnsi="Times New Roman" w:cs="Times New Roman"/>
          <w:color w:val="000000"/>
          <w:sz w:val="24"/>
          <w:szCs w:val="24"/>
          <w:lang w:val="en-US"/>
        </w:rPr>
        <w:t xml:space="preserve">for each </w:t>
      </w:r>
      <w:del w:id="45" w:author="Abbie Tolon" w:date="2020-03-21T19:21:00Z">
        <w:r w:rsidRPr="00EA1BEC" w:rsidDel="003B115D">
          <w:rPr>
            <w:rFonts w:ascii="Times New Roman" w:eastAsia="Times New Roman" w:hAnsi="Times New Roman" w:cs="Times New Roman"/>
            <w:color w:val="000000"/>
            <w:sz w:val="24"/>
            <w:szCs w:val="24"/>
            <w:lang w:val="en-US"/>
          </w:rPr>
          <w:delText>observation</w:delText>
        </w:r>
      </w:del>
      <w:ins w:id="46" w:author="Abbie Tolon" w:date="2020-03-21T19:21:00Z">
        <w:r w:rsidR="003B115D">
          <w:rPr>
            <w:rFonts w:ascii="Times New Roman" w:eastAsia="Times New Roman" w:hAnsi="Times New Roman" w:cs="Times New Roman"/>
            <w:color w:val="000000"/>
            <w:sz w:val="24"/>
            <w:szCs w:val="24"/>
            <w:lang w:val="en-US"/>
          </w:rPr>
          <w:t>participant</w:t>
        </w:r>
      </w:ins>
      <w:r w:rsidRPr="00EA1BEC">
        <w:rPr>
          <w:rFonts w:ascii="Times New Roman" w:eastAsia="Times New Roman" w:hAnsi="Times New Roman" w:cs="Times New Roman"/>
          <w:color w:val="000000"/>
          <w:sz w:val="24"/>
          <w:szCs w:val="24"/>
          <w:lang w:val="en-US"/>
        </w:rPr>
        <w:t xml:space="preserve">, giving a possible minimum </w:t>
      </w:r>
      <w:ins w:id="47" w:author="Abbie Tolon" w:date="2020-03-21T19:21:00Z">
        <w:r w:rsidR="003B115D">
          <w:rPr>
            <w:rFonts w:ascii="Times New Roman" w:eastAsia="Times New Roman" w:hAnsi="Times New Roman" w:cs="Times New Roman"/>
            <w:color w:val="000000"/>
            <w:sz w:val="24"/>
            <w:szCs w:val="24"/>
            <w:lang w:val="en-US"/>
          </w:rPr>
          <w:t xml:space="preserve">number </w:t>
        </w:r>
      </w:ins>
      <w:r w:rsidRPr="00EA1BEC">
        <w:rPr>
          <w:rFonts w:ascii="Times New Roman" w:eastAsia="Times New Roman" w:hAnsi="Times New Roman" w:cs="Times New Roman"/>
          <w:color w:val="000000"/>
          <w:sz w:val="24"/>
          <w:szCs w:val="24"/>
          <w:lang w:val="en-US"/>
        </w:rPr>
        <w:t>of 0 (</w:t>
      </w:r>
      <w:del w:id="48" w:author="Abbie Tolon" w:date="2020-03-18T21:01:00Z">
        <w:r w:rsidRPr="00EA1BEC" w:rsidDel="00D625F5">
          <w:rPr>
            <w:rFonts w:ascii="Times New Roman" w:eastAsia="Times New Roman" w:hAnsi="Times New Roman" w:cs="Times New Roman"/>
            <w:color w:val="000000"/>
            <w:sz w:val="24"/>
            <w:szCs w:val="24"/>
            <w:lang w:val="en-US"/>
          </w:rPr>
          <w:delText xml:space="preserve">respondent </w:delText>
        </w:r>
      </w:del>
      <w:ins w:id="49" w:author="Abbie Tolon" w:date="2020-03-18T21:01:00Z">
        <w:r w:rsidR="00D625F5">
          <w:rPr>
            <w:rFonts w:ascii="Times New Roman" w:eastAsia="Times New Roman" w:hAnsi="Times New Roman" w:cs="Times New Roman"/>
            <w:color w:val="000000"/>
            <w:sz w:val="24"/>
            <w:szCs w:val="24"/>
            <w:lang w:val="en-US"/>
          </w:rPr>
          <w:t>participant</w:t>
        </w:r>
        <w:r w:rsidR="00D625F5" w:rsidRPr="00EA1BEC">
          <w:rPr>
            <w:rFonts w:ascii="Times New Roman" w:eastAsia="Times New Roman" w:hAnsi="Times New Roman" w:cs="Times New Roman"/>
            <w:color w:val="000000"/>
            <w:sz w:val="24"/>
            <w:szCs w:val="24"/>
            <w:lang w:val="en-US"/>
          </w:rPr>
          <w:t xml:space="preserve"> </w:t>
        </w:r>
      </w:ins>
      <w:r w:rsidRPr="00EA1BEC">
        <w:rPr>
          <w:rFonts w:ascii="Times New Roman" w:eastAsia="Times New Roman" w:hAnsi="Times New Roman" w:cs="Times New Roman"/>
          <w:color w:val="000000"/>
          <w:sz w:val="24"/>
          <w:szCs w:val="24"/>
          <w:lang w:val="en-US"/>
        </w:rPr>
        <w:t xml:space="preserve">indicated having none of the adverse experiences) and a maximum </w:t>
      </w:r>
      <w:ins w:id="50" w:author="Abbie Tolon" w:date="2020-03-21T19:21:00Z">
        <w:r w:rsidR="003B115D">
          <w:rPr>
            <w:rFonts w:ascii="Times New Roman" w:eastAsia="Times New Roman" w:hAnsi="Times New Roman" w:cs="Times New Roman"/>
            <w:color w:val="000000"/>
            <w:sz w:val="24"/>
            <w:szCs w:val="24"/>
            <w:lang w:val="en-US"/>
          </w:rPr>
          <w:t xml:space="preserve">number </w:t>
        </w:r>
      </w:ins>
      <w:r w:rsidRPr="00EA1BEC">
        <w:rPr>
          <w:rFonts w:ascii="Times New Roman" w:eastAsia="Times New Roman" w:hAnsi="Times New Roman" w:cs="Times New Roman"/>
          <w:color w:val="000000"/>
          <w:sz w:val="24"/>
          <w:szCs w:val="24"/>
          <w:lang w:val="en-US"/>
        </w:rPr>
        <w:t>of 5 (</w:t>
      </w:r>
      <w:del w:id="51" w:author="Abbie Tolon" w:date="2020-03-18T21:02:00Z">
        <w:r w:rsidRPr="00EA1BEC" w:rsidDel="00D625F5">
          <w:rPr>
            <w:rFonts w:ascii="Times New Roman" w:eastAsia="Times New Roman" w:hAnsi="Times New Roman" w:cs="Times New Roman"/>
            <w:color w:val="000000"/>
            <w:sz w:val="24"/>
            <w:szCs w:val="24"/>
            <w:lang w:val="en-US"/>
          </w:rPr>
          <w:delText>responden</w:delText>
        </w:r>
      </w:del>
      <w:ins w:id="52" w:author="Abbie Tolon" w:date="2020-03-18T21:02:00Z">
        <w:r w:rsidR="00D625F5">
          <w:rPr>
            <w:rFonts w:ascii="Times New Roman" w:eastAsia="Times New Roman" w:hAnsi="Times New Roman" w:cs="Times New Roman"/>
            <w:color w:val="000000"/>
            <w:sz w:val="24"/>
            <w:szCs w:val="24"/>
            <w:lang w:val="en-US"/>
          </w:rPr>
          <w:t>participant</w:t>
        </w:r>
      </w:ins>
      <w:del w:id="53" w:author="Abbie Tolon" w:date="2020-03-18T21:02:00Z">
        <w:r w:rsidRPr="00EA1BEC" w:rsidDel="00D625F5">
          <w:rPr>
            <w:rFonts w:ascii="Times New Roman" w:eastAsia="Times New Roman" w:hAnsi="Times New Roman" w:cs="Times New Roman"/>
            <w:color w:val="000000"/>
            <w:sz w:val="24"/>
            <w:szCs w:val="24"/>
            <w:lang w:val="en-US"/>
          </w:rPr>
          <w:delText>t</w:delText>
        </w:r>
      </w:del>
      <w:r w:rsidRPr="00EA1BEC">
        <w:rPr>
          <w:rFonts w:ascii="Times New Roman" w:eastAsia="Times New Roman" w:hAnsi="Times New Roman" w:cs="Times New Roman"/>
          <w:color w:val="000000"/>
          <w:sz w:val="24"/>
          <w:szCs w:val="24"/>
          <w:lang w:val="en-US"/>
        </w:rPr>
        <w:t xml:space="preserve"> indicated “yes” to all five experiences). This variable was created to determine whether the prevalence odds of having a mental illness increase as the number of </w:t>
      </w:r>
      <w:r w:rsidR="00262B0D">
        <w:rPr>
          <w:rFonts w:ascii="Times New Roman" w:eastAsia="Times New Roman" w:hAnsi="Times New Roman" w:cs="Times New Roman"/>
          <w:color w:val="000000"/>
          <w:sz w:val="24"/>
          <w:szCs w:val="24"/>
          <w:lang w:val="en-US"/>
        </w:rPr>
        <w:t>adverse experiences</w:t>
      </w:r>
      <w:r w:rsidRPr="00EA1BEC">
        <w:rPr>
          <w:rFonts w:ascii="Times New Roman" w:eastAsia="Times New Roman" w:hAnsi="Times New Roman" w:cs="Times New Roman"/>
          <w:color w:val="000000"/>
          <w:sz w:val="24"/>
          <w:szCs w:val="24"/>
          <w:lang w:val="en-US"/>
        </w:rPr>
        <w:t xml:space="preserve"> increa</w:t>
      </w:r>
      <w:del w:id="54" w:author="Abbie Tolon" w:date="2020-03-21T19:22:00Z">
        <w:r w:rsidRPr="00EA1BEC" w:rsidDel="00365882">
          <w:rPr>
            <w:rFonts w:ascii="Times New Roman" w:eastAsia="Times New Roman" w:hAnsi="Times New Roman" w:cs="Times New Roman"/>
            <w:color w:val="000000"/>
            <w:sz w:val="24"/>
            <w:szCs w:val="24"/>
            <w:lang w:val="en-US"/>
          </w:rPr>
          <w:delText>s</w:delText>
        </w:r>
      </w:del>
      <w:ins w:id="55" w:author="Abbie Tolon" w:date="2020-03-21T19:22:00Z">
        <w:r w:rsidR="00365882">
          <w:rPr>
            <w:rFonts w:ascii="Times New Roman" w:eastAsia="Times New Roman" w:hAnsi="Times New Roman" w:cs="Times New Roman"/>
            <w:color w:val="000000"/>
            <w:sz w:val="24"/>
            <w:szCs w:val="24"/>
            <w:lang w:val="en-US"/>
          </w:rPr>
          <w:t>ses</w:t>
        </w:r>
      </w:ins>
      <w:del w:id="56" w:author="Abbie Tolon" w:date="2020-03-21T19:22:00Z">
        <w:r w:rsidRPr="00EA1BEC" w:rsidDel="00365882">
          <w:rPr>
            <w:rFonts w:ascii="Times New Roman" w:eastAsia="Times New Roman" w:hAnsi="Times New Roman" w:cs="Times New Roman"/>
            <w:color w:val="000000"/>
            <w:sz w:val="24"/>
            <w:szCs w:val="24"/>
            <w:lang w:val="en-US"/>
          </w:rPr>
          <w:delText>e</w:delText>
        </w:r>
      </w:del>
      <w:r w:rsidRPr="00EA1BEC">
        <w:rPr>
          <w:rFonts w:ascii="Times New Roman" w:eastAsia="Times New Roman" w:hAnsi="Times New Roman" w:cs="Times New Roman"/>
          <w:color w:val="000000"/>
          <w:sz w:val="24"/>
          <w:szCs w:val="24"/>
          <w:lang w:val="en-US"/>
        </w:rPr>
        <w:t>. </w:t>
      </w:r>
    </w:p>
    <w:p w14:paraId="7BF54030" w14:textId="77777777" w:rsidR="00EA1BEC" w:rsidRPr="00EA1BEC" w:rsidRDefault="00EA1BEC" w:rsidP="00EA1BEC">
      <w:pPr>
        <w:spacing w:line="480" w:lineRule="auto"/>
        <w:ind w:firstLine="720"/>
        <w:rPr>
          <w:rFonts w:ascii="Times New Roman" w:eastAsia="Times New Roman" w:hAnsi="Times New Roman" w:cs="Times New Roman"/>
          <w:sz w:val="24"/>
          <w:szCs w:val="24"/>
          <w:lang w:val="en-US"/>
        </w:rPr>
      </w:pPr>
      <w:r w:rsidRPr="00EA1BEC">
        <w:rPr>
          <w:rFonts w:ascii="Times New Roman" w:eastAsia="Times New Roman" w:hAnsi="Times New Roman" w:cs="Times New Roman"/>
          <w:color w:val="000000"/>
          <w:sz w:val="24"/>
          <w:szCs w:val="24"/>
          <w:lang w:val="en-US"/>
        </w:rPr>
        <w:t>Possible confounding variables included: Race, “education level prior to admission,” and “amount of income in month prior to admission.” The dichotomous variable, “Do you consider yourself to have a disability” was also examined as a potential effect modifier.    </w:t>
      </w:r>
    </w:p>
    <w:p w14:paraId="0AAC64AE" w14:textId="0C318A23" w:rsidR="00EA1BEC" w:rsidRPr="00EA1BEC" w:rsidRDefault="00EA1BEC" w:rsidP="00EA1BEC">
      <w:pPr>
        <w:spacing w:line="480" w:lineRule="auto"/>
        <w:rPr>
          <w:rFonts w:ascii="Times New Roman" w:eastAsia="Times New Roman" w:hAnsi="Times New Roman" w:cs="Times New Roman"/>
          <w:sz w:val="24"/>
          <w:szCs w:val="24"/>
          <w:lang w:val="en-US"/>
        </w:rPr>
      </w:pPr>
      <w:r w:rsidRPr="00EA1BEC">
        <w:rPr>
          <w:rFonts w:ascii="Times New Roman" w:eastAsia="Times New Roman" w:hAnsi="Times New Roman" w:cs="Times New Roman"/>
          <w:color w:val="000000"/>
          <w:sz w:val="24"/>
          <w:szCs w:val="24"/>
          <w:lang w:val="en-US"/>
        </w:rPr>
        <w:tab/>
        <w:t xml:space="preserve">After cleaning the data, </w:t>
      </w:r>
      <w:r w:rsidR="009E7E82">
        <w:rPr>
          <w:rFonts w:ascii="Times New Roman" w:eastAsia="Times New Roman" w:hAnsi="Times New Roman" w:cs="Times New Roman"/>
          <w:color w:val="000000"/>
          <w:sz w:val="24"/>
          <w:szCs w:val="24"/>
          <w:lang w:val="en-US"/>
        </w:rPr>
        <w:t xml:space="preserve">I computed </w:t>
      </w:r>
      <w:r w:rsidRPr="00EA1BEC">
        <w:rPr>
          <w:rFonts w:ascii="Times New Roman" w:eastAsia="Times New Roman" w:hAnsi="Times New Roman" w:cs="Times New Roman"/>
          <w:color w:val="000000"/>
          <w:sz w:val="24"/>
          <w:szCs w:val="24"/>
          <w:lang w:val="en-US"/>
        </w:rPr>
        <w:t xml:space="preserve">descriptive statistics for each demographic variable (age, race, education, and income). The majority of </w:t>
      </w:r>
      <w:ins w:id="57" w:author="Abbie Tolon" w:date="2020-03-18T20:59:00Z">
        <w:r w:rsidR="00D625F5">
          <w:rPr>
            <w:rFonts w:ascii="Times New Roman" w:eastAsia="Times New Roman" w:hAnsi="Times New Roman" w:cs="Times New Roman"/>
            <w:color w:val="000000"/>
            <w:sz w:val="24"/>
            <w:szCs w:val="24"/>
            <w:lang w:val="en-US"/>
          </w:rPr>
          <w:t>participant</w:t>
        </w:r>
      </w:ins>
      <w:commentRangeStart w:id="58"/>
      <w:commentRangeStart w:id="59"/>
      <w:del w:id="60" w:author="Abbie Tolon" w:date="2020-03-18T20:59:00Z">
        <w:r w:rsidRPr="00EA1BEC" w:rsidDel="00D625F5">
          <w:rPr>
            <w:rFonts w:ascii="Times New Roman" w:eastAsia="Times New Roman" w:hAnsi="Times New Roman" w:cs="Times New Roman"/>
            <w:color w:val="000000"/>
            <w:sz w:val="24"/>
            <w:szCs w:val="24"/>
            <w:lang w:val="en-US"/>
          </w:rPr>
          <w:delText>respondent</w:delText>
        </w:r>
      </w:del>
      <w:r w:rsidRPr="00EA1BEC">
        <w:rPr>
          <w:rFonts w:ascii="Times New Roman" w:eastAsia="Times New Roman" w:hAnsi="Times New Roman" w:cs="Times New Roman"/>
          <w:color w:val="000000"/>
          <w:sz w:val="24"/>
          <w:szCs w:val="24"/>
          <w:lang w:val="en-US"/>
        </w:rPr>
        <w:t xml:space="preserve">s </w:t>
      </w:r>
      <w:commentRangeEnd w:id="58"/>
      <w:r w:rsidR="009E7E82">
        <w:rPr>
          <w:rStyle w:val="CommentReference"/>
        </w:rPr>
        <w:commentReference w:id="58"/>
      </w:r>
      <w:commentRangeEnd w:id="59"/>
      <w:r w:rsidR="00D625F5">
        <w:rPr>
          <w:rStyle w:val="CommentReference"/>
        </w:rPr>
        <w:commentReference w:id="59"/>
      </w:r>
      <w:r w:rsidRPr="00EA1BEC">
        <w:rPr>
          <w:rFonts w:ascii="Times New Roman" w:eastAsia="Times New Roman" w:hAnsi="Times New Roman" w:cs="Times New Roman"/>
          <w:color w:val="000000"/>
          <w:sz w:val="24"/>
          <w:szCs w:val="24"/>
          <w:lang w:val="en-US"/>
        </w:rPr>
        <w:t xml:space="preserve">(54%) were between the ages of 18 and 34. The median and </w:t>
      </w:r>
      <w:r w:rsidR="009E7E82">
        <w:rPr>
          <w:rFonts w:ascii="Times New Roman" w:eastAsia="Times New Roman" w:hAnsi="Times New Roman" w:cs="Times New Roman"/>
          <w:color w:val="000000"/>
          <w:sz w:val="24"/>
          <w:szCs w:val="24"/>
          <w:lang w:val="en-US"/>
        </w:rPr>
        <w:t>mean</w:t>
      </w:r>
      <w:r w:rsidR="009E7E82" w:rsidRPr="00EA1BEC">
        <w:rPr>
          <w:rFonts w:ascii="Times New Roman" w:eastAsia="Times New Roman" w:hAnsi="Times New Roman" w:cs="Times New Roman"/>
          <w:color w:val="000000"/>
          <w:sz w:val="24"/>
          <w:szCs w:val="24"/>
          <w:lang w:val="en-US"/>
        </w:rPr>
        <w:t xml:space="preserve"> </w:t>
      </w:r>
      <w:r w:rsidRPr="00EA1BEC">
        <w:rPr>
          <w:rFonts w:ascii="Times New Roman" w:eastAsia="Times New Roman" w:hAnsi="Times New Roman" w:cs="Times New Roman"/>
          <w:color w:val="000000"/>
          <w:sz w:val="24"/>
          <w:szCs w:val="24"/>
          <w:lang w:val="en-US"/>
        </w:rPr>
        <w:t xml:space="preserve">age were both 33, with the youngest </w:t>
      </w:r>
      <w:del w:id="61" w:author="Abbie Tolon" w:date="2020-03-18T21:01:00Z">
        <w:r w:rsidRPr="00EA1BEC" w:rsidDel="00D625F5">
          <w:rPr>
            <w:rFonts w:ascii="Times New Roman" w:eastAsia="Times New Roman" w:hAnsi="Times New Roman" w:cs="Times New Roman"/>
            <w:color w:val="000000"/>
            <w:sz w:val="24"/>
            <w:szCs w:val="24"/>
            <w:lang w:val="en-US"/>
          </w:rPr>
          <w:delText xml:space="preserve">respondent </w:delText>
        </w:r>
      </w:del>
      <w:ins w:id="62" w:author="Abbie Tolon" w:date="2020-03-18T21:01:00Z">
        <w:r w:rsidR="00D625F5">
          <w:rPr>
            <w:rFonts w:ascii="Times New Roman" w:eastAsia="Times New Roman" w:hAnsi="Times New Roman" w:cs="Times New Roman"/>
            <w:color w:val="000000"/>
            <w:sz w:val="24"/>
            <w:szCs w:val="24"/>
            <w:lang w:val="en-US"/>
          </w:rPr>
          <w:t>participant</w:t>
        </w:r>
        <w:r w:rsidR="00D625F5" w:rsidRPr="00EA1BEC">
          <w:rPr>
            <w:rFonts w:ascii="Times New Roman" w:eastAsia="Times New Roman" w:hAnsi="Times New Roman" w:cs="Times New Roman"/>
            <w:color w:val="000000"/>
            <w:sz w:val="24"/>
            <w:szCs w:val="24"/>
            <w:lang w:val="en-US"/>
          </w:rPr>
          <w:t xml:space="preserve"> </w:t>
        </w:r>
      </w:ins>
      <w:r w:rsidRPr="00EA1BEC">
        <w:rPr>
          <w:rFonts w:ascii="Times New Roman" w:eastAsia="Times New Roman" w:hAnsi="Times New Roman" w:cs="Times New Roman"/>
          <w:color w:val="000000"/>
          <w:sz w:val="24"/>
          <w:szCs w:val="24"/>
          <w:lang w:val="en-US"/>
        </w:rPr>
        <w:t xml:space="preserve">being 14 and the oldest being 72. Nearly 40% of </w:t>
      </w:r>
      <w:ins w:id="63" w:author="Abbie Tolon" w:date="2020-03-18T21:01:00Z">
        <w:r w:rsidR="00D625F5">
          <w:rPr>
            <w:rFonts w:ascii="Times New Roman" w:eastAsia="Times New Roman" w:hAnsi="Times New Roman" w:cs="Times New Roman"/>
            <w:color w:val="000000"/>
            <w:sz w:val="24"/>
            <w:szCs w:val="24"/>
            <w:lang w:val="en-US"/>
          </w:rPr>
          <w:t>participant</w:t>
        </w:r>
      </w:ins>
      <w:del w:id="64" w:author="Abbie Tolon" w:date="2020-03-18T21:01:00Z">
        <w:r w:rsidRPr="00EA1BEC" w:rsidDel="00D625F5">
          <w:rPr>
            <w:rFonts w:ascii="Times New Roman" w:eastAsia="Times New Roman" w:hAnsi="Times New Roman" w:cs="Times New Roman"/>
            <w:color w:val="000000"/>
            <w:sz w:val="24"/>
            <w:szCs w:val="24"/>
            <w:lang w:val="en-US"/>
          </w:rPr>
          <w:delText>respondent</w:delText>
        </w:r>
      </w:del>
      <w:r w:rsidRPr="00EA1BEC">
        <w:rPr>
          <w:rFonts w:ascii="Times New Roman" w:eastAsia="Times New Roman" w:hAnsi="Times New Roman" w:cs="Times New Roman"/>
          <w:color w:val="000000"/>
          <w:sz w:val="24"/>
          <w:szCs w:val="24"/>
          <w:lang w:val="en-US"/>
        </w:rPr>
        <w:t xml:space="preserve">s identified as being Black and about 55% identified as White. Approximately 5% of </w:t>
      </w:r>
      <w:del w:id="65" w:author="Abbie Tolon" w:date="2020-03-18T20:59:00Z">
        <w:r w:rsidRPr="00EA1BEC" w:rsidDel="00D625F5">
          <w:rPr>
            <w:rFonts w:ascii="Times New Roman" w:eastAsia="Times New Roman" w:hAnsi="Times New Roman" w:cs="Times New Roman"/>
            <w:color w:val="000000"/>
            <w:sz w:val="24"/>
            <w:szCs w:val="24"/>
            <w:lang w:val="en-US"/>
          </w:rPr>
          <w:delText xml:space="preserve">respondents </w:delText>
        </w:r>
      </w:del>
      <w:ins w:id="66" w:author="Abbie Tolon" w:date="2020-03-18T20:59:00Z">
        <w:r w:rsidR="00D625F5">
          <w:rPr>
            <w:rFonts w:ascii="Times New Roman" w:eastAsia="Times New Roman" w:hAnsi="Times New Roman" w:cs="Times New Roman"/>
            <w:color w:val="000000"/>
            <w:sz w:val="24"/>
            <w:szCs w:val="24"/>
            <w:lang w:val="en-US"/>
          </w:rPr>
          <w:t>participants</w:t>
        </w:r>
        <w:r w:rsidR="00D625F5" w:rsidRPr="00EA1BEC">
          <w:rPr>
            <w:rFonts w:ascii="Times New Roman" w:eastAsia="Times New Roman" w:hAnsi="Times New Roman" w:cs="Times New Roman"/>
            <w:color w:val="000000"/>
            <w:sz w:val="24"/>
            <w:szCs w:val="24"/>
            <w:lang w:val="en-US"/>
          </w:rPr>
          <w:t xml:space="preserve"> </w:t>
        </w:r>
      </w:ins>
      <w:r w:rsidRPr="00EA1BEC">
        <w:rPr>
          <w:rFonts w:ascii="Times New Roman" w:eastAsia="Times New Roman" w:hAnsi="Times New Roman" w:cs="Times New Roman"/>
          <w:color w:val="000000"/>
          <w:sz w:val="24"/>
          <w:szCs w:val="24"/>
          <w:lang w:val="en-US"/>
        </w:rPr>
        <w:t xml:space="preserve">said they were "American Indian/Alaska Native," and about 4% identified as "other." Less than 1% of the sample was Asian or "Native Hawaiian/Pacific Islander." The education variable </w:t>
      </w:r>
      <w:r w:rsidR="009E7E82">
        <w:rPr>
          <w:rFonts w:ascii="Times New Roman" w:eastAsia="Times New Roman" w:hAnsi="Times New Roman" w:cs="Times New Roman"/>
          <w:color w:val="000000"/>
          <w:sz w:val="24"/>
          <w:szCs w:val="24"/>
          <w:lang w:val="en-US"/>
        </w:rPr>
        <w:t>measured</w:t>
      </w:r>
      <w:r w:rsidRPr="00EA1BEC">
        <w:rPr>
          <w:rFonts w:ascii="Times New Roman" w:eastAsia="Times New Roman" w:hAnsi="Times New Roman" w:cs="Times New Roman"/>
          <w:color w:val="000000"/>
          <w:sz w:val="24"/>
          <w:szCs w:val="24"/>
          <w:lang w:val="en-US"/>
        </w:rPr>
        <w:t xml:space="preserve"> years completed, rather than degree obtained. With this in mind, about half of the </w:t>
      </w:r>
      <w:del w:id="67" w:author="Abbie Tolon" w:date="2020-03-18T20:59:00Z">
        <w:r w:rsidRPr="00EA1BEC" w:rsidDel="00D625F5">
          <w:rPr>
            <w:rFonts w:ascii="Times New Roman" w:eastAsia="Times New Roman" w:hAnsi="Times New Roman" w:cs="Times New Roman"/>
            <w:color w:val="000000"/>
            <w:sz w:val="24"/>
            <w:szCs w:val="24"/>
            <w:lang w:val="en-US"/>
          </w:rPr>
          <w:delText xml:space="preserve">respondents </w:delText>
        </w:r>
      </w:del>
      <w:ins w:id="68" w:author="Abbie Tolon" w:date="2020-03-18T20:59:00Z">
        <w:r w:rsidR="00D625F5">
          <w:rPr>
            <w:rFonts w:ascii="Times New Roman" w:eastAsia="Times New Roman" w:hAnsi="Times New Roman" w:cs="Times New Roman"/>
            <w:color w:val="000000"/>
            <w:sz w:val="24"/>
            <w:szCs w:val="24"/>
            <w:lang w:val="en-US"/>
          </w:rPr>
          <w:t>participants</w:t>
        </w:r>
        <w:r w:rsidR="00D625F5" w:rsidRPr="00EA1BEC">
          <w:rPr>
            <w:rFonts w:ascii="Times New Roman" w:eastAsia="Times New Roman" w:hAnsi="Times New Roman" w:cs="Times New Roman"/>
            <w:color w:val="000000"/>
            <w:sz w:val="24"/>
            <w:szCs w:val="24"/>
            <w:lang w:val="en-US"/>
          </w:rPr>
          <w:t xml:space="preserve"> </w:t>
        </w:r>
      </w:ins>
      <w:r w:rsidRPr="00EA1BEC">
        <w:rPr>
          <w:rFonts w:ascii="Times New Roman" w:eastAsia="Times New Roman" w:hAnsi="Times New Roman" w:cs="Times New Roman"/>
          <w:color w:val="000000"/>
          <w:sz w:val="24"/>
          <w:szCs w:val="24"/>
          <w:lang w:val="en-US"/>
        </w:rPr>
        <w:t xml:space="preserve">had completed 11th grade, and about 30% completed the 12th grade. Approximately 17% completed their junior year of college, and about 3% completed their senior year of college or more. Income was assessed by asking </w:t>
      </w:r>
      <w:del w:id="69" w:author="Abbie Tolon" w:date="2020-03-18T20:59:00Z">
        <w:r w:rsidRPr="00EA1BEC" w:rsidDel="00D625F5">
          <w:rPr>
            <w:rFonts w:ascii="Times New Roman" w:eastAsia="Times New Roman" w:hAnsi="Times New Roman" w:cs="Times New Roman"/>
            <w:color w:val="000000"/>
            <w:sz w:val="24"/>
            <w:szCs w:val="24"/>
            <w:lang w:val="en-US"/>
          </w:rPr>
          <w:delText xml:space="preserve">respondents </w:delText>
        </w:r>
      </w:del>
      <w:ins w:id="70" w:author="Abbie Tolon" w:date="2020-03-18T20:59:00Z">
        <w:r w:rsidR="00D625F5">
          <w:rPr>
            <w:rFonts w:ascii="Times New Roman" w:eastAsia="Times New Roman" w:hAnsi="Times New Roman" w:cs="Times New Roman"/>
            <w:color w:val="000000"/>
            <w:sz w:val="24"/>
            <w:szCs w:val="24"/>
            <w:lang w:val="en-US"/>
          </w:rPr>
          <w:t>part</w:t>
        </w:r>
      </w:ins>
      <w:ins w:id="71" w:author="Abbie Tolon" w:date="2020-03-18T21:00:00Z">
        <w:r w:rsidR="00D625F5">
          <w:rPr>
            <w:rFonts w:ascii="Times New Roman" w:eastAsia="Times New Roman" w:hAnsi="Times New Roman" w:cs="Times New Roman"/>
            <w:color w:val="000000"/>
            <w:sz w:val="24"/>
            <w:szCs w:val="24"/>
            <w:lang w:val="en-US"/>
          </w:rPr>
          <w:t>icipants</w:t>
        </w:r>
      </w:ins>
      <w:ins w:id="72" w:author="Abbie Tolon" w:date="2020-03-18T20:59:00Z">
        <w:r w:rsidR="00D625F5" w:rsidRPr="00EA1BEC">
          <w:rPr>
            <w:rFonts w:ascii="Times New Roman" w:eastAsia="Times New Roman" w:hAnsi="Times New Roman" w:cs="Times New Roman"/>
            <w:color w:val="000000"/>
            <w:sz w:val="24"/>
            <w:szCs w:val="24"/>
            <w:lang w:val="en-US"/>
          </w:rPr>
          <w:t xml:space="preserve"> </w:t>
        </w:r>
      </w:ins>
      <w:r w:rsidRPr="00EA1BEC">
        <w:rPr>
          <w:rFonts w:ascii="Times New Roman" w:eastAsia="Times New Roman" w:hAnsi="Times New Roman" w:cs="Times New Roman"/>
          <w:color w:val="000000"/>
          <w:sz w:val="24"/>
          <w:szCs w:val="24"/>
          <w:lang w:val="en-US"/>
        </w:rPr>
        <w:t xml:space="preserve">the value of their monthly income, prior to the month of their jail admission. About 9% of </w:t>
      </w:r>
      <w:del w:id="73" w:author="Abbie Tolon" w:date="2020-03-18T21:00:00Z">
        <w:r w:rsidRPr="00EA1BEC" w:rsidDel="00D625F5">
          <w:rPr>
            <w:rFonts w:ascii="Times New Roman" w:eastAsia="Times New Roman" w:hAnsi="Times New Roman" w:cs="Times New Roman"/>
            <w:color w:val="000000"/>
            <w:sz w:val="24"/>
            <w:szCs w:val="24"/>
            <w:lang w:val="en-US"/>
          </w:rPr>
          <w:delText xml:space="preserve">respondents </w:delText>
        </w:r>
      </w:del>
      <w:ins w:id="74" w:author="Abbie Tolon" w:date="2020-03-18T21:00:00Z">
        <w:r w:rsidR="00D625F5">
          <w:rPr>
            <w:rFonts w:ascii="Times New Roman" w:eastAsia="Times New Roman" w:hAnsi="Times New Roman" w:cs="Times New Roman"/>
            <w:color w:val="000000"/>
            <w:sz w:val="24"/>
            <w:szCs w:val="24"/>
            <w:lang w:val="en-US"/>
          </w:rPr>
          <w:t>participants</w:t>
        </w:r>
        <w:r w:rsidR="00D625F5" w:rsidRPr="00EA1BEC">
          <w:rPr>
            <w:rFonts w:ascii="Times New Roman" w:eastAsia="Times New Roman" w:hAnsi="Times New Roman" w:cs="Times New Roman"/>
            <w:color w:val="000000"/>
            <w:sz w:val="24"/>
            <w:szCs w:val="24"/>
            <w:lang w:val="en-US"/>
          </w:rPr>
          <w:t xml:space="preserve"> </w:t>
        </w:r>
      </w:ins>
      <w:r w:rsidRPr="00EA1BEC">
        <w:rPr>
          <w:rFonts w:ascii="Times New Roman" w:eastAsia="Times New Roman" w:hAnsi="Times New Roman" w:cs="Times New Roman"/>
          <w:color w:val="000000"/>
          <w:sz w:val="24"/>
          <w:szCs w:val="24"/>
          <w:lang w:val="en-US"/>
        </w:rPr>
        <w:t>had no income the month prior to their arrest. Over a quarter of the sample (30%) earned between $1 and $499 in the month prior to admission. Over 25% earned between $500 and $999, about 22% earned between $1,000 and $1,999, about 10% earned between $2,000 and $4,999, and slightly more than 3% earned $5,000 or more in the month prior to admission.</w:t>
      </w:r>
    </w:p>
    <w:p w14:paraId="129F28C7" w14:textId="0BDC3350" w:rsidR="00EA1BEC" w:rsidRPr="00EA1BEC" w:rsidRDefault="00EA1BEC" w:rsidP="00EA1BEC">
      <w:pPr>
        <w:spacing w:line="480" w:lineRule="auto"/>
        <w:rPr>
          <w:rFonts w:ascii="Times New Roman" w:eastAsia="Times New Roman" w:hAnsi="Times New Roman" w:cs="Times New Roman"/>
          <w:sz w:val="24"/>
          <w:szCs w:val="24"/>
          <w:lang w:val="en-US"/>
        </w:rPr>
      </w:pPr>
      <w:r w:rsidRPr="00EA1BEC">
        <w:rPr>
          <w:rFonts w:ascii="Times New Roman" w:eastAsia="Times New Roman" w:hAnsi="Times New Roman" w:cs="Times New Roman"/>
          <w:color w:val="000000"/>
          <w:sz w:val="24"/>
          <w:szCs w:val="24"/>
          <w:lang w:val="en-US"/>
        </w:rPr>
        <w:tab/>
        <w:t xml:space="preserve">After </w:t>
      </w:r>
      <w:r w:rsidR="009E7E82">
        <w:rPr>
          <w:rFonts w:ascii="Times New Roman" w:eastAsia="Times New Roman" w:hAnsi="Times New Roman" w:cs="Times New Roman"/>
          <w:color w:val="000000"/>
          <w:sz w:val="24"/>
          <w:szCs w:val="24"/>
          <w:lang w:val="en-US"/>
        </w:rPr>
        <w:t>computing</w:t>
      </w:r>
      <w:r w:rsidRPr="00EA1BEC">
        <w:rPr>
          <w:rFonts w:ascii="Times New Roman" w:eastAsia="Times New Roman" w:hAnsi="Times New Roman" w:cs="Times New Roman"/>
          <w:color w:val="000000"/>
          <w:sz w:val="24"/>
          <w:szCs w:val="24"/>
          <w:lang w:val="en-US"/>
        </w:rPr>
        <w:t xml:space="preserve"> descriptive statistics, assumptions for logistic regression were checked and met. Adjusted and unadjusted logistic regression models were </w:t>
      </w:r>
      <w:r w:rsidR="009E7E82">
        <w:rPr>
          <w:rFonts w:ascii="Times New Roman" w:eastAsia="Times New Roman" w:hAnsi="Times New Roman" w:cs="Times New Roman"/>
          <w:color w:val="000000"/>
          <w:sz w:val="24"/>
          <w:szCs w:val="24"/>
          <w:lang w:val="en-US"/>
        </w:rPr>
        <w:t>estimated and</w:t>
      </w:r>
      <w:r w:rsidRPr="00EA1BEC">
        <w:rPr>
          <w:rFonts w:ascii="Times New Roman" w:eastAsia="Times New Roman" w:hAnsi="Times New Roman" w:cs="Times New Roman"/>
          <w:color w:val="000000"/>
          <w:sz w:val="24"/>
          <w:szCs w:val="24"/>
          <w:lang w:val="en-US"/>
        </w:rPr>
        <w:t xml:space="preserve"> compared, using complete cases (n=1434) </w:t>
      </w:r>
      <w:r w:rsidR="009E7E82">
        <w:rPr>
          <w:rFonts w:ascii="Times New Roman" w:eastAsia="Times New Roman" w:hAnsi="Times New Roman" w:cs="Times New Roman"/>
          <w:color w:val="000000"/>
          <w:sz w:val="24"/>
          <w:szCs w:val="24"/>
          <w:lang w:val="en-US"/>
        </w:rPr>
        <w:t>with the following potential predictors of mental illness</w:t>
      </w:r>
      <w:r w:rsidRPr="00EA1BEC">
        <w:rPr>
          <w:rFonts w:ascii="Times New Roman" w:eastAsia="Times New Roman" w:hAnsi="Times New Roman" w:cs="Times New Roman"/>
          <w:color w:val="000000"/>
          <w:sz w:val="24"/>
          <w:szCs w:val="24"/>
          <w:lang w:val="en-US"/>
        </w:rPr>
        <w:t>:</w:t>
      </w:r>
    </w:p>
    <w:p w14:paraId="7EEC0B4B" w14:textId="2A4D8160" w:rsidR="00EA1BEC" w:rsidRPr="00EA1BEC" w:rsidRDefault="00151FC6" w:rsidP="00EA1BEC">
      <w:pPr>
        <w:numPr>
          <w:ilvl w:val="0"/>
          <w:numId w:val="21"/>
        </w:numPr>
        <w:spacing w:line="480" w:lineRule="auto"/>
        <w:textAlignment w:val="baseline"/>
        <w:rPr>
          <w:rFonts w:ascii="Times New Roman" w:eastAsia="Times New Roman" w:hAnsi="Times New Roman" w:cs="Times New Roman"/>
          <w:color w:val="000000"/>
          <w:sz w:val="24"/>
          <w:szCs w:val="24"/>
          <w:lang w:val="en-US"/>
        </w:rPr>
      </w:pPr>
      <w:ins w:id="75" w:author="Abbie Tolon" w:date="2020-03-21T19:23:00Z">
        <w:r>
          <w:rPr>
            <w:rFonts w:ascii="Times New Roman" w:eastAsia="Times New Roman" w:hAnsi="Times New Roman" w:cs="Times New Roman"/>
            <w:color w:val="000000"/>
            <w:sz w:val="24"/>
            <w:szCs w:val="24"/>
            <w:lang w:val="en-US"/>
          </w:rPr>
          <w:t>F</w:t>
        </w:r>
      </w:ins>
      <w:del w:id="76" w:author="Abbie Tolon" w:date="2020-03-21T19:23:00Z">
        <w:r w:rsidR="00EA1BEC" w:rsidRPr="00EA1BEC" w:rsidDel="00151FC6">
          <w:rPr>
            <w:rFonts w:ascii="Times New Roman" w:eastAsia="Times New Roman" w:hAnsi="Times New Roman" w:cs="Times New Roman"/>
            <w:color w:val="000000"/>
            <w:sz w:val="24"/>
            <w:szCs w:val="24"/>
            <w:lang w:val="en-US"/>
          </w:rPr>
          <w:delText>All f</w:delText>
        </w:r>
      </w:del>
      <w:r w:rsidR="00EA1BEC" w:rsidRPr="00EA1BEC">
        <w:rPr>
          <w:rFonts w:ascii="Times New Roman" w:eastAsia="Times New Roman" w:hAnsi="Times New Roman" w:cs="Times New Roman"/>
          <w:color w:val="000000"/>
          <w:sz w:val="24"/>
          <w:szCs w:val="24"/>
          <w:lang w:val="en-US"/>
        </w:rPr>
        <w:t xml:space="preserve">ive </w:t>
      </w:r>
      <w:ins w:id="77" w:author="Abbie Tolon" w:date="2020-03-21T19:23:00Z">
        <w:r>
          <w:rPr>
            <w:rFonts w:ascii="Times New Roman" w:eastAsia="Times New Roman" w:hAnsi="Times New Roman" w:cs="Times New Roman"/>
            <w:color w:val="000000"/>
            <w:sz w:val="24"/>
            <w:szCs w:val="24"/>
            <w:lang w:val="en-US"/>
          </w:rPr>
          <w:t xml:space="preserve">different </w:t>
        </w:r>
      </w:ins>
      <w:del w:id="78" w:author="Abbie Tolon" w:date="2020-03-21T19:23:00Z">
        <w:r w:rsidR="00EA1BEC" w:rsidRPr="00EA1BEC" w:rsidDel="00151FC6">
          <w:rPr>
            <w:rFonts w:ascii="Times New Roman" w:eastAsia="Times New Roman" w:hAnsi="Times New Roman" w:cs="Times New Roman"/>
            <w:color w:val="000000"/>
            <w:sz w:val="24"/>
            <w:szCs w:val="24"/>
            <w:lang w:val="en-US"/>
          </w:rPr>
          <w:delText xml:space="preserve">individual </w:delText>
        </w:r>
        <w:r w:rsidR="00384498" w:rsidDel="00151FC6">
          <w:rPr>
            <w:rFonts w:ascii="Times New Roman" w:eastAsia="Times New Roman" w:hAnsi="Times New Roman" w:cs="Times New Roman"/>
            <w:color w:val="000000"/>
            <w:sz w:val="24"/>
            <w:szCs w:val="24"/>
            <w:lang w:val="en-US"/>
          </w:rPr>
          <w:delText>trauma</w:delText>
        </w:r>
        <w:r w:rsidR="00EA1BEC" w:rsidRPr="00EA1BEC" w:rsidDel="00151FC6">
          <w:rPr>
            <w:rFonts w:ascii="Times New Roman" w:eastAsia="Times New Roman" w:hAnsi="Times New Roman" w:cs="Times New Roman"/>
            <w:color w:val="000000"/>
            <w:sz w:val="24"/>
            <w:szCs w:val="24"/>
            <w:lang w:val="en-US"/>
          </w:rPr>
          <w:delText xml:space="preserve"> predictors</w:delText>
        </w:r>
      </w:del>
      <w:ins w:id="79" w:author="Abbie Tolon" w:date="2020-03-21T19:23:00Z">
        <w:r>
          <w:rPr>
            <w:rFonts w:ascii="Times New Roman" w:eastAsia="Times New Roman" w:hAnsi="Times New Roman" w:cs="Times New Roman"/>
            <w:color w:val="000000"/>
            <w:sz w:val="24"/>
            <w:szCs w:val="24"/>
            <w:lang w:val="en-US"/>
          </w:rPr>
          <w:t>types of trauma</w:t>
        </w:r>
      </w:ins>
    </w:p>
    <w:p w14:paraId="407A3482" w14:textId="54DDE236" w:rsidR="00EA1BEC" w:rsidRPr="00EA1BEC" w:rsidRDefault="00EA1BEC" w:rsidP="00EA1BEC">
      <w:pPr>
        <w:numPr>
          <w:ilvl w:val="0"/>
          <w:numId w:val="21"/>
        </w:numPr>
        <w:spacing w:line="480" w:lineRule="auto"/>
        <w:textAlignment w:val="baseline"/>
        <w:rPr>
          <w:rFonts w:ascii="Times New Roman" w:eastAsia="Times New Roman" w:hAnsi="Times New Roman" w:cs="Times New Roman"/>
          <w:color w:val="000000"/>
          <w:sz w:val="24"/>
          <w:szCs w:val="24"/>
          <w:lang w:val="en-US"/>
        </w:rPr>
      </w:pPr>
      <w:del w:id="80" w:author="Abbie Tolon" w:date="2020-03-21T19:24:00Z">
        <w:r w:rsidRPr="00EA1BEC" w:rsidDel="008D797C">
          <w:rPr>
            <w:rFonts w:ascii="Times New Roman" w:eastAsia="Times New Roman" w:hAnsi="Times New Roman" w:cs="Times New Roman"/>
            <w:color w:val="000000"/>
            <w:sz w:val="24"/>
            <w:szCs w:val="24"/>
            <w:lang w:val="en-US"/>
          </w:rPr>
          <w:delText xml:space="preserve">Single aggregated </w:delText>
        </w:r>
        <w:r w:rsidR="00384498" w:rsidDel="008D797C">
          <w:rPr>
            <w:rFonts w:ascii="Times New Roman" w:eastAsia="Times New Roman" w:hAnsi="Times New Roman" w:cs="Times New Roman"/>
            <w:color w:val="000000"/>
            <w:sz w:val="24"/>
            <w:szCs w:val="24"/>
            <w:lang w:val="en-US"/>
          </w:rPr>
          <w:delText>trauma</w:delText>
        </w:r>
        <w:r w:rsidRPr="00EA1BEC" w:rsidDel="008D797C">
          <w:rPr>
            <w:rFonts w:ascii="Times New Roman" w:eastAsia="Times New Roman" w:hAnsi="Times New Roman" w:cs="Times New Roman"/>
            <w:color w:val="000000"/>
            <w:sz w:val="24"/>
            <w:szCs w:val="24"/>
            <w:lang w:val="en-US"/>
          </w:rPr>
          <w:delText xml:space="preserve"> predictor</w:delText>
        </w:r>
      </w:del>
      <w:ins w:id="81" w:author="Abbie Tolon" w:date="2020-03-21T19:24:00Z">
        <w:r w:rsidR="008D797C">
          <w:rPr>
            <w:rFonts w:ascii="Times New Roman" w:eastAsia="Times New Roman" w:hAnsi="Times New Roman" w:cs="Times New Roman"/>
            <w:color w:val="000000"/>
            <w:sz w:val="24"/>
            <w:szCs w:val="24"/>
            <w:lang w:val="en-US"/>
          </w:rPr>
          <w:t>Total number of traumatic events experienced</w:t>
        </w:r>
      </w:ins>
      <w:ins w:id="82" w:author="Abbie Tolon" w:date="2020-03-21T19:25:00Z">
        <w:r w:rsidR="001C12B9">
          <w:rPr>
            <w:rFonts w:ascii="Times New Roman" w:eastAsia="Times New Roman" w:hAnsi="Times New Roman" w:cs="Times New Roman"/>
            <w:color w:val="000000"/>
            <w:sz w:val="24"/>
            <w:szCs w:val="24"/>
            <w:lang w:val="en-US"/>
          </w:rPr>
          <w:t xml:space="preserve"> (aggregated trauma variable)</w:t>
        </w:r>
      </w:ins>
    </w:p>
    <w:p w14:paraId="2B3D273C" w14:textId="1026BD9F" w:rsidR="00EA1BEC" w:rsidRPr="00EA1BEC" w:rsidRDefault="00EA1BEC" w:rsidP="00EA1BEC">
      <w:pPr>
        <w:numPr>
          <w:ilvl w:val="0"/>
          <w:numId w:val="21"/>
        </w:numPr>
        <w:spacing w:line="480" w:lineRule="auto"/>
        <w:textAlignment w:val="baseline"/>
        <w:rPr>
          <w:rFonts w:ascii="Times New Roman" w:eastAsia="Times New Roman" w:hAnsi="Times New Roman" w:cs="Times New Roman"/>
          <w:color w:val="000000"/>
          <w:sz w:val="24"/>
          <w:szCs w:val="24"/>
          <w:lang w:val="en-US"/>
        </w:rPr>
      </w:pPr>
      <w:del w:id="83" w:author="Abbie Tolon" w:date="2020-03-21T19:24:00Z">
        <w:r w:rsidRPr="00EA1BEC" w:rsidDel="008D797C">
          <w:rPr>
            <w:rFonts w:ascii="Times New Roman" w:eastAsia="Times New Roman" w:hAnsi="Times New Roman" w:cs="Times New Roman"/>
            <w:color w:val="000000"/>
            <w:sz w:val="24"/>
            <w:szCs w:val="24"/>
            <w:lang w:val="en-US"/>
          </w:rPr>
          <w:delText>Single disability variable</w:delText>
        </w:r>
      </w:del>
      <w:ins w:id="84" w:author="Abbie Tolon" w:date="2020-03-21T19:24:00Z">
        <w:r w:rsidR="008D797C">
          <w:rPr>
            <w:rFonts w:ascii="Times New Roman" w:eastAsia="Times New Roman" w:hAnsi="Times New Roman" w:cs="Times New Roman"/>
            <w:color w:val="000000"/>
            <w:sz w:val="24"/>
            <w:szCs w:val="24"/>
            <w:lang w:val="en-US"/>
          </w:rPr>
          <w:t>Disability status</w:t>
        </w:r>
      </w:ins>
    </w:p>
    <w:p w14:paraId="6416F1A0" w14:textId="6197B4B7" w:rsidR="00EA1BEC" w:rsidRPr="00EA1BEC" w:rsidRDefault="00EA1BEC" w:rsidP="00EA1BEC">
      <w:pPr>
        <w:spacing w:line="480" w:lineRule="auto"/>
        <w:ind w:firstLine="720"/>
        <w:rPr>
          <w:rFonts w:ascii="Times New Roman" w:eastAsia="Times New Roman" w:hAnsi="Times New Roman" w:cs="Times New Roman"/>
          <w:sz w:val="24"/>
          <w:szCs w:val="24"/>
          <w:lang w:val="en-US"/>
        </w:rPr>
      </w:pPr>
      <w:r w:rsidRPr="00EA1BEC">
        <w:rPr>
          <w:rFonts w:ascii="Times New Roman" w:eastAsia="Times New Roman" w:hAnsi="Times New Roman" w:cs="Times New Roman"/>
          <w:color w:val="000000"/>
          <w:sz w:val="24"/>
          <w:szCs w:val="24"/>
          <w:lang w:val="en-US"/>
        </w:rPr>
        <w:t xml:space="preserve">Next, two adjusted logistic regression models were </w:t>
      </w:r>
      <w:commentRangeStart w:id="85"/>
      <w:r w:rsidR="00C3191A">
        <w:rPr>
          <w:rStyle w:val="CommentReference"/>
        </w:rPr>
        <w:commentReference w:id="86"/>
      </w:r>
      <w:commentRangeEnd w:id="85"/>
      <w:r w:rsidR="004F7C7F">
        <w:rPr>
          <w:rStyle w:val="CommentReference"/>
        </w:rPr>
        <w:commentReference w:id="85"/>
      </w:r>
      <w:r w:rsidR="00C3191A">
        <w:rPr>
          <w:rFonts w:ascii="Times New Roman" w:eastAsia="Times New Roman" w:hAnsi="Times New Roman" w:cs="Times New Roman"/>
          <w:color w:val="000000"/>
          <w:sz w:val="24"/>
          <w:szCs w:val="24"/>
          <w:lang w:val="en-US"/>
        </w:rPr>
        <w:t>estimated</w:t>
      </w:r>
      <w:r w:rsidR="00C3191A" w:rsidRPr="00EA1BEC">
        <w:rPr>
          <w:rFonts w:ascii="Times New Roman" w:eastAsia="Times New Roman" w:hAnsi="Times New Roman" w:cs="Times New Roman"/>
          <w:color w:val="000000"/>
          <w:sz w:val="24"/>
          <w:szCs w:val="24"/>
          <w:lang w:val="en-US"/>
        </w:rPr>
        <w:t xml:space="preserve"> </w:t>
      </w:r>
      <w:r w:rsidRPr="00EA1BEC">
        <w:rPr>
          <w:rFonts w:ascii="Times New Roman" w:eastAsia="Times New Roman" w:hAnsi="Times New Roman" w:cs="Times New Roman"/>
          <w:color w:val="000000"/>
          <w:sz w:val="24"/>
          <w:szCs w:val="24"/>
          <w:lang w:val="en-US"/>
        </w:rPr>
        <w:t xml:space="preserve">with both </w:t>
      </w:r>
      <w:del w:id="87" w:author="Abbie Tolon" w:date="2020-03-21T19:25:00Z">
        <w:r w:rsidRPr="00EA1BEC" w:rsidDel="001C12B9">
          <w:rPr>
            <w:rFonts w:ascii="Times New Roman" w:eastAsia="Times New Roman" w:hAnsi="Times New Roman" w:cs="Times New Roman"/>
            <w:color w:val="000000"/>
            <w:sz w:val="24"/>
            <w:szCs w:val="24"/>
            <w:lang w:val="en-US"/>
          </w:rPr>
          <w:delText xml:space="preserve">the </w:delText>
        </w:r>
      </w:del>
      <w:r w:rsidRPr="00EA1BEC">
        <w:rPr>
          <w:rFonts w:ascii="Times New Roman" w:eastAsia="Times New Roman" w:hAnsi="Times New Roman" w:cs="Times New Roman"/>
          <w:color w:val="000000"/>
          <w:sz w:val="24"/>
          <w:szCs w:val="24"/>
          <w:lang w:val="en-US"/>
        </w:rPr>
        <w:t xml:space="preserve">aggregated </w:t>
      </w:r>
      <w:r w:rsidR="00384498">
        <w:rPr>
          <w:rFonts w:ascii="Times New Roman" w:eastAsia="Times New Roman" w:hAnsi="Times New Roman" w:cs="Times New Roman"/>
          <w:color w:val="000000"/>
          <w:sz w:val="24"/>
          <w:szCs w:val="24"/>
          <w:lang w:val="en-US"/>
        </w:rPr>
        <w:t>trauma</w:t>
      </w:r>
      <w:r w:rsidRPr="00EA1BEC">
        <w:rPr>
          <w:rFonts w:ascii="Times New Roman" w:eastAsia="Times New Roman" w:hAnsi="Times New Roman" w:cs="Times New Roman"/>
          <w:color w:val="000000"/>
          <w:sz w:val="24"/>
          <w:szCs w:val="24"/>
          <w:lang w:val="en-US"/>
        </w:rPr>
        <w:t xml:space="preserve"> </w:t>
      </w:r>
      <w:del w:id="88" w:author="Abbie Tolon" w:date="2020-03-18T21:44:00Z">
        <w:r w:rsidRPr="00EA1BEC" w:rsidDel="00966E5F">
          <w:rPr>
            <w:rFonts w:ascii="Times New Roman" w:eastAsia="Times New Roman" w:hAnsi="Times New Roman" w:cs="Times New Roman"/>
            <w:color w:val="000000"/>
            <w:sz w:val="24"/>
            <w:szCs w:val="24"/>
            <w:lang w:val="en-US"/>
          </w:rPr>
          <w:delText xml:space="preserve">predictor </w:delText>
        </w:r>
      </w:del>
      <w:r w:rsidRPr="001C12B9">
        <w:rPr>
          <w:rFonts w:ascii="Times New Roman" w:eastAsia="Times New Roman" w:hAnsi="Times New Roman" w:cs="Times New Roman"/>
          <w:i/>
          <w:iCs/>
          <w:color w:val="000000"/>
          <w:sz w:val="24"/>
          <w:szCs w:val="24"/>
          <w:lang w:val="en-US"/>
          <w:rPrChange w:id="89" w:author="Abbie Tolon" w:date="2020-03-21T19:25:00Z">
            <w:rPr>
              <w:rFonts w:ascii="Times New Roman" w:eastAsia="Times New Roman" w:hAnsi="Times New Roman" w:cs="Times New Roman"/>
              <w:color w:val="000000"/>
              <w:sz w:val="24"/>
              <w:szCs w:val="24"/>
              <w:lang w:val="en-US"/>
            </w:rPr>
          </w:rPrChange>
        </w:rPr>
        <w:t>and</w:t>
      </w:r>
      <w:r w:rsidRPr="00EA1BEC">
        <w:rPr>
          <w:rFonts w:ascii="Times New Roman" w:eastAsia="Times New Roman" w:hAnsi="Times New Roman" w:cs="Times New Roman"/>
          <w:color w:val="000000"/>
          <w:sz w:val="24"/>
          <w:szCs w:val="24"/>
          <w:lang w:val="en-US"/>
        </w:rPr>
        <w:t xml:space="preserve"> </w:t>
      </w:r>
      <w:del w:id="90" w:author="Abbie Tolon" w:date="2020-03-21T19:25:00Z">
        <w:r w:rsidRPr="00EA1BEC" w:rsidDel="001C12B9">
          <w:rPr>
            <w:rFonts w:ascii="Times New Roman" w:eastAsia="Times New Roman" w:hAnsi="Times New Roman" w:cs="Times New Roman"/>
            <w:color w:val="000000"/>
            <w:sz w:val="24"/>
            <w:szCs w:val="24"/>
            <w:lang w:val="en-US"/>
          </w:rPr>
          <w:delText xml:space="preserve">the </w:delText>
        </w:r>
      </w:del>
      <w:r w:rsidRPr="00EA1BEC">
        <w:rPr>
          <w:rFonts w:ascii="Times New Roman" w:eastAsia="Times New Roman" w:hAnsi="Times New Roman" w:cs="Times New Roman"/>
          <w:color w:val="000000"/>
          <w:sz w:val="24"/>
          <w:szCs w:val="24"/>
          <w:lang w:val="en-US"/>
        </w:rPr>
        <w:t xml:space="preserve">disability </w:t>
      </w:r>
      <w:ins w:id="91" w:author="Abbie Tolon" w:date="2020-03-21T19:25:00Z">
        <w:r w:rsidR="001C12B9">
          <w:rPr>
            <w:rFonts w:ascii="Times New Roman" w:eastAsia="Times New Roman" w:hAnsi="Times New Roman" w:cs="Times New Roman"/>
            <w:color w:val="000000"/>
            <w:sz w:val="24"/>
            <w:szCs w:val="24"/>
            <w:lang w:val="en-US"/>
          </w:rPr>
          <w:t>status</w:t>
        </w:r>
      </w:ins>
      <w:del w:id="92" w:author="Abbie Tolon" w:date="2020-03-21T19:25:00Z">
        <w:r w:rsidRPr="00EA1BEC" w:rsidDel="001C12B9">
          <w:rPr>
            <w:rFonts w:ascii="Times New Roman" w:eastAsia="Times New Roman" w:hAnsi="Times New Roman" w:cs="Times New Roman"/>
            <w:color w:val="000000"/>
            <w:sz w:val="24"/>
            <w:szCs w:val="24"/>
            <w:lang w:val="en-US"/>
          </w:rPr>
          <w:delText>variable</w:delText>
        </w:r>
      </w:del>
      <w:r w:rsidRPr="00EA1BEC">
        <w:rPr>
          <w:rFonts w:ascii="Times New Roman" w:eastAsia="Times New Roman" w:hAnsi="Times New Roman" w:cs="Times New Roman"/>
          <w:color w:val="000000"/>
          <w:sz w:val="24"/>
          <w:szCs w:val="24"/>
          <w:lang w:val="en-US"/>
        </w:rPr>
        <w:t xml:space="preserve">. One model included the interaction between </w:t>
      </w:r>
      <w:r w:rsidR="00384498">
        <w:rPr>
          <w:rFonts w:ascii="Times New Roman" w:eastAsia="Times New Roman" w:hAnsi="Times New Roman" w:cs="Times New Roman"/>
          <w:color w:val="000000"/>
          <w:sz w:val="24"/>
          <w:szCs w:val="24"/>
          <w:lang w:val="en-US"/>
        </w:rPr>
        <w:t>trauma</w:t>
      </w:r>
      <w:r w:rsidRPr="00EA1BEC">
        <w:rPr>
          <w:rFonts w:ascii="Times New Roman" w:eastAsia="Times New Roman" w:hAnsi="Times New Roman" w:cs="Times New Roman"/>
          <w:color w:val="000000"/>
          <w:sz w:val="24"/>
          <w:szCs w:val="24"/>
          <w:lang w:val="en-US"/>
        </w:rPr>
        <w:t xml:space="preserve"> and disability, while the other excluded the term. The two models were then compared, using a log likelihood test to assess </w:t>
      </w:r>
      <w:r w:rsidR="00C3191A">
        <w:rPr>
          <w:rFonts w:ascii="Times New Roman" w:eastAsia="Times New Roman" w:hAnsi="Times New Roman" w:cs="Times New Roman"/>
          <w:color w:val="000000"/>
          <w:sz w:val="24"/>
          <w:szCs w:val="24"/>
          <w:lang w:val="en-US"/>
        </w:rPr>
        <w:t xml:space="preserve">if the larger model had a significantly better </w:t>
      </w:r>
      <w:r w:rsidRPr="00EA1BEC">
        <w:rPr>
          <w:rFonts w:ascii="Times New Roman" w:eastAsia="Times New Roman" w:hAnsi="Times New Roman" w:cs="Times New Roman"/>
          <w:color w:val="000000"/>
          <w:sz w:val="24"/>
          <w:szCs w:val="24"/>
          <w:lang w:val="en-US"/>
        </w:rPr>
        <w:t xml:space="preserve">model fit. The Hosmer Lemeshow test was also </w:t>
      </w:r>
      <w:r w:rsidR="00C3191A">
        <w:rPr>
          <w:rFonts w:ascii="Times New Roman" w:eastAsia="Times New Roman" w:hAnsi="Times New Roman" w:cs="Times New Roman"/>
          <w:color w:val="000000"/>
          <w:sz w:val="24"/>
          <w:szCs w:val="24"/>
          <w:lang w:val="en-US"/>
        </w:rPr>
        <w:t xml:space="preserve">computed for </w:t>
      </w:r>
      <w:r w:rsidRPr="00EA1BEC">
        <w:rPr>
          <w:rFonts w:ascii="Times New Roman" w:eastAsia="Times New Roman" w:hAnsi="Times New Roman" w:cs="Times New Roman"/>
          <w:color w:val="000000"/>
          <w:sz w:val="24"/>
          <w:szCs w:val="24"/>
          <w:lang w:val="en-US"/>
        </w:rPr>
        <w:t>every model</w:t>
      </w:r>
      <w:ins w:id="93" w:author="Abbie Tolon" w:date="2020-03-18T21:47:00Z">
        <w:r w:rsidR="004E322D">
          <w:rPr>
            <w:rFonts w:ascii="Times New Roman" w:eastAsia="Times New Roman" w:hAnsi="Times New Roman" w:cs="Times New Roman"/>
            <w:color w:val="000000"/>
            <w:sz w:val="24"/>
            <w:szCs w:val="24"/>
            <w:lang w:val="en-US"/>
          </w:rPr>
          <w:t xml:space="preserve"> to assess proper fit</w:t>
        </w:r>
      </w:ins>
      <w:r w:rsidRPr="00EA1BEC">
        <w:rPr>
          <w:rFonts w:ascii="Times New Roman" w:eastAsia="Times New Roman" w:hAnsi="Times New Roman" w:cs="Times New Roman"/>
          <w:color w:val="000000"/>
          <w:sz w:val="24"/>
          <w:szCs w:val="24"/>
          <w:lang w:val="en-US"/>
        </w:rPr>
        <w:t xml:space="preserve">. </w:t>
      </w:r>
      <w:commentRangeStart w:id="94"/>
      <w:r w:rsidRPr="00E9351D">
        <w:rPr>
          <w:rFonts w:ascii="Times New Roman" w:eastAsia="Times New Roman" w:hAnsi="Times New Roman" w:cs="Times New Roman"/>
          <w:color w:val="000000"/>
          <w:sz w:val="24"/>
          <w:szCs w:val="24"/>
          <w:highlight w:val="yellow"/>
          <w:lang w:val="en-US"/>
          <w:rPrChange w:id="95" w:author="Abbie Tolon" w:date="2020-03-21T17:57:00Z">
            <w:rPr>
              <w:rFonts w:ascii="Times New Roman" w:eastAsia="Times New Roman" w:hAnsi="Times New Roman" w:cs="Times New Roman"/>
              <w:color w:val="000000"/>
              <w:sz w:val="24"/>
              <w:szCs w:val="24"/>
              <w:lang w:val="en-US"/>
            </w:rPr>
          </w:rPrChange>
        </w:rPr>
        <w:t>All results</w:t>
      </w:r>
      <w:ins w:id="96" w:author="Abbie Tolon" w:date="2020-03-18T21:48:00Z">
        <w:r w:rsidR="000D3A4E" w:rsidRPr="00E9351D">
          <w:rPr>
            <w:rFonts w:ascii="Times New Roman" w:eastAsia="Times New Roman" w:hAnsi="Times New Roman" w:cs="Times New Roman"/>
            <w:color w:val="000000"/>
            <w:sz w:val="24"/>
            <w:szCs w:val="24"/>
            <w:highlight w:val="yellow"/>
            <w:lang w:val="en-US"/>
            <w:rPrChange w:id="97" w:author="Abbie Tolon" w:date="2020-03-21T17:57:00Z">
              <w:rPr>
                <w:rFonts w:ascii="Times New Roman" w:eastAsia="Times New Roman" w:hAnsi="Times New Roman" w:cs="Times New Roman"/>
                <w:color w:val="000000"/>
                <w:sz w:val="24"/>
                <w:szCs w:val="24"/>
                <w:lang w:val="en-US"/>
              </w:rPr>
            </w:rPrChange>
          </w:rPr>
          <w:t xml:space="preserve"> of the Hosmer Lemeshow test</w:t>
        </w:r>
      </w:ins>
      <w:r w:rsidRPr="00E9351D">
        <w:rPr>
          <w:rFonts w:ascii="Times New Roman" w:eastAsia="Times New Roman" w:hAnsi="Times New Roman" w:cs="Times New Roman"/>
          <w:color w:val="000000"/>
          <w:sz w:val="24"/>
          <w:szCs w:val="24"/>
          <w:highlight w:val="yellow"/>
          <w:lang w:val="en-US"/>
          <w:rPrChange w:id="98" w:author="Abbie Tolon" w:date="2020-03-21T17:57:00Z">
            <w:rPr>
              <w:rFonts w:ascii="Times New Roman" w:eastAsia="Times New Roman" w:hAnsi="Times New Roman" w:cs="Times New Roman"/>
              <w:color w:val="000000"/>
              <w:sz w:val="24"/>
              <w:szCs w:val="24"/>
              <w:lang w:val="en-US"/>
            </w:rPr>
          </w:rPrChange>
        </w:rPr>
        <w:t xml:space="preserve"> were non-significant,</w:t>
      </w:r>
      <w:r w:rsidR="0043147B" w:rsidRPr="00E9351D">
        <w:rPr>
          <w:rFonts w:ascii="Times New Roman" w:eastAsia="Times New Roman" w:hAnsi="Times New Roman" w:cs="Times New Roman"/>
          <w:color w:val="000000"/>
          <w:sz w:val="24"/>
          <w:szCs w:val="24"/>
          <w:highlight w:val="yellow"/>
          <w:lang w:val="en-US"/>
          <w:rPrChange w:id="99" w:author="Abbie Tolon" w:date="2020-03-21T17:57:00Z">
            <w:rPr>
              <w:rFonts w:ascii="Times New Roman" w:eastAsia="Times New Roman" w:hAnsi="Times New Roman" w:cs="Times New Roman"/>
              <w:color w:val="000000"/>
              <w:sz w:val="24"/>
              <w:szCs w:val="24"/>
              <w:lang w:val="en-US"/>
            </w:rPr>
          </w:rPrChange>
        </w:rPr>
        <w:t xml:space="preserve"> except for the adjusted regression model that only included </w:t>
      </w:r>
      <w:del w:id="100" w:author="Abbie Tolon" w:date="2020-03-21T19:26:00Z">
        <w:r w:rsidR="0043147B" w:rsidRPr="00E9351D" w:rsidDel="00081903">
          <w:rPr>
            <w:rFonts w:ascii="Times New Roman" w:eastAsia="Times New Roman" w:hAnsi="Times New Roman" w:cs="Times New Roman"/>
            <w:color w:val="000000"/>
            <w:sz w:val="24"/>
            <w:szCs w:val="24"/>
            <w:highlight w:val="yellow"/>
            <w:lang w:val="en-US"/>
            <w:rPrChange w:id="101" w:author="Abbie Tolon" w:date="2020-03-21T17:57:00Z">
              <w:rPr>
                <w:rFonts w:ascii="Times New Roman" w:eastAsia="Times New Roman" w:hAnsi="Times New Roman" w:cs="Times New Roman"/>
                <w:color w:val="000000"/>
                <w:sz w:val="24"/>
                <w:szCs w:val="24"/>
                <w:lang w:val="en-US"/>
              </w:rPr>
            </w:rPrChange>
          </w:rPr>
          <w:delText>the aggregated</w:delText>
        </w:r>
      </w:del>
      <w:ins w:id="102" w:author="Abbie Tolon" w:date="2020-03-21T19:26:00Z">
        <w:r w:rsidR="00081903">
          <w:rPr>
            <w:rFonts w:ascii="Times New Roman" w:eastAsia="Times New Roman" w:hAnsi="Times New Roman" w:cs="Times New Roman"/>
            <w:color w:val="000000"/>
            <w:sz w:val="24"/>
            <w:szCs w:val="24"/>
            <w:highlight w:val="yellow"/>
            <w:lang w:val="en-US"/>
          </w:rPr>
          <w:t>total</w:t>
        </w:r>
      </w:ins>
      <w:r w:rsidR="0043147B" w:rsidRPr="00E9351D">
        <w:rPr>
          <w:rFonts w:ascii="Times New Roman" w:eastAsia="Times New Roman" w:hAnsi="Times New Roman" w:cs="Times New Roman"/>
          <w:color w:val="000000"/>
          <w:sz w:val="24"/>
          <w:szCs w:val="24"/>
          <w:highlight w:val="yellow"/>
          <w:lang w:val="en-US"/>
          <w:rPrChange w:id="103" w:author="Abbie Tolon" w:date="2020-03-21T17:57:00Z">
            <w:rPr>
              <w:rFonts w:ascii="Times New Roman" w:eastAsia="Times New Roman" w:hAnsi="Times New Roman" w:cs="Times New Roman"/>
              <w:color w:val="000000"/>
              <w:sz w:val="24"/>
              <w:szCs w:val="24"/>
              <w:lang w:val="en-US"/>
            </w:rPr>
          </w:rPrChange>
        </w:rPr>
        <w:t xml:space="preserve"> </w:t>
      </w:r>
      <w:r w:rsidR="00384498" w:rsidRPr="00E9351D">
        <w:rPr>
          <w:rFonts w:ascii="Times New Roman" w:eastAsia="Times New Roman" w:hAnsi="Times New Roman" w:cs="Times New Roman"/>
          <w:color w:val="000000"/>
          <w:sz w:val="24"/>
          <w:szCs w:val="24"/>
          <w:highlight w:val="yellow"/>
          <w:lang w:val="en-US"/>
          <w:rPrChange w:id="104" w:author="Abbie Tolon" w:date="2020-03-21T17:57:00Z">
            <w:rPr>
              <w:rFonts w:ascii="Times New Roman" w:eastAsia="Times New Roman" w:hAnsi="Times New Roman" w:cs="Times New Roman"/>
              <w:color w:val="000000"/>
              <w:sz w:val="24"/>
              <w:szCs w:val="24"/>
              <w:lang w:val="en-US"/>
            </w:rPr>
          </w:rPrChange>
        </w:rPr>
        <w:t>trauma</w:t>
      </w:r>
      <w:del w:id="105" w:author="Abbie Tolon" w:date="2020-03-21T19:26:00Z">
        <w:r w:rsidR="0043147B" w:rsidRPr="00E9351D" w:rsidDel="00081903">
          <w:rPr>
            <w:rFonts w:ascii="Times New Roman" w:eastAsia="Times New Roman" w:hAnsi="Times New Roman" w:cs="Times New Roman"/>
            <w:color w:val="000000"/>
            <w:sz w:val="24"/>
            <w:szCs w:val="24"/>
            <w:highlight w:val="yellow"/>
            <w:lang w:val="en-US"/>
            <w:rPrChange w:id="106" w:author="Abbie Tolon" w:date="2020-03-21T17:57:00Z">
              <w:rPr>
                <w:rFonts w:ascii="Times New Roman" w:eastAsia="Times New Roman" w:hAnsi="Times New Roman" w:cs="Times New Roman"/>
                <w:color w:val="000000"/>
                <w:sz w:val="24"/>
                <w:szCs w:val="24"/>
                <w:lang w:val="en-US"/>
              </w:rPr>
            </w:rPrChange>
          </w:rPr>
          <w:delText xml:space="preserve"> </w:delText>
        </w:r>
      </w:del>
      <w:del w:id="107" w:author="Abbie Tolon" w:date="2020-03-18T21:45:00Z">
        <w:r w:rsidR="0043147B" w:rsidRPr="00E9351D" w:rsidDel="00BD6EDD">
          <w:rPr>
            <w:rFonts w:ascii="Times New Roman" w:eastAsia="Times New Roman" w:hAnsi="Times New Roman" w:cs="Times New Roman"/>
            <w:color w:val="000000"/>
            <w:sz w:val="24"/>
            <w:szCs w:val="24"/>
            <w:highlight w:val="yellow"/>
            <w:lang w:val="en-US"/>
            <w:rPrChange w:id="108" w:author="Abbie Tolon" w:date="2020-03-21T17:57:00Z">
              <w:rPr>
                <w:rFonts w:ascii="Times New Roman" w:eastAsia="Times New Roman" w:hAnsi="Times New Roman" w:cs="Times New Roman"/>
                <w:color w:val="000000"/>
                <w:sz w:val="24"/>
                <w:szCs w:val="24"/>
                <w:lang w:val="en-US"/>
              </w:rPr>
            </w:rPrChange>
          </w:rPr>
          <w:delText>predictor</w:delText>
        </w:r>
      </w:del>
      <w:r w:rsidR="0043147B" w:rsidRPr="00E9351D">
        <w:rPr>
          <w:rFonts w:ascii="Times New Roman" w:eastAsia="Times New Roman" w:hAnsi="Times New Roman" w:cs="Times New Roman"/>
          <w:color w:val="000000"/>
          <w:sz w:val="24"/>
          <w:szCs w:val="24"/>
          <w:highlight w:val="yellow"/>
          <w:lang w:val="en-US"/>
          <w:rPrChange w:id="109" w:author="Abbie Tolon" w:date="2020-03-21T17:57:00Z">
            <w:rPr>
              <w:rFonts w:ascii="Times New Roman" w:eastAsia="Times New Roman" w:hAnsi="Times New Roman" w:cs="Times New Roman"/>
              <w:color w:val="000000"/>
              <w:sz w:val="24"/>
              <w:szCs w:val="24"/>
              <w:lang w:val="en-US"/>
            </w:rPr>
          </w:rPrChange>
        </w:rPr>
        <w:t>.</w:t>
      </w:r>
      <w:commentRangeEnd w:id="94"/>
      <w:r w:rsidR="00C3191A" w:rsidRPr="00E9351D">
        <w:rPr>
          <w:rStyle w:val="CommentReference"/>
          <w:highlight w:val="yellow"/>
          <w:rPrChange w:id="110" w:author="Abbie Tolon" w:date="2020-03-21T17:57:00Z">
            <w:rPr>
              <w:rStyle w:val="CommentReference"/>
            </w:rPr>
          </w:rPrChange>
        </w:rPr>
        <w:commentReference w:id="94"/>
      </w:r>
      <w:r w:rsidR="0043147B" w:rsidRPr="00E9351D">
        <w:rPr>
          <w:rFonts w:ascii="Times New Roman" w:eastAsia="Times New Roman" w:hAnsi="Times New Roman" w:cs="Times New Roman"/>
          <w:color w:val="000000"/>
          <w:sz w:val="24"/>
          <w:szCs w:val="24"/>
          <w:highlight w:val="yellow"/>
          <w:lang w:val="en-US"/>
          <w:rPrChange w:id="111" w:author="Abbie Tolon" w:date="2020-03-21T17:57:00Z">
            <w:rPr>
              <w:rFonts w:ascii="Times New Roman" w:eastAsia="Times New Roman" w:hAnsi="Times New Roman" w:cs="Times New Roman"/>
              <w:color w:val="000000"/>
              <w:sz w:val="24"/>
              <w:szCs w:val="24"/>
              <w:lang w:val="en-US"/>
            </w:rPr>
          </w:rPrChange>
        </w:rPr>
        <w:t xml:space="preserve"> </w:t>
      </w:r>
      <w:commentRangeStart w:id="112"/>
      <w:commentRangeStart w:id="113"/>
      <w:r w:rsidR="0043147B" w:rsidRPr="00E9351D">
        <w:rPr>
          <w:rFonts w:ascii="Times New Roman" w:eastAsia="Times New Roman" w:hAnsi="Times New Roman" w:cs="Times New Roman"/>
          <w:color w:val="000000"/>
          <w:sz w:val="24"/>
          <w:szCs w:val="24"/>
          <w:highlight w:val="yellow"/>
          <w:lang w:val="en-US"/>
          <w:rPrChange w:id="114" w:author="Abbie Tolon" w:date="2020-03-21T17:57:00Z">
            <w:rPr>
              <w:rFonts w:ascii="Times New Roman" w:eastAsia="Times New Roman" w:hAnsi="Times New Roman" w:cs="Times New Roman"/>
              <w:color w:val="000000"/>
              <w:sz w:val="24"/>
              <w:szCs w:val="24"/>
              <w:lang w:val="en-US"/>
            </w:rPr>
          </w:rPrChange>
        </w:rPr>
        <w:t>This</w:t>
      </w:r>
      <w:r w:rsidRPr="00E9351D">
        <w:rPr>
          <w:rFonts w:ascii="Times New Roman" w:eastAsia="Times New Roman" w:hAnsi="Times New Roman" w:cs="Times New Roman"/>
          <w:color w:val="000000"/>
          <w:sz w:val="24"/>
          <w:szCs w:val="24"/>
          <w:highlight w:val="yellow"/>
          <w:lang w:val="en-US"/>
          <w:rPrChange w:id="115" w:author="Abbie Tolon" w:date="2020-03-21T17:57:00Z">
            <w:rPr>
              <w:rFonts w:ascii="Times New Roman" w:eastAsia="Times New Roman" w:hAnsi="Times New Roman" w:cs="Times New Roman"/>
              <w:color w:val="000000"/>
              <w:sz w:val="24"/>
              <w:szCs w:val="24"/>
              <w:lang w:val="en-US"/>
            </w:rPr>
          </w:rPrChange>
        </w:rPr>
        <w:t xml:space="preserve"> indicat</w:t>
      </w:r>
      <w:r w:rsidR="0043147B" w:rsidRPr="00E9351D">
        <w:rPr>
          <w:rFonts w:ascii="Times New Roman" w:eastAsia="Times New Roman" w:hAnsi="Times New Roman" w:cs="Times New Roman"/>
          <w:color w:val="000000"/>
          <w:sz w:val="24"/>
          <w:szCs w:val="24"/>
          <w:highlight w:val="yellow"/>
          <w:lang w:val="en-US"/>
          <w:rPrChange w:id="116" w:author="Abbie Tolon" w:date="2020-03-21T17:57:00Z">
            <w:rPr>
              <w:rFonts w:ascii="Times New Roman" w:eastAsia="Times New Roman" w:hAnsi="Times New Roman" w:cs="Times New Roman"/>
              <w:color w:val="000000"/>
              <w:sz w:val="24"/>
              <w:szCs w:val="24"/>
              <w:lang w:val="en-US"/>
            </w:rPr>
          </w:rPrChange>
        </w:rPr>
        <w:t>es that while every other mode</w:t>
      </w:r>
      <w:r w:rsidR="00384498" w:rsidRPr="00E9351D">
        <w:rPr>
          <w:rFonts w:ascii="Times New Roman" w:eastAsia="Times New Roman" w:hAnsi="Times New Roman" w:cs="Times New Roman"/>
          <w:color w:val="000000"/>
          <w:sz w:val="24"/>
          <w:szCs w:val="24"/>
          <w:highlight w:val="yellow"/>
          <w:lang w:val="en-US"/>
          <w:rPrChange w:id="117" w:author="Abbie Tolon" w:date="2020-03-21T17:57:00Z">
            <w:rPr>
              <w:rFonts w:ascii="Times New Roman" w:eastAsia="Times New Roman" w:hAnsi="Times New Roman" w:cs="Times New Roman"/>
              <w:color w:val="000000"/>
              <w:sz w:val="24"/>
              <w:szCs w:val="24"/>
              <w:lang w:val="en-US"/>
            </w:rPr>
          </w:rPrChange>
        </w:rPr>
        <w:t>l</w:t>
      </w:r>
      <w:r w:rsidR="0043147B" w:rsidRPr="00E9351D">
        <w:rPr>
          <w:rFonts w:ascii="Times New Roman" w:eastAsia="Times New Roman" w:hAnsi="Times New Roman" w:cs="Times New Roman"/>
          <w:color w:val="000000"/>
          <w:sz w:val="24"/>
          <w:szCs w:val="24"/>
          <w:highlight w:val="yellow"/>
          <w:lang w:val="en-US"/>
          <w:rPrChange w:id="118" w:author="Abbie Tolon" w:date="2020-03-21T17:57:00Z">
            <w:rPr>
              <w:rFonts w:ascii="Times New Roman" w:eastAsia="Times New Roman" w:hAnsi="Times New Roman" w:cs="Times New Roman"/>
              <w:color w:val="000000"/>
              <w:sz w:val="24"/>
              <w:szCs w:val="24"/>
              <w:lang w:val="en-US"/>
            </w:rPr>
          </w:rPrChange>
        </w:rPr>
        <w:t xml:space="preserve"> was an</w:t>
      </w:r>
      <w:r w:rsidRPr="00E9351D">
        <w:rPr>
          <w:rFonts w:ascii="Times New Roman" w:eastAsia="Times New Roman" w:hAnsi="Times New Roman" w:cs="Times New Roman"/>
          <w:color w:val="000000"/>
          <w:sz w:val="24"/>
          <w:szCs w:val="24"/>
          <w:highlight w:val="yellow"/>
          <w:lang w:val="en-US"/>
          <w:rPrChange w:id="119" w:author="Abbie Tolon" w:date="2020-03-21T17:57:00Z">
            <w:rPr>
              <w:rFonts w:ascii="Times New Roman" w:eastAsia="Times New Roman" w:hAnsi="Times New Roman" w:cs="Times New Roman"/>
              <w:color w:val="000000"/>
              <w:sz w:val="24"/>
              <w:szCs w:val="24"/>
              <w:lang w:val="en-US"/>
            </w:rPr>
          </w:rPrChange>
        </w:rPr>
        <w:t xml:space="preserve"> adequate</w:t>
      </w:r>
      <w:r w:rsidR="0043147B" w:rsidRPr="00E9351D">
        <w:rPr>
          <w:rFonts w:ascii="Times New Roman" w:eastAsia="Times New Roman" w:hAnsi="Times New Roman" w:cs="Times New Roman"/>
          <w:color w:val="000000"/>
          <w:sz w:val="24"/>
          <w:szCs w:val="24"/>
          <w:highlight w:val="yellow"/>
          <w:lang w:val="en-US"/>
          <w:rPrChange w:id="120" w:author="Abbie Tolon" w:date="2020-03-21T17:57:00Z">
            <w:rPr>
              <w:rFonts w:ascii="Times New Roman" w:eastAsia="Times New Roman" w:hAnsi="Times New Roman" w:cs="Times New Roman"/>
              <w:color w:val="000000"/>
              <w:sz w:val="24"/>
              <w:szCs w:val="24"/>
              <w:lang w:val="en-US"/>
            </w:rPr>
          </w:rPrChange>
        </w:rPr>
        <w:t xml:space="preserve"> </w:t>
      </w:r>
      <w:r w:rsidRPr="00E9351D">
        <w:rPr>
          <w:rFonts w:ascii="Times New Roman" w:eastAsia="Times New Roman" w:hAnsi="Times New Roman" w:cs="Times New Roman"/>
          <w:color w:val="000000"/>
          <w:sz w:val="24"/>
          <w:szCs w:val="24"/>
          <w:highlight w:val="yellow"/>
          <w:lang w:val="en-US"/>
          <w:rPrChange w:id="121" w:author="Abbie Tolon" w:date="2020-03-21T17:57:00Z">
            <w:rPr>
              <w:rFonts w:ascii="Times New Roman" w:eastAsia="Times New Roman" w:hAnsi="Times New Roman" w:cs="Times New Roman"/>
              <w:color w:val="000000"/>
              <w:sz w:val="24"/>
              <w:szCs w:val="24"/>
              <w:lang w:val="en-US"/>
            </w:rPr>
          </w:rPrChange>
        </w:rPr>
        <w:t>fit</w:t>
      </w:r>
      <w:r w:rsidR="0043147B" w:rsidRPr="00E9351D">
        <w:rPr>
          <w:rFonts w:ascii="Times New Roman" w:eastAsia="Times New Roman" w:hAnsi="Times New Roman" w:cs="Times New Roman"/>
          <w:color w:val="000000"/>
          <w:sz w:val="24"/>
          <w:szCs w:val="24"/>
          <w:highlight w:val="yellow"/>
          <w:lang w:val="en-US"/>
          <w:rPrChange w:id="122" w:author="Abbie Tolon" w:date="2020-03-21T17:57:00Z">
            <w:rPr>
              <w:rFonts w:ascii="Times New Roman" w:eastAsia="Times New Roman" w:hAnsi="Times New Roman" w:cs="Times New Roman"/>
              <w:color w:val="000000"/>
              <w:sz w:val="24"/>
              <w:szCs w:val="24"/>
              <w:lang w:val="en-US"/>
            </w:rPr>
          </w:rPrChange>
        </w:rPr>
        <w:t xml:space="preserve">, the model with </w:t>
      </w:r>
      <w:del w:id="123" w:author="Abbie Tolon" w:date="2020-03-21T19:26:00Z">
        <w:r w:rsidR="0043147B" w:rsidRPr="00E9351D" w:rsidDel="00F575D4">
          <w:rPr>
            <w:rFonts w:ascii="Times New Roman" w:eastAsia="Times New Roman" w:hAnsi="Times New Roman" w:cs="Times New Roman"/>
            <w:color w:val="000000"/>
            <w:sz w:val="24"/>
            <w:szCs w:val="24"/>
            <w:highlight w:val="yellow"/>
            <w:lang w:val="en-US"/>
            <w:rPrChange w:id="124" w:author="Abbie Tolon" w:date="2020-03-21T17:57:00Z">
              <w:rPr>
                <w:rFonts w:ascii="Times New Roman" w:eastAsia="Times New Roman" w:hAnsi="Times New Roman" w:cs="Times New Roman"/>
                <w:color w:val="000000"/>
                <w:sz w:val="24"/>
                <w:szCs w:val="24"/>
                <w:lang w:val="en-US"/>
              </w:rPr>
            </w:rPrChange>
          </w:rPr>
          <w:delText xml:space="preserve">the single </w:delText>
        </w:r>
        <w:r w:rsidR="00384498" w:rsidRPr="00E9351D" w:rsidDel="00F575D4">
          <w:rPr>
            <w:rFonts w:ascii="Times New Roman" w:eastAsia="Times New Roman" w:hAnsi="Times New Roman" w:cs="Times New Roman"/>
            <w:color w:val="000000"/>
            <w:sz w:val="24"/>
            <w:szCs w:val="24"/>
            <w:highlight w:val="yellow"/>
            <w:lang w:val="en-US"/>
            <w:rPrChange w:id="125" w:author="Abbie Tolon" w:date="2020-03-21T17:57:00Z">
              <w:rPr>
                <w:rFonts w:ascii="Times New Roman" w:eastAsia="Times New Roman" w:hAnsi="Times New Roman" w:cs="Times New Roman"/>
                <w:color w:val="000000"/>
                <w:sz w:val="24"/>
                <w:szCs w:val="24"/>
                <w:lang w:val="en-US"/>
              </w:rPr>
            </w:rPrChange>
          </w:rPr>
          <w:delText>trauma</w:delText>
        </w:r>
        <w:r w:rsidR="0043147B" w:rsidRPr="00E9351D" w:rsidDel="00F575D4">
          <w:rPr>
            <w:rFonts w:ascii="Times New Roman" w:eastAsia="Times New Roman" w:hAnsi="Times New Roman" w:cs="Times New Roman"/>
            <w:color w:val="000000"/>
            <w:sz w:val="24"/>
            <w:szCs w:val="24"/>
            <w:highlight w:val="yellow"/>
            <w:lang w:val="en-US"/>
            <w:rPrChange w:id="126" w:author="Abbie Tolon" w:date="2020-03-21T17:57:00Z">
              <w:rPr>
                <w:rFonts w:ascii="Times New Roman" w:eastAsia="Times New Roman" w:hAnsi="Times New Roman" w:cs="Times New Roman"/>
                <w:color w:val="000000"/>
                <w:sz w:val="24"/>
                <w:szCs w:val="24"/>
                <w:lang w:val="en-US"/>
              </w:rPr>
            </w:rPrChange>
          </w:rPr>
          <w:delText xml:space="preserve"> predictor </w:delText>
        </w:r>
      </w:del>
      <w:ins w:id="127" w:author="Abbie Tolon" w:date="2020-03-21T19:26:00Z">
        <w:r w:rsidR="00F575D4">
          <w:rPr>
            <w:rFonts w:ascii="Times New Roman" w:eastAsia="Times New Roman" w:hAnsi="Times New Roman" w:cs="Times New Roman"/>
            <w:color w:val="000000"/>
            <w:sz w:val="24"/>
            <w:szCs w:val="24"/>
            <w:highlight w:val="yellow"/>
            <w:lang w:val="en-US"/>
          </w:rPr>
          <w:t xml:space="preserve">total trauma </w:t>
        </w:r>
      </w:ins>
      <w:r w:rsidR="0043147B" w:rsidRPr="00E9351D">
        <w:rPr>
          <w:rFonts w:ascii="Times New Roman" w:eastAsia="Times New Roman" w:hAnsi="Times New Roman" w:cs="Times New Roman"/>
          <w:color w:val="000000"/>
          <w:sz w:val="24"/>
          <w:szCs w:val="24"/>
          <w:highlight w:val="yellow"/>
          <w:lang w:val="en-US"/>
          <w:rPrChange w:id="128" w:author="Abbie Tolon" w:date="2020-03-21T17:57:00Z">
            <w:rPr>
              <w:rFonts w:ascii="Times New Roman" w:eastAsia="Times New Roman" w:hAnsi="Times New Roman" w:cs="Times New Roman"/>
              <w:color w:val="000000"/>
              <w:sz w:val="24"/>
              <w:szCs w:val="24"/>
              <w:lang w:val="en-US"/>
            </w:rPr>
          </w:rPrChange>
        </w:rPr>
        <w:t xml:space="preserve">was </w:t>
      </w:r>
      <w:r w:rsidR="000C4051" w:rsidRPr="00E9351D">
        <w:rPr>
          <w:rFonts w:ascii="Times New Roman" w:eastAsia="Times New Roman" w:hAnsi="Times New Roman" w:cs="Times New Roman"/>
          <w:color w:val="000000"/>
          <w:sz w:val="24"/>
          <w:szCs w:val="24"/>
          <w:highlight w:val="yellow"/>
          <w:lang w:val="en-US"/>
          <w:rPrChange w:id="129" w:author="Abbie Tolon" w:date="2020-03-21T17:57:00Z">
            <w:rPr>
              <w:rFonts w:ascii="Times New Roman" w:eastAsia="Times New Roman" w:hAnsi="Times New Roman" w:cs="Times New Roman"/>
              <w:color w:val="000000"/>
              <w:sz w:val="24"/>
              <w:szCs w:val="24"/>
              <w:lang w:val="en-US"/>
            </w:rPr>
          </w:rPrChange>
        </w:rPr>
        <w:t>not the</w:t>
      </w:r>
      <w:r w:rsidR="0043147B" w:rsidRPr="00E9351D">
        <w:rPr>
          <w:rFonts w:ascii="Times New Roman" w:eastAsia="Times New Roman" w:hAnsi="Times New Roman" w:cs="Times New Roman"/>
          <w:color w:val="000000"/>
          <w:sz w:val="24"/>
          <w:szCs w:val="24"/>
          <w:highlight w:val="yellow"/>
          <w:lang w:val="en-US"/>
          <w:rPrChange w:id="130" w:author="Abbie Tolon" w:date="2020-03-21T17:57:00Z">
            <w:rPr>
              <w:rFonts w:ascii="Times New Roman" w:eastAsia="Times New Roman" w:hAnsi="Times New Roman" w:cs="Times New Roman"/>
              <w:color w:val="000000"/>
              <w:sz w:val="24"/>
              <w:szCs w:val="24"/>
              <w:lang w:val="en-US"/>
            </w:rPr>
          </w:rPrChange>
        </w:rPr>
        <w:t xml:space="preserve"> best fit for</w:t>
      </w:r>
      <w:ins w:id="131" w:author="Abbie Tolon" w:date="2020-03-18T21:49:00Z">
        <w:r w:rsidR="000D3A4E" w:rsidRPr="00E9351D">
          <w:rPr>
            <w:rFonts w:ascii="Times New Roman" w:eastAsia="Times New Roman" w:hAnsi="Times New Roman" w:cs="Times New Roman"/>
            <w:color w:val="000000"/>
            <w:sz w:val="24"/>
            <w:szCs w:val="24"/>
            <w:highlight w:val="yellow"/>
            <w:lang w:val="en-US"/>
            <w:rPrChange w:id="132" w:author="Abbie Tolon" w:date="2020-03-21T17:57:00Z">
              <w:rPr>
                <w:rFonts w:ascii="Times New Roman" w:eastAsia="Times New Roman" w:hAnsi="Times New Roman" w:cs="Times New Roman"/>
                <w:color w:val="000000"/>
                <w:sz w:val="24"/>
                <w:szCs w:val="24"/>
                <w:lang w:val="en-US"/>
              </w:rPr>
            </w:rPrChange>
          </w:rPr>
          <w:t xml:space="preserve"> representing</w:t>
        </w:r>
      </w:ins>
      <w:r w:rsidR="0043147B" w:rsidRPr="00E9351D">
        <w:rPr>
          <w:rFonts w:ascii="Times New Roman" w:eastAsia="Times New Roman" w:hAnsi="Times New Roman" w:cs="Times New Roman"/>
          <w:color w:val="000000"/>
          <w:sz w:val="24"/>
          <w:szCs w:val="24"/>
          <w:highlight w:val="yellow"/>
          <w:lang w:val="en-US"/>
          <w:rPrChange w:id="133" w:author="Abbie Tolon" w:date="2020-03-21T17:57:00Z">
            <w:rPr>
              <w:rFonts w:ascii="Times New Roman" w:eastAsia="Times New Roman" w:hAnsi="Times New Roman" w:cs="Times New Roman"/>
              <w:color w:val="000000"/>
              <w:sz w:val="24"/>
              <w:szCs w:val="24"/>
              <w:lang w:val="en-US"/>
            </w:rPr>
          </w:rPrChange>
        </w:rPr>
        <w:t xml:space="preserve"> the data.</w:t>
      </w:r>
      <w:r w:rsidRPr="00E9351D">
        <w:rPr>
          <w:rFonts w:ascii="Times New Roman" w:eastAsia="Times New Roman" w:hAnsi="Times New Roman" w:cs="Times New Roman"/>
          <w:color w:val="000000"/>
          <w:sz w:val="24"/>
          <w:szCs w:val="24"/>
          <w:highlight w:val="yellow"/>
          <w:lang w:val="en-US"/>
          <w:rPrChange w:id="134" w:author="Abbie Tolon" w:date="2020-03-21T17:57:00Z">
            <w:rPr>
              <w:rFonts w:ascii="Times New Roman" w:eastAsia="Times New Roman" w:hAnsi="Times New Roman" w:cs="Times New Roman"/>
              <w:color w:val="000000"/>
              <w:sz w:val="24"/>
              <w:szCs w:val="24"/>
              <w:lang w:val="en-US"/>
            </w:rPr>
          </w:rPrChange>
        </w:rPr>
        <w:t xml:space="preserve"> </w:t>
      </w:r>
      <w:commentRangeEnd w:id="112"/>
      <w:r w:rsidR="00C3191A" w:rsidRPr="00E9351D">
        <w:rPr>
          <w:rStyle w:val="CommentReference"/>
          <w:highlight w:val="yellow"/>
          <w:rPrChange w:id="135" w:author="Abbie Tolon" w:date="2020-03-21T17:57:00Z">
            <w:rPr>
              <w:rStyle w:val="CommentReference"/>
            </w:rPr>
          </w:rPrChange>
        </w:rPr>
        <w:commentReference w:id="112"/>
      </w:r>
      <w:commentRangeEnd w:id="113"/>
      <w:r w:rsidR="00EC7D83" w:rsidRPr="00E9351D">
        <w:rPr>
          <w:rStyle w:val="CommentReference"/>
          <w:highlight w:val="yellow"/>
          <w:rPrChange w:id="136" w:author="Abbie Tolon" w:date="2020-03-21T17:57:00Z">
            <w:rPr>
              <w:rStyle w:val="CommentReference"/>
            </w:rPr>
          </w:rPrChange>
        </w:rPr>
        <w:commentReference w:id="113"/>
      </w:r>
      <w:r w:rsidRPr="00EA1BEC">
        <w:rPr>
          <w:rFonts w:ascii="Times New Roman" w:eastAsia="Times New Roman" w:hAnsi="Times New Roman" w:cs="Times New Roman"/>
          <w:color w:val="000000"/>
          <w:sz w:val="24"/>
          <w:szCs w:val="24"/>
          <w:lang w:val="en-US"/>
        </w:rPr>
        <w:t>Sensitivity and specificity were also calculated to assess the models’ ability to correctly predict cases of mental illness. </w:t>
      </w:r>
    </w:p>
    <w:p w14:paraId="5F40763E" w14:textId="77777777" w:rsidR="00EA1BEC" w:rsidRPr="00EA1BEC" w:rsidRDefault="00EA1BEC" w:rsidP="00EA1BEC">
      <w:pPr>
        <w:spacing w:line="480" w:lineRule="auto"/>
        <w:jc w:val="center"/>
        <w:rPr>
          <w:rFonts w:ascii="Times New Roman" w:eastAsia="Times New Roman" w:hAnsi="Times New Roman" w:cs="Times New Roman"/>
          <w:sz w:val="24"/>
          <w:szCs w:val="24"/>
          <w:lang w:val="en-US"/>
        </w:rPr>
      </w:pPr>
      <w:r w:rsidRPr="00EA1BEC">
        <w:rPr>
          <w:rFonts w:ascii="Times New Roman" w:eastAsia="Times New Roman" w:hAnsi="Times New Roman" w:cs="Times New Roman"/>
          <w:b/>
          <w:bCs/>
          <w:color w:val="000000"/>
          <w:sz w:val="24"/>
          <w:szCs w:val="24"/>
          <w:lang w:val="en-US"/>
        </w:rPr>
        <w:t>Results</w:t>
      </w:r>
    </w:p>
    <w:p w14:paraId="470510AC" w14:textId="544CD4FD" w:rsidR="00EA1BEC" w:rsidRDefault="00EA1BEC" w:rsidP="00EA1BEC">
      <w:pPr>
        <w:spacing w:line="480" w:lineRule="auto"/>
        <w:rPr>
          <w:rFonts w:ascii="Times New Roman" w:eastAsia="Times New Roman" w:hAnsi="Times New Roman" w:cs="Times New Roman"/>
          <w:color w:val="000000"/>
          <w:sz w:val="24"/>
          <w:szCs w:val="24"/>
          <w:lang w:val="en-US"/>
        </w:rPr>
      </w:pPr>
      <w:r w:rsidRPr="00EA1BEC">
        <w:rPr>
          <w:rFonts w:ascii="Times New Roman" w:eastAsia="Times New Roman" w:hAnsi="Times New Roman" w:cs="Times New Roman"/>
          <w:color w:val="000000"/>
          <w:sz w:val="24"/>
          <w:szCs w:val="24"/>
          <w:lang w:val="en-US"/>
        </w:rPr>
        <w:tab/>
        <w:t>Among the final sample of women</w:t>
      </w:r>
      <w:r w:rsidR="000F77FE">
        <w:rPr>
          <w:rFonts w:ascii="Times New Roman" w:eastAsia="Times New Roman" w:hAnsi="Times New Roman" w:cs="Times New Roman"/>
          <w:color w:val="000000"/>
          <w:sz w:val="24"/>
          <w:szCs w:val="24"/>
          <w:lang w:val="en-US"/>
        </w:rPr>
        <w:t xml:space="preserve"> (table 1)</w:t>
      </w:r>
      <w:r w:rsidRPr="00EA1BEC">
        <w:rPr>
          <w:rFonts w:ascii="Times New Roman" w:eastAsia="Times New Roman" w:hAnsi="Times New Roman" w:cs="Times New Roman"/>
          <w:color w:val="000000"/>
          <w:sz w:val="24"/>
          <w:szCs w:val="24"/>
          <w:lang w:val="en-US"/>
        </w:rPr>
        <w:t xml:space="preserve">, 45% reported having a mental illness of some kind. Specifically, most </w:t>
      </w:r>
      <w:del w:id="137" w:author="Abbie Tolon" w:date="2020-03-18T21:00:00Z">
        <w:r w:rsidRPr="00EA1BEC" w:rsidDel="00D625F5">
          <w:rPr>
            <w:rFonts w:ascii="Times New Roman" w:eastAsia="Times New Roman" w:hAnsi="Times New Roman" w:cs="Times New Roman"/>
            <w:color w:val="000000"/>
            <w:sz w:val="24"/>
            <w:szCs w:val="24"/>
            <w:lang w:val="en-US"/>
          </w:rPr>
          <w:delText xml:space="preserve">respondents </w:delText>
        </w:r>
      </w:del>
      <w:ins w:id="138" w:author="Abbie Tolon" w:date="2020-03-18T21:00:00Z">
        <w:r w:rsidR="00D625F5">
          <w:rPr>
            <w:rFonts w:ascii="Times New Roman" w:eastAsia="Times New Roman" w:hAnsi="Times New Roman" w:cs="Times New Roman"/>
            <w:color w:val="000000"/>
            <w:sz w:val="24"/>
            <w:szCs w:val="24"/>
            <w:lang w:val="en-US"/>
          </w:rPr>
          <w:t>participants</w:t>
        </w:r>
        <w:r w:rsidR="00D625F5" w:rsidRPr="00EA1BEC">
          <w:rPr>
            <w:rFonts w:ascii="Times New Roman" w:eastAsia="Times New Roman" w:hAnsi="Times New Roman" w:cs="Times New Roman"/>
            <w:color w:val="000000"/>
            <w:sz w:val="24"/>
            <w:szCs w:val="24"/>
            <w:lang w:val="en-US"/>
          </w:rPr>
          <w:t xml:space="preserve"> </w:t>
        </w:r>
      </w:ins>
      <w:r w:rsidRPr="00EA1BEC">
        <w:rPr>
          <w:rFonts w:ascii="Times New Roman" w:eastAsia="Times New Roman" w:hAnsi="Times New Roman" w:cs="Times New Roman"/>
          <w:color w:val="000000"/>
          <w:sz w:val="24"/>
          <w:szCs w:val="24"/>
          <w:lang w:val="en-US"/>
        </w:rPr>
        <w:t xml:space="preserve">(35%) had depression. About 20% had bipolar, 18% had anxiety, 11% had PTSD, 9% had a personality disorder, 6% had a psychotic disorder, and about 3% listed "other" mental illness. Regarding independent variables, about 40% reported that their parents/guardians had abused alcohol or drugs, nearly a quarter (23%) reported that their parents/guardians had served time in jail or prison, about 20% had been shot at with a gun, approximately 44% had been physically abused prior to their admission, and 35% reported sexual abuse prior to their admission. About a quarter of </w:t>
      </w:r>
      <w:del w:id="139" w:author="Abbie Tolon" w:date="2020-03-18T21:00:00Z">
        <w:r w:rsidRPr="00EA1BEC" w:rsidDel="00D625F5">
          <w:rPr>
            <w:rFonts w:ascii="Times New Roman" w:eastAsia="Times New Roman" w:hAnsi="Times New Roman" w:cs="Times New Roman"/>
            <w:color w:val="000000"/>
            <w:sz w:val="24"/>
            <w:szCs w:val="24"/>
            <w:lang w:val="en-US"/>
          </w:rPr>
          <w:delText xml:space="preserve">respondents </w:delText>
        </w:r>
      </w:del>
      <w:ins w:id="140" w:author="Abbie Tolon" w:date="2020-03-18T21:00:00Z">
        <w:r w:rsidR="00D625F5">
          <w:rPr>
            <w:rFonts w:ascii="Times New Roman" w:eastAsia="Times New Roman" w:hAnsi="Times New Roman" w:cs="Times New Roman"/>
            <w:color w:val="000000"/>
            <w:sz w:val="24"/>
            <w:szCs w:val="24"/>
            <w:lang w:val="en-US"/>
          </w:rPr>
          <w:t>participants</w:t>
        </w:r>
        <w:r w:rsidR="00D625F5" w:rsidRPr="00EA1BEC">
          <w:rPr>
            <w:rFonts w:ascii="Times New Roman" w:eastAsia="Times New Roman" w:hAnsi="Times New Roman" w:cs="Times New Roman"/>
            <w:color w:val="000000"/>
            <w:sz w:val="24"/>
            <w:szCs w:val="24"/>
            <w:lang w:val="en-US"/>
          </w:rPr>
          <w:t xml:space="preserve"> </w:t>
        </w:r>
      </w:ins>
      <w:r w:rsidRPr="00EA1BEC">
        <w:rPr>
          <w:rFonts w:ascii="Times New Roman" w:eastAsia="Times New Roman" w:hAnsi="Times New Roman" w:cs="Times New Roman"/>
          <w:color w:val="000000"/>
          <w:sz w:val="24"/>
          <w:szCs w:val="24"/>
          <w:lang w:val="en-US"/>
        </w:rPr>
        <w:t xml:space="preserve">reported zero (24%), one (26%), or two (22%) total adverse experiences, while 10% and 2% reported four and five adverse events, respectively. Approximately 23% of </w:t>
      </w:r>
      <w:del w:id="141" w:author="Abbie Tolon" w:date="2020-03-18T21:00:00Z">
        <w:r w:rsidRPr="00EA1BEC" w:rsidDel="00D625F5">
          <w:rPr>
            <w:rFonts w:ascii="Times New Roman" w:eastAsia="Times New Roman" w:hAnsi="Times New Roman" w:cs="Times New Roman"/>
            <w:color w:val="000000"/>
            <w:sz w:val="24"/>
            <w:szCs w:val="24"/>
            <w:lang w:val="en-US"/>
          </w:rPr>
          <w:delText xml:space="preserve">respondents </w:delText>
        </w:r>
      </w:del>
      <w:ins w:id="142" w:author="Abbie Tolon" w:date="2020-03-18T21:00:00Z">
        <w:r w:rsidR="00D625F5">
          <w:rPr>
            <w:rFonts w:ascii="Times New Roman" w:eastAsia="Times New Roman" w:hAnsi="Times New Roman" w:cs="Times New Roman"/>
            <w:color w:val="000000"/>
            <w:sz w:val="24"/>
            <w:szCs w:val="24"/>
            <w:lang w:val="en-US"/>
          </w:rPr>
          <w:t>participants</w:t>
        </w:r>
        <w:r w:rsidR="00D625F5" w:rsidRPr="00EA1BEC">
          <w:rPr>
            <w:rFonts w:ascii="Times New Roman" w:eastAsia="Times New Roman" w:hAnsi="Times New Roman" w:cs="Times New Roman"/>
            <w:color w:val="000000"/>
            <w:sz w:val="24"/>
            <w:szCs w:val="24"/>
            <w:lang w:val="en-US"/>
          </w:rPr>
          <w:t xml:space="preserve"> </w:t>
        </w:r>
      </w:ins>
      <w:r w:rsidRPr="00EA1BEC">
        <w:rPr>
          <w:rFonts w:ascii="Times New Roman" w:eastAsia="Times New Roman" w:hAnsi="Times New Roman" w:cs="Times New Roman"/>
          <w:color w:val="000000"/>
          <w:sz w:val="24"/>
          <w:szCs w:val="24"/>
          <w:lang w:val="en-US"/>
        </w:rPr>
        <w:t>reported having a disability. </w:t>
      </w:r>
    </w:p>
    <w:tbl>
      <w:tblPr>
        <w:tblW w:w="9003" w:type="dxa"/>
        <w:tblLook w:val="04A0" w:firstRow="1" w:lastRow="0" w:firstColumn="1" w:lastColumn="0" w:noHBand="0" w:noVBand="1"/>
      </w:tblPr>
      <w:tblGrid>
        <w:gridCol w:w="1897"/>
        <w:gridCol w:w="3758"/>
        <w:gridCol w:w="1674"/>
        <w:gridCol w:w="1674"/>
      </w:tblGrid>
      <w:tr w:rsidR="009A0AD1" w:rsidRPr="000F77FE" w14:paraId="11BFE000" w14:textId="77777777" w:rsidTr="00237728">
        <w:trPr>
          <w:trHeight w:val="242"/>
        </w:trPr>
        <w:tc>
          <w:tcPr>
            <w:tcW w:w="9003" w:type="dxa"/>
            <w:gridSpan w:val="4"/>
            <w:tcBorders>
              <w:top w:val="nil"/>
              <w:left w:val="single" w:sz="4" w:space="0" w:color="auto"/>
              <w:bottom w:val="nil"/>
              <w:right w:val="single" w:sz="4" w:space="0" w:color="auto"/>
            </w:tcBorders>
            <w:shd w:val="clear" w:color="auto" w:fill="auto"/>
            <w:noWrap/>
            <w:vAlign w:val="bottom"/>
            <w:hideMark/>
          </w:tcPr>
          <w:p w14:paraId="1D302506" w14:textId="77777777" w:rsidR="009A0AD1" w:rsidDel="009A0AD1" w:rsidRDefault="009A0AD1" w:rsidP="000F77FE">
            <w:pPr>
              <w:spacing w:line="240" w:lineRule="auto"/>
              <w:rPr>
                <w:del w:id="143" w:author="Abbie Tolon" w:date="2020-03-18T21:13:00Z"/>
                <w:rFonts w:ascii="Times New Roman" w:eastAsia="Times New Roman" w:hAnsi="Times New Roman" w:cs="Times New Roman"/>
                <w:b/>
                <w:bCs/>
                <w:color w:val="000000"/>
                <w:sz w:val="20"/>
                <w:szCs w:val="20"/>
                <w:lang w:val="en-US"/>
              </w:rPr>
            </w:pPr>
          </w:p>
          <w:p w14:paraId="6EF03F78" w14:textId="22672974" w:rsidR="009A0AD1" w:rsidRPr="000F77FE" w:rsidRDefault="009A0AD1" w:rsidP="000F77FE">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b/>
                <w:bCs/>
                <w:color w:val="000000"/>
                <w:sz w:val="20"/>
                <w:szCs w:val="20"/>
                <w:lang w:val="en-US"/>
              </w:rPr>
              <w:t>T</w:t>
            </w:r>
            <w:r w:rsidRPr="000F77FE">
              <w:rPr>
                <w:rFonts w:ascii="Times New Roman" w:eastAsia="Times New Roman" w:hAnsi="Times New Roman" w:cs="Times New Roman"/>
                <w:b/>
                <w:bCs/>
                <w:color w:val="000000"/>
                <w:sz w:val="20"/>
                <w:szCs w:val="20"/>
                <w:lang w:val="en-US"/>
              </w:rPr>
              <w:t xml:space="preserve">able 1.   </w:t>
            </w:r>
            <w:commentRangeStart w:id="144"/>
            <w:commentRangeStart w:id="145"/>
            <w:r w:rsidRPr="000F77FE">
              <w:rPr>
                <w:rFonts w:ascii="Times New Roman" w:eastAsia="Times New Roman" w:hAnsi="Times New Roman" w:cs="Times New Roman"/>
                <w:b/>
                <w:bCs/>
                <w:color w:val="000000"/>
                <w:sz w:val="20"/>
                <w:szCs w:val="20"/>
                <w:lang w:val="en-US"/>
              </w:rPr>
              <w:t>Demographic</w:t>
            </w:r>
            <w:ins w:id="146" w:author="Abbie Tolon" w:date="2020-03-18T21:12:00Z">
              <w:r>
                <w:rPr>
                  <w:rFonts w:ascii="Times New Roman" w:eastAsia="Times New Roman" w:hAnsi="Times New Roman" w:cs="Times New Roman"/>
                  <w:b/>
                  <w:bCs/>
                  <w:color w:val="000000"/>
                  <w:sz w:val="20"/>
                  <w:szCs w:val="20"/>
                  <w:lang w:val="en-US"/>
                </w:rPr>
                <w:t xml:space="preserve">, mental health, trauma, and disability characteristics among 1,993 women </w:t>
              </w:r>
            </w:ins>
            <w:ins w:id="147" w:author="Abbie Tolon" w:date="2020-03-18T21:14:00Z">
              <w:r>
                <w:rPr>
                  <w:rFonts w:ascii="Times New Roman" w:eastAsia="Times New Roman" w:hAnsi="Times New Roman" w:cs="Times New Roman"/>
                  <w:b/>
                  <w:bCs/>
                  <w:color w:val="000000"/>
                  <w:sz w:val="20"/>
                  <w:szCs w:val="20"/>
                  <w:lang w:val="en-US"/>
                </w:rPr>
                <w:t>incarcerated in U.</w:t>
              </w:r>
            </w:ins>
            <w:ins w:id="148" w:author="Abbie Tolon" w:date="2020-03-18T21:15:00Z">
              <w:r>
                <w:rPr>
                  <w:rFonts w:ascii="Times New Roman" w:eastAsia="Times New Roman" w:hAnsi="Times New Roman" w:cs="Times New Roman"/>
                  <w:b/>
                  <w:bCs/>
                  <w:color w:val="000000"/>
                  <w:sz w:val="20"/>
                  <w:szCs w:val="20"/>
                  <w:lang w:val="en-US"/>
                </w:rPr>
                <w:t xml:space="preserve">S </w:t>
              </w:r>
            </w:ins>
            <w:ins w:id="149" w:author="Abbie Tolon" w:date="2020-03-18T21:14:00Z">
              <w:r>
                <w:rPr>
                  <w:rFonts w:ascii="Times New Roman" w:eastAsia="Times New Roman" w:hAnsi="Times New Roman" w:cs="Times New Roman"/>
                  <w:b/>
                  <w:bCs/>
                  <w:color w:val="000000"/>
                  <w:sz w:val="20"/>
                  <w:szCs w:val="20"/>
                  <w:lang w:val="en-US"/>
                </w:rPr>
                <w:t>jails</w:t>
              </w:r>
            </w:ins>
            <w:ins w:id="150" w:author="Abbie Tolon" w:date="2020-03-18T21:13:00Z">
              <w:r>
                <w:rPr>
                  <w:rFonts w:ascii="Times New Roman" w:eastAsia="Times New Roman" w:hAnsi="Times New Roman" w:cs="Times New Roman"/>
                  <w:b/>
                  <w:bCs/>
                  <w:color w:val="000000"/>
                  <w:sz w:val="20"/>
                  <w:szCs w:val="20"/>
                  <w:lang w:val="en-US"/>
                </w:rPr>
                <w:t xml:space="preserve"> </w:t>
              </w:r>
            </w:ins>
            <w:ins w:id="151" w:author="Abbie Tolon" w:date="2020-03-18T21:15:00Z">
              <w:r>
                <w:rPr>
                  <w:rFonts w:ascii="Times New Roman" w:eastAsia="Times New Roman" w:hAnsi="Times New Roman" w:cs="Times New Roman"/>
                  <w:b/>
                  <w:bCs/>
                  <w:color w:val="000000"/>
                  <w:sz w:val="20"/>
                  <w:szCs w:val="20"/>
                  <w:lang w:val="en-US"/>
                </w:rPr>
                <w:t xml:space="preserve">in </w:t>
              </w:r>
            </w:ins>
            <w:ins w:id="152" w:author="Abbie Tolon" w:date="2020-03-18T21:13:00Z">
              <w:r>
                <w:rPr>
                  <w:rFonts w:ascii="Times New Roman" w:eastAsia="Times New Roman" w:hAnsi="Times New Roman" w:cs="Times New Roman"/>
                  <w:b/>
                  <w:bCs/>
                  <w:color w:val="000000"/>
                  <w:sz w:val="20"/>
                  <w:szCs w:val="20"/>
                  <w:lang w:val="en-US"/>
                </w:rPr>
                <w:t>2002</w:t>
              </w:r>
            </w:ins>
            <w:r w:rsidRPr="000F77FE">
              <w:rPr>
                <w:rFonts w:ascii="Times New Roman" w:eastAsia="Times New Roman" w:hAnsi="Times New Roman" w:cs="Times New Roman"/>
                <w:b/>
                <w:bCs/>
                <w:color w:val="000000"/>
                <w:sz w:val="20"/>
                <w:szCs w:val="20"/>
                <w:lang w:val="en-US"/>
              </w:rPr>
              <w:t xml:space="preserve"> </w:t>
            </w:r>
            <w:del w:id="153" w:author="Abbie Tolon" w:date="2020-03-18T21:13:00Z">
              <w:r w:rsidRPr="000F77FE" w:rsidDel="009A0AD1">
                <w:rPr>
                  <w:rFonts w:ascii="Times New Roman" w:eastAsia="Times New Roman" w:hAnsi="Times New Roman" w:cs="Times New Roman"/>
                  <w:b/>
                  <w:bCs/>
                  <w:color w:val="000000"/>
                  <w:sz w:val="20"/>
                  <w:szCs w:val="20"/>
                  <w:lang w:val="en-US"/>
                </w:rPr>
                <w:delText>Table</w:delText>
              </w:r>
              <w:commentRangeEnd w:id="144"/>
              <w:r w:rsidDel="009A0AD1">
                <w:rPr>
                  <w:rStyle w:val="CommentReference"/>
                </w:rPr>
                <w:commentReference w:id="144"/>
              </w:r>
            </w:del>
            <w:commentRangeEnd w:id="145"/>
            <w:r w:rsidR="00861D31">
              <w:rPr>
                <w:rStyle w:val="CommentReference"/>
              </w:rPr>
              <w:commentReference w:id="145"/>
            </w:r>
          </w:p>
        </w:tc>
      </w:tr>
      <w:tr w:rsidR="000F77FE" w:rsidRPr="000F77FE" w14:paraId="7B480DBC" w14:textId="77777777" w:rsidTr="000F77FE">
        <w:trPr>
          <w:trHeight w:val="242"/>
        </w:trPr>
        <w:tc>
          <w:tcPr>
            <w:tcW w:w="1897" w:type="dxa"/>
            <w:tcBorders>
              <w:top w:val="single" w:sz="4" w:space="0" w:color="auto"/>
              <w:left w:val="single" w:sz="4" w:space="0" w:color="auto"/>
              <w:bottom w:val="nil"/>
              <w:right w:val="nil"/>
            </w:tcBorders>
            <w:shd w:val="clear" w:color="auto" w:fill="auto"/>
            <w:noWrap/>
            <w:vAlign w:val="bottom"/>
            <w:hideMark/>
          </w:tcPr>
          <w:p w14:paraId="090107CA" w14:textId="2293CC2C" w:rsidR="000F77FE" w:rsidRPr="000F77FE" w:rsidRDefault="000F77FE" w:rsidP="000F77FE">
            <w:pPr>
              <w:spacing w:line="240" w:lineRule="auto"/>
              <w:rPr>
                <w:rFonts w:ascii="Times New Roman" w:eastAsia="Times New Roman" w:hAnsi="Times New Roman" w:cs="Times New Roman"/>
                <w:color w:val="000000"/>
                <w:sz w:val="20"/>
                <w:szCs w:val="20"/>
                <w:lang w:val="en-US"/>
              </w:rPr>
            </w:pPr>
          </w:p>
        </w:tc>
        <w:tc>
          <w:tcPr>
            <w:tcW w:w="3758" w:type="dxa"/>
            <w:tcBorders>
              <w:top w:val="single" w:sz="4" w:space="0" w:color="auto"/>
              <w:left w:val="nil"/>
              <w:bottom w:val="nil"/>
              <w:right w:val="nil"/>
            </w:tcBorders>
            <w:shd w:val="clear" w:color="auto" w:fill="auto"/>
            <w:noWrap/>
            <w:vAlign w:val="bottom"/>
            <w:hideMark/>
          </w:tcPr>
          <w:p w14:paraId="0794952C"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 </w:t>
            </w:r>
          </w:p>
        </w:tc>
        <w:tc>
          <w:tcPr>
            <w:tcW w:w="1674" w:type="dxa"/>
            <w:tcBorders>
              <w:top w:val="single" w:sz="4" w:space="0" w:color="auto"/>
              <w:left w:val="nil"/>
              <w:bottom w:val="nil"/>
              <w:right w:val="nil"/>
            </w:tcBorders>
            <w:shd w:val="clear" w:color="auto" w:fill="auto"/>
            <w:noWrap/>
            <w:vAlign w:val="bottom"/>
            <w:hideMark/>
          </w:tcPr>
          <w:p w14:paraId="6A2B62B8" w14:textId="1B0C7ACB" w:rsidR="000F77FE" w:rsidRPr="000F77FE" w:rsidRDefault="00C3191A" w:rsidP="000F77FE">
            <w:pPr>
              <w:spacing w:line="240" w:lineRule="auto"/>
              <w:jc w:val="righ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percent</w:t>
            </w:r>
          </w:p>
        </w:tc>
        <w:tc>
          <w:tcPr>
            <w:tcW w:w="1674" w:type="dxa"/>
            <w:tcBorders>
              <w:top w:val="single" w:sz="4" w:space="0" w:color="auto"/>
              <w:left w:val="nil"/>
              <w:bottom w:val="nil"/>
              <w:right w:val="single" w:sz="4" w:space="0" w:color="auto"/>
            </w:tcBorders>
            <w:shd w:val="clear" w:color="auto" w:fill="auto"/>
            <w:noWrap/>
            <w:vAlign w:val="bottom"/>
            <w:hideMark/>
          </w:tcPr>
          <w:p w14:paraId="1D770D5B" w14:textId="48CF8A2C" w:rsidR="000F77FE" w:rsidRPr="000F77FE" w:rsidRDefault="00C3191A" w:rsidP="000F77FE">
            <w:pPr>
              <w:spacing w:line="240" w:lineRule="auto"/>
              <w:jc w:val="righ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n</w:t>
            </w:r>
          </w:p>
        </w:tc>
      </w:tr>
      <w:tr w:rsidR="000F77FE" w:rsidRPr="000F77FE" w14:paraId="0F81BF79" w14:textId="77777777" w:rsidTr="000F77FE">
        <w:trPr>
          <w:trHeight w:val="242"/>
        </w:trPr>
        <w:tc>
          <w:tcPr>
            <w:tcW w:w="5655" w:type="dxa"/>
            <w:gridSpan w:val="2"/>
            <w:tcBorders>
              <w:top w:val="nil"/>
              <w:left w:val="single" w:sz="4" w:space="0" w:color="auto"/>
              <w:bottom w:val="nil"/>
              <w:right w:val="nil"/>
            </w:tcBorders>
            <w:shd w:val="clear" w:color="auto" w:fill="auto"/>
            <w:noWrap/>
            <w:vAlign w:val="bottom"/>
            <w:hideMark/>
          </w:tcPr>
          <w:p w14:paraId="1643CF8C" w14:textId="77777777" w:rsidR="000F77FE" w:rsidRPr="000F77FE" w:rsidRDefault="000F77FE" w:rsidP="000F77FE">
            <w:pPr>
              <w:spacing w:line="240" w:lineRule="auto"/>
              <w:rPr>
                <w:rFonts w:ascii="Times New Roman" w:eastAsia="Times New Roman" w:hAnsi="Times New Roman" w:cs="Times New Roman"/>
                <w:b/>
                <w:bCs/>
                <w:color w:val="000000"/>
                <w:sz w:val="20"/>
                <w:szCs w:val="20"/>
                <w:lang w:val="en-US"/>
              </w:rPr>
            </w:pPr>
            <w:r w:rsidRPr="000F77FE">
              <w:rPr>
                <w:rFonts w:ascii="Times New Roman" w:eastAsia="Times New Roman" w:hAnsi="Times New Roman" w:cs="Times New Roman"/>
                <w:b/>
                <w:bCs/>
                <w:color w:val="000000"/>
                <w:sz w:val="20"/>
                <w:szCs w:val="20"/>
                <w:lang w:val="en-US"/>
              </w:rPr>
              <w:t>Mental Illness (Aggregated)</w:t>
            </w:r>
          </w:p>
        </w:tc>
        <w:tc>
          <w:tcPr>
            <w:tcW w:w="1674" w:type="dxa"/>
            <w:tcBorders>
              <w:top w:val="nil"/>
              <w:left w:val="nil"/>
              <w:bottom w:val="nil"/>
              <w:right w:val="nil"/>
            </w:tcBorders>
            <w:shd w:val="clear" w:color="auto" w:fill="auto"/>
            <w:noWrap/>
            <w:vAlign w:val="bottom"/>
            <w:hideMark/>
          </w:tcPr>
          <w:p w14:paraId="427DF737" w14:textId="77777777" w:rsidR="000F77FE" w:rsidRPr="000F77FE" w:rsidRDefault="000F77FE" w:rsidP="000F77FE">
            <w:pPr>
              <w:spacing w:line="240" w:lineRule="auto"/>
              <w:rPr>
                <w:rFonts w:ascii="Times New Roman" w:eastAsia="Times New Roman" w:hAnsi="Times New Roman" w:cs="Times New Roman"/>
                <w:b/>
                <w:bCs/>
                <w:color w:val="000000"/>
                <w:sz w:val="20"/>
                <w:szCs w:val="20"/>
                <w:lang w:val="en-US"/>
              </w:rPr>
            </w:pPr>
          </w:p>
        </w:tc>
        <w:tc>
          <w:tcPr>
            <w:tcW w:w="1674" w:type="dxa"/>
            <w:tcBorders>
              <w:top w:val="nil"/>
              <w:left w:val="nil"/>
              <w:bottom w:val="nil"/>
              <w:right w:val="single" w:sz="4" w:space="0" w:color="auto"/>
            </w:tcBorders>
            <w:shd w:val="clear" w:color="auto" w:fill="auto"/>
            <w:noWrap/>
            <w:vAlign w:val="bottom"/>
            <w:hideMark/>
          </w:tcPr>
          <w:p w14:paraId="7581CC26"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 </w:t>
            </w:r>
          </w:p>
        </w:tc>
      </w:tr>
      <w:tr w:rsidR="000F77FE" w:rsidRPr="000F77FE" w14:paraId="3C4F4860"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7F9B4D8F" w14:textId="77777777" w:rsidR="000F77FE" w:rsidRPr="000F77FE" w:rsidRDefault="000F77FE" w:rsidP="000F77FE">
            <w:pPr>
              <w:spacing w:line="240" w:lineRule="auto"/>
              <w:rPr>
                <w:rFonts w:eastAsia="Times New Roman"/>
                <w:color w:val="000000"/>
                <w:sz w:val="20"/>
                <w:szCs w:val="20"/>
                <w:lang w:val="en-US"/>
              </w:rPr>
            </w:pPr>
            <w:r w:rsidRPr="000F77FE">
              <w:rPr>
                <w:rFonts w:eastAsia="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03FB6788"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Yes</w:t>
            </w:r>
          </w:p>
        </w:tc>
        <w:tc>
          <w:tcPr>
            <w:tcW w:w="1674" w:type="dxa"/>
            <w:tcBorders>
              <w:top w:val="nil"/>
              <w:left w:val="nil"/>
              <w:bottom w:val="nil"/>
              <w:right w:val="nil"/>
            </w:tcBorders>
            <w:shd w:val="clear" w:color="auto" w:fill="auto"/>
            <w:noWrap/>
            <w:vAlign w:val="bottom"/>
            <w:hideMark/>
          </w:tcPr>
          <w:p w14:paraId="5EBF7431"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44.91</w:t>
            </w:r>
          </w:p>
        </w:tc>
        <w:tc>
          <w:tcPr>
            <w:tcW w:w="1674" w:type="dxa"/>
            <w:tcBorders>
              <w:top w:val="nil"/>
              <w:left w:val="nil"/>
              <w:bottom w:val="nil"/>
              <w:right w:val="single" w:sz="4" w:space="0" w:color="auto"/>
            </w:tcBorders>
            <w:shd w:val="clear" w:color="auto" w:fill="auto"/>
            <w:noWrap/>
            <w:vAlign w:val="bottom"/>
            <w:hideMark/>
          </w:tcPr>
          <w:p w14:paraId="71D966F2"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895</w:t>
            </w:r>
          </w:p>
        </w:tc>
      </w:tr>
      <w:tr w:rsidR="000F77FE" w:rsidRPr="000F77FE" w14:paraId="242FE050"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48986B75" w14:textId="77777777" w:rsidR="000F77FE" w:rsidRPr="000F77FE" w:rsidRDefault="000F77FE" w:rsidP="000F77FE">
            <w:pPr>
              <w:spacing w:line="240" w:lineRule="auto"/>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1A5F4684"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No</w:t>
            </w:r>
          </w:p>
        </w:tc>
        <w:tc>
          <w:tcPr>
            <w:tcW w:w="1674" w:type="dxa"/>
            <w:tcBorders>
              <w:top w:val="nil"/>
              <w:left w:val="nil"/>
              <w:bottom w:val="nil"/>
              <w:right w:val="nil"/>
            </w:tcBorders>
            <w:shd w:val="clear" w:color="auto" w:fill="auto"/>
            <w:noWrap/>
            <w:vAlign w:val="bottom"/>
            <w:hideMark/>
          </w:tcPr>
          <w:p w14:paraId="5420F5B7"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55.09</w:t>
            </w:r>
          </w:p>
        </w:tc>
        <w:tc>
          <w:tcPr>
            <w:tcW w:w="1674" w:type="dxa"/>
            <w:tcBorders>
              <w:top w:val="nil"/>
              <w:left w:val="nil"/>
              <w:bottom w:val="nil"/>
              <w:right w:val="single" w:sz="4" w:space="0" w:color="auto"/>
            </w:tcBorders>
            <w:shd w:val="clear" w:color="auto" w:fill="auto"/>
            <w:noWrap/>
            <w:vAlign w:val="bottom"/>
            <w:hideMark/>
          </w:tcPr>
          <w:p w14:paraId="0F7F5D6D"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1098</w:t>
            </w:r>
          </w:p>
        </w:tc>
      </w:tr>
      <w:tr w:rsidR="000F77FE" w:rsidRPr="000F77FE" w14:paraId="53B71848"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5BBD1C00" w14:textId="77777777" w:rsidR="000F77FE" w:rsidRPr="000F77FE" w:rsidRDefault="000F77FE" w:rsidP="000F77FE">
            <w:pPr>
              <w:spacing w:line="240" w:lineRule="auto"/>
              <w:rPr>
                <w:rFonts w:ascii="Times New Roman" w:eastAsia="Times New Roman" w:hAnsi="Times New Roman" w:cs="Times New Roman"/>
                <w:b/>
                <w:bCs/>
                <w:color w:val="000000"/>
                <w:sz w:val="20"/>
                <w:szCs w:val="20"/>
                <w:lang w:val="en-US"/>
              </w:rPr>
            </w:pPr>
            <w:r w:rsidRPr="000F77FE">
              <w:rPr>
                <w:rFonts w:ascii="Times New Roman" w:eastAsia="Times New Roman" w:hAnsi="Times New Roman" w:cs="Times New Roman"/>
                <w:b/>
                <w:bCs/>
                <w:color w:val="000000"/>
                <w:sz w:val="20"/>
                <w:szCs w:val="20"/>
                <w:lang w:val="en-US"/>
              </w:rPr>
              <w:t>Mental Illness</w:t>
            </w:r>
          </w:p>
        </w:tc>
        <w:tc>
          <w:tcPr>
            <w:tcW w:w="3758" w:type="dxa"/>
            <w:tcBorders>
              <w:top w:val="nil"/>
              <w:left w:val="nil"/>
              <w:bottom w:val="nil"/>
              <w:right w:val="nil"/>
            </w:tcBorders>
            <w:shd w:val="clear" w:color="auto" w:fill="auto"/>
            <w:noWrap/>
            <w:vAlign w:val="bottom"/>
            <w:hideMark/>
          </w:tcPr>
          <w:p w14:paraId="00E81C06" w14:textId="77777777" w:rsidR="000F77FE" w:rsidRPr="000F77FE" w:rsidRDefault="000F77FE" w:rsidP="000F77FE">
            <w:pPr>
              <w:spacing w:line="240" w:lineRule="auto"/>
              <w:rPr>
                <w:rFonts w:ascii="Times New Roman" w:eastAsia="Times New Roman" w:hAnsi="Times New Roman" w:cs="Times New Roman"/>
                <w:b/>
                <w:bCs/>
                <w:color w:val="000000"/>
                <w:sz w:val="20"/>
                <w:szCs w:val="20"/>
                <w:lang w:val="en-US"/>
              </w:rPr>
            </w:pPr>
          </w:p>
        </w:tc>
        <w:tc>
          <w:tcPr>
            <w:tcW w:w="1674" w:type="dxa"/>
            <w:tcBorders>
              <w:top w:val="nil"/>
              <w:left w:val="nil"/>
              <w:bottom w:val="nil"/>
              <w:right w:val="nil"/>
            </w:tcBorders>
            <w:shd w:val="clear" w:color="auto" w:fill="auto"/>
            <w:noWrap/>
            <w:vAlign w:val="bottom"/>
            <w:hideMark/>
          </w:tcPr>
          <w:p w14:paraId="6387B47F" w14:textId="77777777" w:rsidR="000F77FE" w:rsidRPr="000F77FE" w:rsidRDefault="000F77FE" w:rsidP="000F77FE">
            <w:pPr>
              <w:spacing w:line="240" w:lineRule="auto"/>
              <w:jc w:val="right"/>
              <w:rPr>
                <w:rFonts w:ascii="Times New Roman" w:eastAsia="Times New Roman" w:hAnsi="Times New Roman" w:cs="Times New Roman"/>
                <w:sz w:val="20"/>
                <w:szCs w:val="20"/>
                <w:lang w:val="en-US"/>
              </w:rPr>
            </w:pPr>
          </w:p>
        </w:tc>
        <w:tc>
          <w:tcPr>
            <w:tcW w:w="1674" w:type="dxa"/>
            <w:tcBorders>
              <w:top w:val="nil"/>
              <w:left w:val="nil"/>
              <w:bottom w:val="nil"/>
              <w:right w:val="single" w:sz="4" w:space="0" w:color="auto"/>
            </w:tcBorders>
            <w:shd w:val="clear" w:color="auto" w:fill="auto"/>
            <w:noWrap/>
            <w:vAlign w:val="bottom"/>
            <w:hideMark/>
          </w:tcPr>
          <w:p w14:paraId="68244D51"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 </w:t>
            </w:r>
          </w:p>
        </w:tc>
      </w:tr>
      <w:tr w:rsidR="000F77FE" w:rsidRPr="000F77FE" w14:paraId="462A898F"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322B65AA" w14:textId="77777777" w:rsidR="000F77FE" w:rsidRPr="000F77FE" w:rsidRDefault="000F77FE" w:rsidP="000F77FE">
            <w:pPr>
              <w:spacing w:line="240" w:lineRule="auto"/>
              <w:rPr>
                <w:rFonts w:eastAsia="Times New Roman"/>
                <w:color w:val="000000"/>
                <w:sz w:val="20"/>
                <w:szCs w:val="20"/>
                <w:lang w:val="en-US"/>
              </w:rPr>
            </w:pPr>
            <w:r w:rsidRPr="000F77FE">
              <w:rPr>
                <w:rFonts w:eastAsia="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45E7E6A0"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Depression</w:t>
            </w:r>
          </w:p>
        </w:tc>
        <w:tc>
          <w:tcPr>
            <w:tcW w:w="1674" w:type="dxa"/>
            <w:tcBorders>
              <w:top w:val="nil"/>
              <w:left w:val="nil"/>
              <w:bottom w:val="nil"/>
              <w:right w:val="nil"/>
            </w:tcBorders>
            <w:shd w:val="clear" w:color="auto" w:fill="auto"/>
            <w:noWrap/>
            <w:vAlign w:val="bottom"/>
            <w:hideMark/>
          </w:tcPr>
          <w:p w14:paraId="6C8766FB"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35.02</w:t>
            </w:r>
          </w:p>
        </w:tc>
        <w:tc>
          <w:tcPr>
            <w:tcW w:w="1674" w:type="dxa"/>
            <w:tcBorders>
              <w:top w:val="nil"/>
              <w:left w:val="nil"/>
              <w:bottom w:val="nil"/>
              <w:right w:val="single" w:sz="4" w:space="0" w:color="auto"/>
            </w:tcBorders>
            <w:shd w:val="clear" w:color="auto" w:fill="auto"/>
            <w:noWrap/>
            <w:vAlign w:val="bottom"/>
            <w:hideMark/>
          </w:tcPr>
          <w:p w14:paraId="2186A9BD"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698</w:t>
            </w:r>
          </w:p>
        </w:tc>
      </w:tr>
      <w:tr w:rsidR="000F77FE" w:rsidRPr="000F77FE" w14:paraId="0046F46D"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68EBFAE1" w14:textId="77777777" w:rsidR="000F77FE" w:rsidRPr="000F77FE" w:rsidRDefault="000F77FE" w:rsidP="000F77FE">
            <w:pPr>
              <w:spacing w:line="240" w:lineRule="auto"/>
              <w:rPr>
                <w:rFonts w:eastAsia="Times New Roman"/>
                <w:color w:val="000000"/>
                <w:sz w:val="20"/>
                <w:szCs w:val="20"/>
                <w:lang w:val="en-US"/>
              </w:rPr>
            </w:pPr>
            <w:r w:rsidRPr="000F77FE">
              <w:rPr>
                <w:rFonts w:eastAsia="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400471F7"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Bi-polar</w:t>
            </w:r>
          </w:p>
        </w:tc>
        <w:tc>
          <w:tcPr>
            <w:tcW w:w="1674" w:type="dxa"/>
            <w:tcBorders>
              <w:top w:val="nil"/>
              <w:left w:val="nil"/>
              <w:bottom w:val="nil"/>
              <w:right w:val="nil"/>
            </w:tcBorders>
            <w:shd w:val="clear" w:color="auto" w:fill="auto"/>
            <w:noWrap/>
            <w:vAlign w:val="bottom"/>
            <w:hideMark/>
          </w:tcPr>
          <w:p w14:paraId="0594DD9C"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20.07</w:t>
            </w:r>
          </w:p>
        </w:tc>
        <w:tc>
          <w:tcPr>
            <w:tcW w:w="1674" w:type="dxa"/>
            <w:tcBorders>
              <w:top w:val="nil"/>
              <w:left w:val="nil"/>
              <w:bottom w:val="nil"/>
              <w:right w:val="single" w:sz="4" w:space="0" w:color="auto"/>
            </w:tcBorders>
            <w:shd w:val="clear" w:color="auto" w:fill="auto"/>
            <w:noWrap/>
            <w:vAlign w:val="bottom"/>
            <w:hideMark/>
          </w:tcPr>
          <w:p w14:paraId="3B066B16"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400</w:t>
            </w:r>
          </w:p>
        </w:tc>
      </w:tr>
      <w:tr w:rsidR="000F77FE" w:rsidRPr="000F77FE" w14:paraId="69C208B1"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3D1BAD60" w14:textId="77777777" w:rsidR="000F77FE" w:rsidRPr="000F77FE" w:rsidRDefault="000F77FE" w:rsidP="000F77FE">
            <w:pPr>
              <w:spacing w:line="240" w:lineRule="auto"/>
              <w:rPr>
                <w:rFonts w:eastAsia="Times New Roman"/>
                <w:color w:val="000000"/>
                <w:sz w:val="20"/>
                <w:szCs w:val="20"/>
                <w:lang w:val="en-US"/>
              </w:rPr>
            </w:pPr>
            <w:r w:rsidRPr="000F77FE">
              <w:rPr>
                <w:rFonts w:eastAsia="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69D7030E"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Anxiety</w:t>
            </w:r>
          </w:p>
        </w:tc>
        <w:tc>
          <w:tcPr>
            <w:tcW w:w="1674" w:type="dxa"/>
            <w:tcBorders>
              <w:top w:val="nil"/>
              <w:left w:val="nil"/>
              <w:bottom w:val="nil"/>
              <w:right w:val="nil"/>
            </w:tcBorders>
            <w:shd w:val="clear" w:color="auto" w:fill="auto"/>
            <w:noWrap/>
            <w:vAlign w:val="bottom"/>
            <w:hideMark/>
          </w:tcPr>
          <w:p w14:paraId="789D2DBD"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18.06</w:t>
            </w:r>
          </w:p>
        </w:tc>
        <w:tc>
          <w:tcPr>
            <w:tcW w:w="1674" w:type="dxa"/>
            <w:tcBorders>
              <w:top w:val="nil"/>
              <w:left w:val="nil"/>
              <w:bottom w:val="nil"/>
              <w:right w:val="single" w:sz="4" w:space="0" w:color="auto"/>
            </w:tcBorders>
            <w:shd w:val="clear" w:color="auto" w:fill="auto"/>
            <w:noWrap/>
            <w:vAlign w:val="bottom"/>
            <w:hideMark/>
          </w:tcPr>
          <w:p w14:paraId="40F09CF4"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360</w:t>
            </w:r>
          </w:p>
        </w:tc>
      </w:tr>
      <w:tr w:rsidR="000F77FE" w:rsidRPr="000F77FE" w14:paraId="47A7022A"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53D45627" w14:textId="77777777" w:rsidR="000F77FE" w:rsidRPr="000F77FE" w:rsidRDefault="000F77FE" w:rsidP="000F77FE">
            <w:pPr>
              <w:spacing w:line="240" w:lineRule="auto"/>
              <w:rPr>
                <w:rFonts w:eastAsia="Times New Roman"/>
                <w:color w:val="000000"/>
                <w:sz w:val="20"/>
                <w:szCs w:val="20"/>
                <w:lang w:val="en-US"/>
              </w:rPr>
            </w:pPr>
            <w:r w:rsidRPr="000F77FE">
              <w:rPr>
                <w:rFonts w:eastAsia="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13F9E692"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PTSD</w:t>
            </w:r>
          </w:p>
        </w:tc>
        <w:tc>
          <w:tcPr>
            <w:tcW w:w="1674" w:type="dxa"/>
            <w:tcBorders>
              <w:top w:val="nil"/>
              <w:left w:val="nil"/>
              <w:bottom w:val="nil"/>
              <w:right w:val="nil"/>
            </w:tcBorders>
            <w:shd w:val="clear" w:color="auto" w:fill="auto"/>
            <w:noWrap/>
            <w:vAlign w:val="bottom"/>
            <w:hideMark/>
          </w:tcPr>
          <w:p w14:paraId="750F1EB1"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11.14</w:t>
            </w:r>
          </w:p>
        </w:tc>
        <w:tc>
          <w:tcPr>
            <w:tcW w:w="1674" w:type="dxa"/>
            <w:tcBorders>
              <w:top w:val="nil"/>
              <w:left w:val="nil"/>
              <w:bottom w:val="nil"/>
              <w:right w:val="single" w:sz="4" w:space="0" w:color="auto"/>
            </w:tcBorders>
            <w:shd w:val="clear" w:color="auto" w:fill="auto"/>
            <w:noWrap/>
            <w:vAlign w:val="bottom"/>
            <w:hideMark/>
          </w:tcPr>
          <w:p w14:paraId="60195A38"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222</w:t>
            </w:r>
          </w:p>
        </w:tc>
      </w:tr>
      <w:tr w:rsidR="000F77FE" w:rsidRPr="000F77FE" w14:paraId="4861F7F4"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6D0AEDB5" w14:textId="77777777" w:rsidR="000F77FE" w:rsidRPr="000F77FE" w:rsidRDefault="000F77FE" w:rsidP="000F77FE">
            <w:pPr>
              <w:spacing w:line="240" w:lineRule="auto"/>
              <w:rPr>
                <w:rFonts w:eastAsia="Times New Roman"/>
                <w:color w:val="000000"/>
                <w:sz w:val="20"/>
                <w:szCs w:val="20"/>
                <w:lang w:val="en-US"/>
              </w:rPr>
            </w:pPr>
            <w:r w:rsidRPr="000F77FE">
              <w:rPr>
                <w:rFonts w:eastAsia="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574E1A89"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Personality Disorder</w:t>
            </w:r>
          </w:p>
        </w:tc>
        <w:tc>
          <w:tcPr>
            <w:tcW w:w="1674" w:type="dxa"/>
            <w:tcBorders>
              <w:top w:val="nil"/>
              <w:left w:val="nil"/>
              <w:bottom w:val="nil"/>
              <w:right w:val="nil"/>
            </w:tcBorders>
            <w:shd w:val="clear" w:color="auto" w:fill="auto"/>
            <w:noWrap/>
            <w:vAlign w:val="bottom"/>
            <w:hideMark/>
          </w:tcPr>
          <w:p w14:paraId="6A5CD541"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8.58</w:t>
            </w:r>
          </w:p>
        </w:tc>
        <w:tc>
          <w:tcPr>
            <w:tcW w:w="1674" w:type="dxa"/>
            <w:tcBorders>
              <w:top w:val="nil"/>
              <w:left w:val="nil"/>
              <w:bottom w:val="nil"/>
              <w:right w:val="single" w:sz="4" w:space="0" w:color="auto"/>
            </w:tcBorders>
            <w:shd w:val="clear" w:color="auto" w:fill="auto"/>
            <w:noWrap/>
            <w:vAlign w:val="bottom"/>
            <w:hideMark/>
          </w:tcPr>
          <w:p w14:paraId="066E1681"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171</w:t>
            </w:r>
          </w:p>
        </w:tc>
      </w:tr>
      <w:tr w:rsidR="000F77FE" w:rsidRPr="000F77FE" w14:paraId="6479F366"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7172221B" w14:textId="77777777" w:rsidR="000F77FE" w:rsidRPr="000F77FE" w:rsidRDefault="000F77FE" w:rsidP="000F77FE">
            <w:pPr>
              <w:spacing w:line="240" w:lineRule="auto"/>
              <w:rPr>
                <w:rFonts w:eastAsia="Times New Roman"/>
                <w:color w:val="000000"/>
                <w:sz w:val="20"/>
                <w:szCs w:val="20"/>
                <w:lang w:val="en-US"/>
              </w:rPr>
            </w:pPr>
            <w:r w:rsidRPr="000F77FE">
              <w:rPr>
                <w:rFonts w:eastAsia="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4293572D"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Psychotic Disorder</w:t>
            </w:r>
          </w:p>
        </w:tc>
        <w:tc>
          <w:tcPr>
            <w:tcW w:w="1674" w:type="dxa"/>
            <w:tcBorders>
              <w:top w:val="nil"/>
              <w:left w:val="nil"/>
              <w:bottom w:val="nil"/>
              <w:right w:val="nil"/>
            </w:tcBorders>
            <w:shd w:val="clear" w:color="auto" w:fill="auto"/>
            <w:noWrap/>
            <w:vAlign w:val="bottom"/>
            <w:hideMark/>
          </w:tcPr>
          <w:p w14:paraId="29842C72"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5.67</w:t>
            </w:r>
          </w:p>
        </w:tc>
        <w:tc>
          <w:tcPr>
            <w:tcW w:w="1674" w:type="dxa"/>
            <w:tcBorders>
              <w:top w:val="nil"/>
              <w:left w:val="nil"/>
              <w:bottom w:val="nil"/>
              <w:right w:val="single" w:sz="4" w:space="0" w:color="auto"/>
            </w:tcBorders>
            <w:shd w:val="clear" w:color="auto" w:fill="auto"/>
            <w:noWrap/>
            <w:vAlign w:val="bottom"/>
            <w:hideMark/>
          </w:tcPr>
          <w:p w14:paraId="4EA9D5C0"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113</w:t>
            </w:r>
          </w:p>
        </w:tc>
      </w:tr>
      <w:tr w:rsidR="000F77FE" w:rsidRPr="000F77FE" w14:paraId="72116543"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357B894A" w14:textId="77777777" w:rsidR="000F77FE" w:rsidRPr="000F77FE" w:rsidRDefault="000F77FE" w:rsidP="000F77FE">
            <w:pPr>
              <w:spacing w:line="240" w:lineRule="auto"/>
              <w:rPr>
                <w:rFonts w:eastAsia="Times New Roman"/>
                <w:color w:val="000000"/>
                <w:sz w:val="20"/>
                <w:szCs w:val="20"/>
                <w:lang w:val="en-US"/>
              </w:rPr>
            </w:pPr>
            <w:r w:rsidRPr="000F77FE">
              <w:rPr>
                <w:rFonts w:eastAsia="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5F4EB1AD"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Other</w:t>
            </w:r>
          </w:p>
        </w:tc>
        <w:tc>
          <w:tcPr>
            <w:tcW w:w="1674" w:type="dxa"/>
            <w:tcBorders>
              <w:top w:val="nil"/>
              <w:left w:val="nil"/>
              <w:bottom w:val="nil"/>
              <w:right w:val="nil"/>
            </w:tcBorders>
            <w:shd w:val="clear" w:color="auto" w:fill="auto"/>
            <w:noWrap/>
            <w:vAlign w:val="bottom"/>
            <w:hideMark/>
          </w:tcPr>
          <w:p w14:paraId="690312DC"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2.86</w:t>
            </w:r>
          </w:p>
        </w:tc>
        <w:tc>
          <w:tcPr>
            <w:tcW w:w="1674" w:type="dxa"/>
            <w:tcBorders>
              <w:top w:val="nil"/>
              <w:left w:val="nil"/>
              <w:bottom w:val="nil"/>
              <w:right w:val="single" w:sz="4" w:space="0" w:color="auto"/>
            </w:tcBorders>
            <w:shd w:val="clear" w:color="auto" w:fill="auto"/>
            <w:noWrap/>
            <w:vAlign w:val="bottom"/>
            <w:hideMark/>
          </w:tcPr>
          <w:p w14:paraId="35F77A08"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57</w:t>
            </w:r>
          </w:p>
        </w:tc>
      </w:tr>
      <w:tr w:rsidR="005E0412" w:rsidRPr="000F77FE" w14:paraId="3BE3FCE4" w14:textId="77777777" w:rsidTr="00D25BFF">
        <w:trPr>
          <w:trHeight w:val="242"/>
        </w:trPr>
        <w:tc>
          <w:tcPr>
            <w:tcW w:w="5655" w:type="dxa"/>
            <w:gridSpan w:val="2"/>
            <w:tcBorders>
              <w:top w:val="nil"/>
              <w:left w:val="single" w:sz="4" w:space="0" w:color="auto"/>
              <w:bottom w:val="nil"/>
              <w:right w:val="nil"/>
            </w:tcBorders>
            <w:shd w:val="clear" w:color="auto" w:fill="auto"/>
            <w:noWrap/>
            <w:vAlign w:val="bottom"/>
            <w:hideMark/>
          </w:tcPr>
          <w:p w14:paraId="1DD9F067" w14:textId="04D609A8" w:rsidR="005E0412" w:rsidRPr="000F77FE" w:rsidRDefault="005E0412" w:rsidP="000F77FE">
            <w:pPr>
              <w:spacing w:line="240" w:lineRule="auto"/>
              <w:rPr>
                <w:rFonts w:ascii="Times New Roman" w:eastAsia="Times New Roman" w:hAnsi="Times New Roman" w:cs="Times New Roman"/>
                <w:b/>
                <w:bCs/>
                <w:color w:val="000000"/>
                <w:sz w:val="20"/>
                <w:szCs w:val="20"/>
                <w:lang w:val="en-US"/>
              </w:rPr>
            </w:pPr>
            <w:r w:rsidRPr="000F77FE">
              <w:rPr>
                <w:rFonts w:ascii="Times New Roman" w:eastAsia="Times New Roman" w:hAnsi="Times New Roman" w:cs="Times New Roman"/>
                <w:b/>
                <w:bCs/>
                <w:color w:val="000000"/>
                <w:sz w:val="20"/>
                <w:szCs w:val="20"/>
                <w:lang w:val="en-US"/>
              </w:rPr>
              <w:t>Adverse Experiences</w:t>
            </w:r>
            <w:r w:rsidR="002A39A3">
              <w:rPr>
                <w:rFonts w:ascii="Times New Roman" w:eastAsia="Times New Roman" w:hAnsi="Times New Roman" w:cs="Times New Roman"/>
                <w:b/>
                <w:bCs/>
                <w:color w:val="000000"/>
                <w:sz w:val="20"/>
                <w:szCs w:val="20"/>
                <w:lang w:val="en-US"/>
              </w:rPr>
              <w:t>/Past Trauma</w:t>
            </w:r>
          </w:p>
        </w:tc>
        <w:tc>
          <w:tcPr>
            <w:tcW w:w="1674" w:type="dxa"/>
            <w:tcBorders>
              <w:top w:val="nil"/>
              <w:left w:val="nil"/>
              <w:bottom w:val="nil"/>
              <w:right w:val="nil"/>
            </w:tcBorders>
            <w:shd w:val="clear" w:color="auto" w:fill="auto"/>
            <w:noWrap/>
            <w:vAlign w:val="bottom"/>
            <w:hideMark/>
          </w:tcPr>
          <w:p w14:paraId="4CE86ED7" w14:textId="77777777" w:rsidR="005E0412" w:rsidRPr="000F77FE" w:rsidRDefault="005E0412" w:rsidP="000F77FE">
            <w:pPr>
              <w:spacing w:line="240" w:lineRule="auto"/>
              <w:jc w:val="right"/>
              <w:rPr>
                <w:rFonts w:ascii="Times New Roman" w:eastAsia="Times New Roman" w:hAnsi="Times New Roman" w:cs="Times New Roman"/>
                <w:sz w:val="20"/>
                <w:szCs w:val="20"/>
                <w:lang w:val="en-US"/>
              </w:rPr>
            </w:pPr>
          </w:p>
        </w:tc>
        <w:tc>
          <w:tcPr>
            <w:tcW w:w="1674" w:type="dxa"/>
            <w:tcBorders>
              <w:top w:val="nil"/>
              <w:left w:val="nil"/>
              <w:bottom w:val="nil"/>
              <w:right w:val="single" w:sz="4" w:space="0" w:color="auto"/>
            </w:tcBorders>
            <w:shd w:val="clear" w:color="auto" w:fill="auto"/>
            <w:noWrap/>
            <w:vAlign w:val="bottom"/>
            <w:hideMark/>
          </w:tcPr>
          <w:p w14:paraId="0BF11CA1" w14:textId="77777777" w:rsidR="005E0412" w:rsidRPr="000F77FE" w:rsidRDefault="005E0412"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 </w:t>
            </w:r>
          </w:p>
        </w:tc>
      </w:tr>
      <w:tr w:rsidR="000F77FE" w:rsidRPr="000F77FE" w14:paraId="57EA9982"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34699DB5" w14:textId="77777777" w:rsidR="000F77FE" w:rsidRPr="000F77FE" w:rsidRDefault="000F77FE" w:rsidP="000F77FE">
            <w:pPr>
              <w:spacing w:line="240" w:lineRule="auto"/>
              <w:rPr>
                <w:rFonts w:eastAsia="Times New Roman"/>
                <w:color w:val="000000"/>
                <w:sz w:val="20"/>
                <w:szCs w:val="20"/>
                <w:lang w:val="en-US"/>
              </w:rPr>
            </w:pPr>
            <w:r w:rsidRPr="000F77FE">
              <w:rPr>
                <w:rFonts w:eastAsia="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52D3EB4A"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Parents/guardians abused alcohol/drugs</w:t>
            </w:r>
          </w:p>
        </w:tc>
        <w:tc>
          <w:tcPr>
            <w:tcW w:w="1674" w:type="dxa"/>
            <w:tcBorders>
              <w:top w:val="nil"/>
              <w:left w:val="nil"/>
              <w:bottom w:val="nil"/>
              <w:right w:val="nil"/>
            </w:tcBorders>
            <w:shd w:val="clear" w:color="auto" w:fill="auto"/>
            <w:noWrap/>
            <w:vAlign w:val="bottom"/>
            <w:hideMark/>
          </w:tcPr>
          <w:p w14:paraId="26F65B1D"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39.68</w:t>
            </w:r>
          </w:p>
        </w:tc>
        <w:tc>
          <w:tcPr>
            <w:tcW w:w="1674" w:type="dxa"/>
            <w:tcBorders>
              <w:top w:val="nil"/>
              <w:left w:val="nil"/>
              <w:bottom w:val="nil"/>
              <w:right w:val="single" w:sz="4" w:space="0" w:color="auto"/>
            </w:tcBorders>
            <w:shd w:val="clear" w:color="auto" w:fill="auto"/>
            <w:noWrap/>
            <w:vAlign w:val="bottom"/>
            <w:hideMark/>
          </w:tcPr>
          <w:p w14:paraId="54122A38"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791</w:t>
            </w:r>
          </w:p>
        </w:tc>
      </w:tr>
      <w:tr w:rsidR="000F77FE" w:rsidRPr="000F77FE" w14:paraId="1D8D7AF8"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5E0FF108" w14:textId="77777777" w:rsidR="000F77FE" w:rsidRPr="000F77FE" w:rsidRDefault="000F77FE" w:rsidP="000F77FE">
            <w:pPr>
              <w:spacing w:line="240" w:lineRule="auto"/>
              <w:rPr>
                <w:rFonts w:eastAsia="Times New Roman"/>
                <w:color w:val="000000"/>
                <w:sz w:val="20"/>
                <w:szCs w:val="20"/>
                <w:lang w:val="en-US"/>
              </w:rPr>
            </w:pPr>
            <w:r w:rsidRPr="000F77FE">
              <w:rPr>
                <w:rFonts w:eastAsia="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249EB3D3"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Parents/step-parents served time</w:t>
            </w:r>
          </w:p>
        </w:tc>
        <w:tc>
          <w:tcPr>
            <w:tcW w:w="1674" w:type="dxa"/>
            <w:tcBorders>
              <w:top w:val="nil"/>
              <w:left w:val="nil"/>
              <w:bottom w:val="nil"/>
              <w:right w:val="nil"/>
            </w:tcBorders>
            <w:shd w:val="clear" w:color="auto" w:fill="auto"/>
            <w:noWrap/>
            <w:vAlign w:val="bottom"/>
            <w:hideMark/>
          </w:tcPr>
          <w:p w14:paraId="7765590D"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23.38</w:t>
            </w:r>
          </w:p>
        </w:tc>
        <w:tc>
          <w:tcPr>
            <w:tcW w:w="1674" w:type="dxa"/>
            <w:tcBorders>
              <w:top w:val="nil"/>
              <w:left w:val="nil"/>
              <w:bottom w:val="nil"/>
              <w:right w:val="single" w:sz="4" w:space="0" w:color="auto"/>
            </w:tcBorders>
            <w:shd w:val="clear" w:color="auto" w:fill="auto"/>
            <w:noWrap/>
            <w:vAlign w:val="bottom"/>
            <w:hideMark/>
          </w:tcPr>
          <w:p w14:paraId="061638CB"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466</w:t>
            </w:r>
          </w:p>
        </w:tc>
      </w:tr>
      <w:tr w:rsidR="000F77FE" w:rsidRPr="000F77FE" w14:paraId="42984219"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57B350E9" w14:textId="77777777" w:rsidR="000F77FE" w:rsidRPr="000F77FE" w:rsidRDefault="000F77FE" w:rsidP="000F77FE">
            <w:pPr>
              <w:spacing w:line="240" w:lineRule="auto"/>
              <w:rPr>
                <w:rFonts w:eastAsia="Times New Roman"/>
                <w:color w:val="000000"/>
                <w:sz w:val="20"/>
                <w:szCs w:val="20"/>
                <w:lang w:val="en-US"/>
              </w:rPr>
            </w:pPr>
            <w:r w:rsidRPr="000F77FE">
              <w:rPr>
                <w:rFonts w:eastAsia="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1533EC2A"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Ever been shot at</w:t>
            </w:r>
          </w:p>
        </w:tc>
        <w:tc>
          <w:tcPr>
            <w:tcW w:w="1674" w:type="dxa"/>
            <w:tcBorders>
              <w:top w:val="nil"/>
              <w:left w:val="nil"/>
              <w:bottom w:val="nil"/>
              <w:right w:val="nil"/>
            </w:tcBorders>
            <w:shd w:val="clear" w:color="auto" w:fill="auto"/>
            <w:noWrap/>
            <w:vAlign w:val="bottom"/>
            <w:hideMark/>
          </w:tcPr>
          <w:p w14:paraId="03F7C1DB"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19.82</w:t>
            </w:r>
          </w:p>
        </w:tc>
        <w:tc>
          <w:tcPr>
            <w:tcW w:w="1674" w:type="dxa"/>
            <w:tcBorders>
              <w:top w:val="nil"/>
              <w:left w:val="nil"/>
              <w:bottom w:val="nil"/>
              <w:right w:val="single" w:sz="4" w:space="0" w:color="auto"/>
            </w:tcBorders>
            <w:shd w:val="clear" w:color="auto" w:fill="auto"/>
            <w:noWrap/>
            <w:vAlign w:val="bottom"/>
            <w:hideMark/>
          </w:tcPr>
          <w:p w14:paraId="52D4A3AF"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395</w:t>
            </w:r>
          </w:p>
        </w:tc>
      </w:tr>
      <w:tr w:rsidR="000F77FE" w:rsidRPr="000F77FE" w14:paraId="74B3AE85"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662C8488" w14:textId="77777777" w:rsidR="000F77FE" w:rsidRPr="000F77FE" w:rsidRDefault="000F77FE" w:rsidP="000F77FE">
            <w:pPr>
              <w:spacing w:line="240" w:lineRule="auto"/>
              <w:rPr>
                <w:rFonts w:eastAsia="Times New Roman"/>
                <w:color w:val="000000"/>
                <w:sz w:val="20"/>
                <w:szCs w:val="20"/>
                <w:lang w:val="en-US"/>
              </w:rPr>
            </w:pPr>
            <w:r w:rsidRPr="000F77FE">
              <w:rPr>
                <w:rFonts w:eastAsia="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54E5523C"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Physically abused prior to current admission</w:t>
            </w:r>
          </w:p>
        </w:tc>
        <w:tc>
          <w:tcPr>
            <w:tcW w:w="1674" w:type="dxa"/>
            <w:tcBorders>
              <w:top w:val="nil"/>
              <w:left w:val="nil"/>
              <w:bottom w:val="nil"/>
              <w:right w:val="nil"/>
            </w:tcBorders>
            <w:shd w:val="clear" w:color="auto" w:fill="auto"/>
            <w:noWrap/>
            <w:vAlign w:val="bottom"/>
            <w:hideMark/>
          </w:tcPr>
          <w:p w14:paraId="7C90B929"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43.95</w:t>
            </w:r>
          </w:p>
        </w:tc>
        <w:tc>
          <w:tcPr>
            <w:tcW w:w="1674" w:type="dxa"/>
            <w:tcBorders>
              <w:top w:val="nil"/>
              <w:left w:val="nil"/>
              <w:bottom w:val="nil"/>
              <w:right w:val="single" w:sz="4" w:space="0" w:color="auto"/>
            </w:tcBorders>
            <w:shd w:val="clear" w:color="auto" w:fill="auto"/>
            <w:noWrap/>
            <w:vAlign w:val="bottom"/>
            <w:hideMark/>
          </w:tcPr>
          <w:p w14:paraId="571C5347"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876</w:t>
            </w:r>
          </w:p>
        </w:tc>
      </w:tr>
      <w:tr w:rsidR="000F77FE" w:rsidRPr="000F77FE" w14:paraId="380736DB"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2C3B1B74" w14:textId="77777777" w:rsidR="000F77FE" w:rsidRPr="000F77FE" w:rsidRDefault="000F77FE" w:rsidP="000F77FE">
            <w:pPr>
              <w:spacing w:line="240" w:lineRule="auto"/>
              <w:rPr>
                <w:rFonts w:eastAsia="Times New Roman"/>
                <w:color w:val="000000"/>
                <w:sz w:val="20"/>
                <w:szCs w:val="20"/>
                <w:lang w:val="en-US"/>
              </w:rPr>
            </w:pPr>
            <w:r w:rsidRPr="000F77FE">
              <w:rPr>
                <w:rFonts w:eastAsia="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729903C9" w14:textId="6DA7A848"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 xml:space="preserve">Ever been sexually </w:t>
            </w:r>
            <w:r w:rsidR="0029358B" w:rsidRPr="000F77FE">
              <w:rPr>
                <w:rFonts w:ascii="Times New Roman" w:eastAsia="Times New Roman" w:hAnsi="Times New Roman" w:cs="Times New Roman"/>
                <w:color w:val="000000"/>
                <w:sz w:val="20"/>
                <w:szCs w:val="20"/>
                <w:lang w:val="en-US"/>
              </w:rPr>
              <w:t>assaulted</w:t>
            </w:r>
            <w:r w:rsidRPr="000F77FE">
              <w:rPr>
                <w:rFonts w:ascii="Times New Roman" w:eastAsia="Times New Roman" w:hAnsi="Times New Roman" w:cs="Times New Roman"/>
                <w:color w:val="000000"/>
                <w:sz w:val="20"/>
                <w:szCs w:val="20"/>
                <w:lang w:val="en-US"/>
              </w:rPr>
              <w:t>/molested</w:t>
            </w:r>
          </w:p>
        </w:tc>
        <w:tc>
          <w:tcPr>
            <w:tcW w:w="1674" w:type="dxa"/>
            <w:tcBorders>
              <w:top w:val="nil"/>
              <w:left w:val="nil"/>
              <w:bottom w:val="nil"/>
              <w:right w:val="nil"/>
            </w:tcBorders>
            <w:shd w:val="clear" w:color="auto" w:fill="auto"/>
            <w:noWrap/>
            <w:vAlign w:val="bottom"/>
            <w:hideMark/>
          </w:tcPr>
          <w:p w14:paraId="73331D45"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35.07</w:t>
            </w:r>
          </w:p>
        </w:tc>
        <w:tc>
          <w:tcPr>
            <w:tcW w:w="1674" w:type="dxa"/>
            <w:tcBorders>
              <w:top w:val="nil"/>
              <w:left w:val="nil"/>
              <w:bottom w:val="nil"/>
              <w:right w:val="single" w:sz="4" w:space="0" w:color="auto"/>
            </w:tcBorders>
            <w:shd w:val="clear" w:color="auto" w:fill="auto"/>
            <w:noWrap/>
            <w:vAlign w:val="bottom"/>
            <w:hideMark/>
          </w:tcPr>
          <w:p w14:paraId="0AF6C599"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699</w:t>
            </w:r>
          </w:p>
        </w:tc>
      </w:tr>
      <w:tr w:rsidR="000F77FE" w:rsidRPr="000F77FE" w14:paraId="1CEE0D90" w14:textId="77777777" w:rsidTr="000F77FE">
        <w:trPr>
          <w:trHeight w:val="242"/>
        </w:trPr>
        <w:tc>
          <w:tcPr>
            <w:tcW w:w="5655" w:type="dxa"/>
            <w:gridSpan w:val="2"/>
            <w:tcBorders>
              <w:top w:val="nil"/>
              <w:left w:val="single" w:sz="4" w:space="0" w:color="auto"/>
              <w:bottom w:val="nil"/>
              <w:right w:val="nil"/>
            </w:tcBorders>
            <w:shd w:val="clear" w:color="auto" w:fill="auto"/>
            <w:noWrap/>
            <w:vAlign w:val="bottom"/>
            <w:hideMark/>
          </w:tcPr>
          <w:p w14:paraId="07D032D9" w14:textId="3D70FC08" w:rsidR="000F77FE" w:rsidRPr="000F77FE" w:rsidRDefault="006757FE" w:rsidP="000F77FE">
            <w:pPr>
              <w:spacing w:line="240" w:lineRule="auto"/>
              <w:rPr>
                <w:rFonts w:ascii="Times New Roman" w:eastAsia="Times New Roman" w:hAnsi="Times New Roman" w:cs="Times New Roman"/>
                <w:b/>
                <w:bCs/>
                <w:color w:val="000000"/>
                <w:sz w:val="20"/>
                <w:szCs w:val="20"/>
                <w:lang w:val="en-US"/>
              </w:rPr>
            </w:pPr>
            <w:ins w:id="154" w:author="Abbie Tolon" w:date="2020-03-21T19:27:00Z">
              <w:r>
                <w:rPr>
                  <w:rFonts w:ascii="Times New Roman" w:eastAsia="Times New Roman" w:hAnsi="Times New Roman" w:cs="Times New Roman"/>
                  <w:b/>
                  <w:bCs/>
                  <w:color w:val="000000"/>
                  <w:sz w:val="20"/>
                  <w:szCs w:val="20"/>
                  <w:lang w:val="en-US"/>
                </w:rPr>
                <w:t xml:space="preserve">Total Number of </w:t>
              </w:r>
            </w:ins>
            <w:r w:rsidR="000F77FE" w:rsidRPr="000F77FE">
              <w:rPr>
                <w:rFonts w:ascii="Times New Roman" w:eastAsia="Times New Roman" w:hAnsi="Times New Roman" w:cs="Times New Roman"/>
                <w:b/>
                <w:bCs/>
                <w:color w:val="000000"/>
                <w:sz w:val="20"/>
                <w:szCs w:val="20"/>
                <w:lang w:val="en-US"/>
              </w:rPr>
              <w:t>Adverse Experiences</w:t>
            </w:r>
            <w:r w:rsidR="002E49D0">
              <w:rPr>
                <w:rFonts w:ascii="Times New Roman" w:eastAsia="Times New Roman" w:hAnsi="Times New Roman" w:cs="Times New Roman"/>
                <w:b/>
                <w:bCs/>
                <w:color w:val="000000"/>
                <w:sz w:val="20"/>
                <w:szCs w:val="20"/>
                <w:lang w:val="en-US"/>
              </w:rPr>
              <w:t>/Past Trauma</w:t>
            </w:r>
            <w:ins w:id="155" w:author="Abbie Tolon" w:date="2020-03-21T19:27:00Z">
              <w:r>
                <w:rPr>
                  <w:rFonts w:ascii="Times New Roman" w:eastAsia="Times New Roman" w:hAnsi="Times New Roman" w:cs="Times New Roman"/>
                  <w:b/>
                  <w:bCs/>
                  <w:color w:val="000000"/>
                  <w:sz w:val="20"/>
                  <w:szCs w:val="20"/>
                  <w:lang w:val="en-US"/>
                </w:rPr>
                <w:t>tic Events</w:t>
              </w:r>
            </w:ins>
            <w:del w:id="156" w:author="Abbie Tolon" w:date="2020-03-21T19:27:00Z">
              <w:r w:rsidR="000F77FE" w:rsidRPr="000F77FE" w:rsidDel="006757FE">
                <w:rPr>
                  <w:rFonts w:ascii="Times New Roman" w:eastAsia="Times New Roman" w:hAnsi="Times New Roman" w:cs="Times New Roman"/>
                  <w:b/>
                  <w:bCs/>
                  <w:color w:val="000000"/>
                  <w:sz w:val="20"/>
                  <w:szCs w:val="20"/>
                  <w:lang w:val="en-US"/>
                </w:rPr>
                <w:delText xml:space="preserve"> (Aggregated)</w:delText>
              </w:r>
            </w:del>
          </w:p>
        </w:tc>
        <w:tc>
          <w:tcPr>
            <w:tcW w:w="1674" w:type="dxa"/>
            <w:tcBorders>
              <w:top w:val="nil"/>
              <w:left w:val="nil"/>
              <w:bottom w:val="nil"/>
              <w:right w:val="nil"/>
            </w:tcBorders>
            <w:shd w:val="clear" w:color="auto" w:fill="auto"/>
            <w:noWrap/>
            <w:vAlign w:val="bottom"/>
            <w:hideMark/>
          </w:tcPr>
          <w:p w14:paraId="593B66A7" w14:textId="77777777" w:rsidR="000F77FE" w:rsidRPr="000F77FE" w:rsidRDefault="000F77FE" w:rsidP="000F77FE">
            <w:pPr>
              <w:spacing w:line="240" w:lineRule="auto"/>
              <w:rPr>
                <w:rFonts w:ascii="Times New Roman" w:eastAsia="Times New Roman" w:hAnsi="Times New Roman" w:cs="Times New Roman"/>
                <w:b/>
                <w:bCs/>
                <w:color w:val="000000"/>
                <w:sz w:val="20"/>
                <w:szCs w:val="20"/>
                <w:lang w:val="en-US"/>
              </w:rPr>
            </w:pPr>
          </w:p>
        </w:tc>
        <w:tc>
          <w:tcPr>
            <w:tcW w:w="1674" w:type="dxa"/>
            <w:tcBorders>
              <w:top w:val="nil"/>
              <w:left w:val="nil"/>
              <w:bottom w:val="nil"/>
              <w:right w:val="single" w:sz="4" w:space="0" w:color="auto"/>
            </w:tcBorders>
            <w:shd w:val="clear" w:color="auto" w:fill="auto"/>
            <w:noWrap/>
            <w:vAlign w:val="bottom"/>
            <w:hideMark/>
          </w:tcPr>
          <w:p w14:paraId="56DDFADE"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 </w:t>
            </w:r>
          </w:p>
        </w:tc>
      </w:tr>
      <w:tr w:rsidR="000F77FE" w:rsidRPr="000F77FE" w14:paraId="3D793651"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738B0AE7" w14:textId="77777777" w:rsidR="000F77FE" w:rsidRPr="000F77FE" w:rsidRDefault="000F77FE" w:rsidP="000F77FE">
            <w:pPr>
              <w:spacing w:line="240" w:lineRule="auto"/>
              <w:rPr>
                <w:rFonts w:eastAsia="Times New Roman"/>
                <w:color w:val="000000"/>
                <w:sz w:val="20"/>
                <w:szCs w:val="20"/>
                <w:lang w:val="en-US"/>
              </w:rPr>
            </w:pPr>
            <w:r w:rsidRPr="000F77FE">
              <w:rPr>
                <w:rFonts w:eastAsia="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382E2599"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None</w:t>
            </w:r>
          </w:p>
        </w:tc>
        <w:tc>
          <w:tcPr>
            <w:tcW w:w="1674" w:type="dxa"/>
            <w:tcBorders>
              <w:top w:val="nil"/>
              <w:left w:val="nil"/>
              <w:bottom w:val="nil"/>
              <w:right w:val="nil"/>
            </w:tcBorders>
            <w:shd w:val="clear" w:color="auto" w:fill="auto"/>
            <w:noWrap/>
            <w:vAlign w:val="bottom"/>
            <w:hideMark/>
          </w:tcPr>
          <w:p w14:paraId="5D6524CA"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24</w:t>
            </w:r>
          </w:p>
        </w:tc>
        <w:tc>
          <w:tcPr>
            <w:tcW w:w="1674" w:type="dxa"/>
            <w:tcBorders>
              <w:top w:val="nil"/>
              <w:left w:val="nil"/>
              <w:bottom w:val="nil"/>
              <w:right w:val="single" w:sz="4" w:space="0" w:color="auto"/>
            </w:tcBorders>
            <w:shd w:val="clear" w:color="auto" w:fill="auto"/>
            <w:noWrap/>
            <w:vAlign w:val="bottom"/>
            <w:hideMark/>
          </w:tcPr>
          <w:p w14:paraId="0C413ACB"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348</w:t>
            </w:r>
          </w:p>
        </w:tc>
      </w:tr>
      <w:tr w:rsidR="000F77FE" w:rsidRPr="000F77FE" w14:paraId="5DE2924D"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6E25A095" w14:textId="77777777" w:rsidR="000F77FE" w:rsidRPr="000F77FE" w:rsidRDefault="000F77FE" w:rsidP="000F77FE">
            <w:pPr>
              <w:spacing w:line="240" w:lineRule="auto"/>
              <w:rPr>
                <w:rFonts w:eastAsia="Times New Roman"/>
                <w:color w:val="000000"/>
                <w:sz w:val="20"/>
                <w:szCs w:val="20"/>
                <w:lang w:val="en-US"/>
              </w:rPr>
            </w:pPr>
            <w:r w:rsidRPr="000F77FE">
              <w:rPr>
                <w:rFonts w:eastAsia="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348E6832"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1</w:t>
            </w:r>
          </w:p>
        </w:tc>
        <w:tc>
          <w:tcPr>
            <w:tcW w:w="1674" w:type="dxa"/>
            <w:tcBorders>
              <w:top w:val="nil"/>
              <w:left w:val="nil"/>
              <w:bottom w:val="nil"/>
              <w:right w:val="nil"/>
            </w:tcBorders>
            <w:shd w:val="clear" w:color="auto" w:fill="auto"/>
            <w:noWrap/>
            <w:vAlign w:val="bottom"/>
            <w:hideMark/>
          </w:tcPr>
          <w:p w14:paraId="56400793"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26</w:t>
            </w:r>
          </w:p>
        </w:tc>
        <w:tc>
          <w:tcPr>
            <w:tcW w:w="1674" w:type="dxa"/>
            <w:tcBorders>
              <w:top w:val="nil"/>
              <w:left w:val="nil"/>
              <w:bottom w:val="nil"/>
              <w:right w:val="single" w:sz="4" w:space="0" w:color="auto"/>
            </w:tcBorders>
            <w:shd w:val="clear" w:color="auto" w:fill="auto"/>
            <w:noWrap/>
            <w:vAlign w:val="bottom"/>
            <w:hideMark/>
          </w:tcPr>
          <w:p w14:paraId="716F8231"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370</w:t>
            </w:r>
          </w:p>
        </w:tc>
      </w:tr>
      <w:tr w:rsidR="000F77FE" w:rsidRPr="000F77FE" w14:paraId="51409ECC"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58138197" w14:textId="77777777" w:rsidR="000F77FE" w:rsidRPr="000F77FE" w:rsidRDefault="000F77FE" w:rsidP="000F77FE">
            <w:pPr>
              <w:spacing w:line="240" w:lineRule="auto"/>
              <w:rPr>
                <w:rFonts w:eastAsia="Times New Roman"/>
                <w:color w:val="000000"/>
                <w:sz w:val="20"/>
                <w:szCs w:val="20"/>
                <w:lang w:val="en-US"/>
              </w:rPr>
            </w:pPr>
            <w:r w:rsidRPr="000F77FE">
              <w:rPr>
                <w:rFonts w:eastAsia="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7F5F7417"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2</w:t>
            </w:r>
          </w:p>
        </w:tc>
        <w:tc>
          <w:tcPr>
            <w:tcW w:w="1674" w:type="dxa"/>
            <w:tcBorders>
              <w:top w:val="nil"/>
              <w:left w:val="nil"/>
              <w:bottom w:val="nil"/>
              <w:right w:val="nil"/>
            </w:tcBorders>
            <w:shd w:val="clear" w:color="auto" w:fill="auto"/>
            <w:noWrap/>
            <w:vAlign w:val="bottom"/>
            <w:hideMark/>
          </w:tcPr>
          <w:p w14:paraId="0BF58853"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22</w:t>
            </w:r>
          </w:p>
        </w:tc>
        <w:tc>
          <w:tcPr>
            <w:tcW w:w="1674" w:type="dxa"/>
            <w:tcBorders>
              <w:top w:val="nil"/>
              <w:left w:val="nil"/>
              <w:bottom w:val="nil"/>
              <w:right w:val="single" w:sz="4" w:space="0" w:color="auto"/>
            </w:tcBorders>
            <w:shd w:val="clear" w:color="auto" w:fill="auto"/>
            <w:noWrap/>
            <w:vAlign w:val="bottom"/>
            <w:hideMark/>
          </w:tcPr>
          <w:p w14:paraId="657B9644"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311</w:t>
            </w:r>
          </w:p>
        </w:tc>
      </w:tr>
      <w:tr w:rsidR="000F77FE" w:rsidRPr="000F77FE" w14:paraId="127E10E7"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3718C7C2" w14:textId="77777777" w:rsidR="000F77FE" w:rsidRPr="000F77FE" w:rsidRDefault="000F77FE" w:rsidP="000F77FE">
            <w:pPr>
              <w:spacing w:line="240" w:lineRule="auto"/>
              <w:rPr>
                <w:rFonts w:eastAsia="Times New Roman"/>
                <w:color w:val="000000"/>
                <w:sz w:val="20"/>
                <w:szCs w:val="20"/>
                <w:lang w:val="en-US"/>
              </w:rPr>
            </w:pPr>
            <w:r w:rsidRPr="000F77FE">
              <w:rPr>
                <w:rFonts w:eastAsia="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4CB43A89"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3</w:t>
            </w:r>
          </w:p>
        </w:tc>
        <w:tc>
          <w:tcPr>
            <w:tcW w:w="1674" w:type="dxa"/>
            <w:tcBorders>
              <w:top w:val="nil"/>
              <w:left w:val="nil"/>
              <w:bottom w:val="nil"/>
              <w:right w:val="nil"/>
            </w:tcBorders>
            <w:shd w:val="clear" w:color="auto" w:fill="auto"/>
            <w:noWrap/>
            <w:vAlign w:val="bottom"/>
            <w:hideMark/>
          </w:tcPr>
          <w:p w14:paraId="39368A8A"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16</w:t>
            </w:r>
          </w:p>
        </w:tc>
        <w:tc>
          <w:tcPr>
            <w:tcW w:w="1674" w:type="dxa"/>
            <w:tcBorders>
              <w:top w:val="nil"/>
              <w:left w:val="nil"/>
              <w:bottom w:val="nil"/>
              <w:right w:val="single" w:sz="4" w:space="0" w:color="auto"/>
            </w:tcBorders>
            <w:shd w:val="clear" w:color="auto" w:fill="auto"/>
            <w:noWrap/>
            <w:vAlign w:val="bottom"/>
            <w:hideMark/>
          </w:tcPr>
          <w:p w14:paraId="7C6D91C4"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230</w:t>
            </w:r>
          </w:p>
        </w:tc>
      </w:tr>
      <w:tr w:rsidR="000F77FE" w:rsidRPr="000F77FE" w14:paraId="6272570A"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095B3BC6" w14:textId="77777777" w:rsidR="000F77FE" w:rsidRPr="000F77FE" w:rsidRDefault="000F77FE" w:rsidP="000F77FE">
            <w:pPr>
              <w:spacing w:line="240" w:lineRule="auto"/>
              <w:rPr>
                <w:rFonts w:eastAsia="Times New Roman"/>
                <w:color w:val="000000"/>
                <w:sz w:val="20"/>
                <w:szCs w:val="20"/>
                <w:lang w:val="en-US"/>
              </w:rPr>
            </w:pPr>
            <w:r w:rsidRPr="000F77FE">
              <w:rPr>
                <w:rFonts w:eastAsia="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0C10C3D8"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4</w:t>
            </w:r>
          </w:p>
        </w:tc>
        <w:tc>
          <w:tcPr>
            <w:tcW w:w="1674" w:type="dxa"/>
            <w:tcBorders>
              <w:top w:val="nil"/>
              <w:left w:val="nil"/>
              <w:bottom w:val="nil"/>
              <w:right w:val="nil"/>
            </w:tcBorders>
            <w:shd w:val="clear" w:color="auto" w:fill="auto"/>
            <w:noWrap/>
            <w:vAlign w:val="bottom"/>
            <w:hideMark/>
          </w:tcPr>
          <w:p w14:paraId="7A35EFAF"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10</w:t>
            </w:r>
          </w:p>
        </w:tc>
        <w:tc>
          <w:tcPr>
            <w:tcW w:w="1674" w:type="dxa"/>
            <w:tcBorders>
              <w:top w:val="nil"/>
              <w:left w:val="nil"/>
              <w:bottom w:val="nil"/>
              <w:right w:val="single" w:sz="4" w:space="0" w:color="auto"/>
            </w:tcBorders>
            <w:shd w:val="clear" w:color="auto" w:fill="auto"/>
            <w:noWrap/>
            <w:vAlign w:val="bottom"/>
            <w:hideMark/>
          </w:tcPr>
          <w:p w14:paraId="023911F3"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143</w:t>
            </w:r>
          </w:p>
        </w:tc>
      </w:tr>
      <w:tr w:rsidR="000F77FE" w:rsidRPr="000F77FE" w14:paraId="1645F097"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57820A94" w14:textId="77777777" w:rsidR="000F77FE" w:rsidRPr="000F77FE" w:rsidRDefault="000F77FE" w:rsidP="000F77FE">
            <w:pPr>
              <w:spacing w:line="240" w:lineRule="auto"/>
              <w:rPr>
                <w:rFonts w:eastAsia="Times New Roman"/>
                <w:color w:val="000000"/>
                <w:sz w:val="20"/>
                <w:szCs w:val="20"/>
                <w:lang w:val="en-US"/>
              </w:rPr>
            </w:pPr>
            <w:r w:rsidRPr="000F77FE">
              <w:rPr>
                <w:rFonts w:eastAsia="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32DCA87B"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5</w:t>
            </w:r>
          </w:p>
        </w:tc>
        <w:tc>
          <w:tcPr>
            <w:tcW w:w="1674" w:type="dxa"/>
            <w:tcBorders>
              <w:top w:val="nil"/>
              <w:left w:val="nil"/>
              <w:bottom w:val="nil"/>
              <w:right w:val="nil"/>
            </w:tcBorders>
            <w:shd w:val="clear" w:color="auto" w:fill="auto"/>
            <w:noWrap/>
            <w:vAlign w:val="bottom"/>
            <w:hideMark/>
          </w:tcPr>
          <w:p w14:paraId="563852EB"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2</w:t>
            </w:r>
          </w:p>
        </w:tc>
        <w:tc>
          <w:tcPr>
            <w:tcW w:w="1674" w:type="dxa"/>
            <w:tcBorders>
              <w:top w:val="nil"/>
              <w:left w:val="nil"/>
              <w:bottom w:val="nil"/>
              <w:right w:val="single" w:sz="4" w:space="0" w:color="auto"/>
            </w:tcBorders>
            <w:shd w:val="clear" w:color="auto" w:fill="auto"/>
            <w:noWrap/>
            <w:vAlign w:val="bottom"/>
            <w:hideMark/>
          </w:tcPr>
          <w:p w14:paraId="49D1F236" w14:textId="77777777" w:rsidR="000F77FE" w:rsidRPr="000F77FE" w:rsidRDefault="000F77FE" w:rsidP="000F77FE">
            <w:pPr>
              <w:spacing w:line="240" w:lineRule="auto"/>
              <w:jc w:val="right"/>
              <w:rPr>
                <w:rFonts w:ascii="Times New Roman" w:eastAsia="Times New Roman" w:hAnsi="Times New Roman" w:cs="Times New Roman"/>
                <w:sz w:val="20"/>
                <w:szCs w:val="20"/>
                <w:lang w:val="en-US"/>
              </w:rPr>
            </w:pPr>
            <w:r w:rsidRPr="000F77FE">
              <w:rPr>
                <w:rFonts w:ascii="Times New Roman" w:eastAsia="Times New Roman" w:hAnsi="Times New Roman" w:cs="Times New Roman"/>
                <w:sz w:val="20"/>
                <w:szCs w:val="20"/>
                <w:lang w:val="en-US"/>
              </w:rPr>
              <w:t>32</w:t>
            </w:r>
          </w:p>
        </w:tc>
      </w:tr>
      <w:tr w:rsidR="000F77FE" w:rsidRPr="000F77FE" w14:paraId="685DBFEF"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142B84B5" w14:textId="77777777" w:rsidR="000F77FE" w:rsidRPr="000F77FE" w:rsidRDefault="000F77FE" w:rsidP="000F77FE">
            <w:pPr>
              <w:spacing w:line="240" w:lineRule="auto"/>
              <w:rPr>
                <w:rFonts w:ascii="Times New Roman" w:eastAsia="Times New Roman" w:hAnsi="Times New Roman" w:cs="Times New Roman"/>
                <w:b/>
                <w:bCs/>
                <w:color w:val="000000"/>
                <w:sz w:val="20"/>
                <w:szCs w:val="20"/>
                <w:lang w:val="en-US"/>
              </w:rPr>
            </w:pPr>
            <w:r w:rsidRPr="000F77FE">
              <w:rPr>
                <w:rFonts w:ascii="Times New Roman" w:eastAsia="Times New Roman" w:hAnsi="Times New Roman" w:cs="Times New Roman"/>
                <w:b/>
                <w:bCs/>
                <w:color w:val="000000"/>
                <w:sz w:val="20"/>
                <w:szCs w:val="20"/>
                <w:lang w:val="en-US"/>
              </w:rPr>
              <w:t>Disability</w:t>
            </w:r>
          </w:p>
        </w:tc>
        <w:tc>
          <w:tcPr>
            <w:tcW w:w="3758" w:type="dxa"/>
            <w:tcBorders>
              <w:top w:val="nil"/>
              <w:left w:val="nil"/>
              <w:bottom w:val="nil"/>
              <w:right w:val="nil"/>
            </w:tcBorders>
            <w:shd w:val="clear" w:color="auto" w:fill="auto"/>
            <w:noWrap/>
            <w:vAlign w:val="bottom"/>
            <w:hideMark/>
          </w:tcPr>
          <w:p w14:paraId="648EE1E7" w14:textId="77777777" w:rsidR="000F77FE" w:rsidRPr="000F77FE" w:rsidRDefault="000F77FE" w:rsidP="000F77FE">
            <w:pPr>
              <w:spacing w:line="240" w:lineRule="auto"/>
              <w:rPr>
                <w:rFonts w:ascii="Times New Roman" w:eastAsia="Times New Roman" w:hAnsi="Times New Roman" w:cs="Times New Roman"/>
                <w:b/>
                <w:bCs/>
                <w:color w:val="000000"/>
                <w:sz w:val="20"/>
                <w:szCs w:val="20"/>
                <w:lang w:val="en-US"/>
              </w:rPr>
            </w:pPr>
          </w:p>
        </w:tc>
        <w:tc>
          <w:tcPr>
            <w:tcW w:w="1674" w:type="dxa"/>
            <w:tcBorders>
              <w:top w:val="nil"/>
              <w:left w:val="nil"/>
              <w:bottom w:val="nil"/>
              <w:right w:val="nil"/>
            </w:tcBorders>
            <w:shd w:val="clear" w:color="auto" w:fill="auto"/>
            <w:noWrap/>
            <w:vAlign w:val="bottom"/>
            <w:hideMark/>
          </w:tcPr>
          <w:p w14:paraId="587D4610" w14:textId="77777777" w:rsidR="000F77FE" w:rsidRPr="000F77FE" w:rsidRDefault="000F77FE" w:rsidP="000F77FE">
            <w:pPr>
              <w:spacing w:line="240" w:lineRule="auto"/>
              <w:jc w:val="right"/>
              <w:rPr>
                <w:rFonts w:ascii="Times New Roman" w:eastAsia="Times New Roman" w:hAnsi="Times New Roman" w:cs="Times New Roman"/>
                <w:sz w:val="20"/>
                <w:szCs w:val="20"/>
                <w:lang w:val="en-US"/>
              </w:rPr>
            </w:pPr>
          </w:p>
        </w:tc>
        <w:tc>
          <w:tcPr>
            <w:tcW w:w="1674" w:type="dxa"/>
            <w:tcBorders>
              <w:top w:val="nil"/>
              <w:left w:val="nil"/>
              <w:bottom w:val="nil"/>
              <w:right w:val="single" w:sz="4" w:space="0" w:color="auto"/>
            </w:tcBorders>
            <w:shd w:val="clear" w:color="auto" w:fill="auto"/>
            <w:noWrap/>
            <w:vAlign w:val="bottom"/>
            <w:hideMark/>
          </w:tcPr>
          <w:p w14:paraId="58F5CA46"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 </w:t>
            </w:r>
          </w:p>
        </w:tc>
      </w:tr>
      <w:tr w:rsidR="000F77FE" w:rsidRPr="000F77FE" w14:paraId="4A2F3C56"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6F99323A" w14:textId="77777777" w:rsidR="000F77FE" w:rsidRPr="000F77FE" w:rsidRDefault="000F77FE" w:rsidP="000F77FE">
            <w:pPr>
              <w:spacing w:line="240" w:lineRule="auto"/>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6328C551"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Yes</w:t>
            </w:r>
          </w:p>
        </w:tc>
        <w:tc>
          <w:tcPr>
            <w:tcW w:w="1674" w:type="dxa"/>
            <w:tcBorders>
              <w:top w:val="nil"/>
              <w:left w:val="nil"/>
              <w:bottom w:val="nil"/>
              <w:right w:val="nil"/>
            </w:tcBorders>
            <w:shd w:val="clear" w:color="auto" w:fill="auto"/>
            <w:noWrap/>
            <w:vAlign w:val="bottom"/>
            <w:hideMark/>
          </w:tcPr>
          <w:p w14:paraId="2E26A425"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22.73</w:t>
            </w:r>
          </w:p>
        </w:tc>
        <w:tc>
          <w:tcPr>
            <w:tcW w:w="1674" w:type="dxa"/>
            <w:tcBorders>
              <w:top w:val="nil"/>
              <w:left w:val="nil"/>
              <w:bottom w:val="nil"/>
              <w:right w:val="single" w:sz="4" w:space="0" w:color="auto"/>
            </w:tcBorders>
            <w:shd w:val="clear" w:color="auto" w:fill="auto"/>
            <w:noWrap/>
            <w:vAlign w:val="bottom"/>
            <w:hideMark/>
          </w:tcPr>
          <w:p w14:paraId="1B73F29D"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453</w:t>
            </w:r>
          </w:p>
        </w:tc>
      </w:tr>
      <w:tr w:rsidR="000F77FE" w:rsidRPr="000F77FE" w14:paraId="2CE2129B"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112A9E24" w14:textId="77777777" w:rsidR="000F77FE" w:rsidRPr="000F77FE" w:rsidRDefault="000F77FE" w:rsidP="000F77FE">
            <w:pPr>
              <w:spacing w:line="240" w:lineRule="auto"/>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2B0177F6"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No</w:t>
            </w:r>
          </w:p>
        </w:tc>
        <w:tc>
          <w:tcPr>
            <w:tcW w:w="1674" w:type="dxa"/>
            <w:tcBorders>
              <w:top w:val="nil"/>
              <w:left w:val="nil"/>
              <w:bottom w:val="nil"/>
              <w:right w:val="nil"/>
            </w:tcBorders>
            <w:shd w:val="clear" w:color="auto" w:fill="auto"/>
            <w:noWrap/>
            <w:vAlign w:val="bottom"/>
            <w:hideMark/>
          </w:tcPr>
          <w:p w14:paraId="7263EAA3"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77.27</w:t>
            </w:r>
          </w:p>
        </w:tc>
        <w:tc>
          <w:tcPr>
            <w:tcW w:w="1674" w:type="dxa"/>
            <w:tcBorders>
              <w:top w:val="nil"/>
              <w:left w:val="nil"/>
              <w:bottom w:val="nil"/>
              <w:right w:val="single" w:sz="4" w:space="0" w:color="auto"/>
            </w:tcBorders>
            <w:shd w:val="clear" w:color="auto" w:fill="auto"/>
            <w:noWrap/>
            <w:vAlign w:val="bottom"/>
            <w:hideMark/>
          </w:tcPr>
          <w:p w14:paraId="7E2D59FC"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1540</w:t>
            </w:r>
          </w:p>
        </w:tc>
      </w:tr>
      <w:tr w:rsidR="000F77FE" w:rsidRPr="000F77FE" w14:paraId="5D3947CB"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77F09A19" w14:textId="77777777" w:rsidR="000F77FE" w:rsidRPr="000F77FE" w:rsidRDefault="000F77FE" w:rsidP="000F77FE">
            <w:pPr>
              <w:spacing w:line="240" w:lineRule="auto"/>
              <w:rPr>
                <w:rFonts w:ascii="Times New Roman" w:eastAsia="Times New Roman" w:hAnsi="Times New Roman" w:cs="Times New Roman"/>
                <w:b/>
                <w:bCs/>
                <w:color w:val="000000"/>
                <w:sz w:val="20"/>
                <w:szCs w:val="20"/>
                <w:lang w:val="en-US"/>
              </w:rPr>
            </w:pPr>
            <w:r w:rsidRPr="000F77FE">
              <w:rPr>
                <w:rFonts w:ascii="Times New Roman" w:eastAsia="Times New Roman" w:hAnsi="Times New Roman" w:cs="Times New Roman"/>
                <w:b/>
                <w:bCs/>
                <w:color w:val="000000"/>
                <w:sz w:val="20"/>
                <w:szCs w:val="20"/>
                <w:lang w:val="en-US"/>
              </w:rPr>
              <w:t>Education</w:t>
            </w:r>
          </w:p>
        </w:tc>
        <w:tc>
          <w:tcPr>
            <w:tcW w:w="3758" w:type="dxa"/>
            <w:tcBorders>
              <w:top w:val="nil"/>
              <w:left w:val="nil"/>
              <w:bottom w:val="nil"/>
              <w:right w:val="nil"/>
            </w:tcBorders>
            <w:shd w:val="clear" w:color="auto" w:fill="auto"/>
            <w:noWrap/>
            <w:vAlign w:val="bottom"/>
            <w:hideMark/>
          </w:tcPr>
          <w:p w14:paraId="6454B075" w14:textId="77777777" w:rsidR="000F77FE" w:rsidRPr="000F77FE" w:rsidRDefault="000F77FE" w:rsidP="000F77FE">
            <w:pPr>
              <w:spacing w:line="240" w:lineRule="auto"/>
              <w:rPr>
                <w:rFonts w:ascii="Times New Roman" w:eastAsia="Times New Roman" w:hAnsi="Times New Roman" w:cs="Times New Roman"/>
                <w:b/>
                <w:bCs/>
                <w:color w:val="000000"/>
                <w:sz w:val="20"/>
                <w:szCs w:val="20"/>
                <w:lang w:val="en-US"/>
              </w:rPr>
            </w:pPr>
          </w:p>
        </w:tc>
        <w:tc>
          <w:tcPr>
            <w:tcW w:w="1674" w:type="dxa"/>
            <w:tcBorders>
              <w:top w:val="nil"/>
              <w:left w:val="nil"/>
              <w:bottom w:val="nil"/>
              <w:right w:val="nil"/>
            </w:tcBorders>
            <w:shd w:val="clear" w:color="auto" w:fill="auto"/>
            <w:noWrap/>
            <w:vAlign w:val="bottom"/>
            <w:hideMark/>
          </w:tcPr>
          <w:p w14:paraId="2002709E" w14:textId="77777777" w:rsidR="000F77FE" w:rsidRPr="000F77FE" w:rsidRDefault="000F77FE" w:rsidP="000F77FE">
            <w:pPr>
              <w:spacing w:line="240" w:lineRule="auto"/>
              <w:jc w:val="right"/>
              <w:rPr>
                <w:rFonts w:ascii="Times New Roman" w:eastAsia="Times New Roman" w:hAnsi="Times New Roman" w:cs="Times New Roman"/>
                <w:sz w:val="20"/>
                <w:szCs w:val="20"/>
                <w:lang w:val="en-US"/>
              </w:rPr>
            </w:pPr>
          </w:p>
        </w:tc>
        <w:tc>
          <w:tcPr>
            <w:tcW w:w="1674" w:type="dxa"/>
            <w:tcBorders>
              <w:top w:val="nil"/>
              <w:left w:val="nil"/>
              <w:bottom w:val="nil"/>
              <w:right w:val="single" w:sz="4" w:space="0" w:color="auto"/>
            </w:tcBorders>
            <w:shd w:val="clear" w:color="auto" w:fill="auto"/>
            <w:noWrap/>
            <w:vAlign w:val="bottom"/>
            <w:hideMark/>
          </w:tcPr>
          <w:p w14:paraId="18A71765"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 </w:t>
            </w:r>
          </w:p>
        </w:tc>
      </w:tr>
      <w:tr w:rsidR="000F77FE" w:rsidRPr="000F77FE" w14:paraId="588D6573"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7984293C" w14:textId="77777777" w:rsidR="000F77FE" w:rsidRPr="000F77FE" w:rsidRDefault="000F77FE" w:rsidP="000F77FE">
            <w:pPr>
              <w:spacing w:line="240" w:lineRule="auto"/>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5E2ED19D"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11th grade</w:t>
            </w:r>
          </w:p>
        </w:tc>
        <w:tc>
          <w:tcPr>
            <w:tcW w:w="1674" w:type="dxa"/>
            <w:tcBorders>
              <w:top w:val="nil"/>
              <w:left w:val="nil"/>
              <w:bottom w:val="nil"/>
              <w:right w:val="nil"/>
            </w:tcBorders>
            <w:shd w:val="clear" w:color="auto" w:fill="auto"/>
            <w:noWrap/>
            <w:vAlign w:val="bottom"/>
            <w:hideMark/>
          </w:tcPr>
          <w:p w14:paraId="452C66C0"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50.13</w:t>
            </w:r>
          </w:p>
        </w:tc>
        <w:tc>
          <w:tcPr>
            <w:tcW w:w="1674" w:type="dxa"/>
            <w:tcBorders>
              <w:top w:val="nil"/>
              <w:left w:val="nil"/>
              <w:bottom w:val="nil"/>
              <w:right w:val="single" w:sz="4" w:space="0" w:color="auto"/>
            </w:tcBorders>
            <w:shd w:val="clear" w:color="auto" w:fill="auto"/>
            <w:noWrap/>
            <w:vAlign w:val="bottom"/>
            <w:hideMark/>
          </w:tcPr>
          <w:p w14:paraId="536EB11C"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988</w:t>
            </w:r>
          </w:p>
        </w:tc>
      </w:tr>
      <w:tr w:rsidR="000F77FE" w:rsidRPr="000F77FE" w14:paraId="5AEEF340"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4379C44B" w14:textId="77777777" w:rsidR="000F77FE" w:rsidRPr="000F77FE" w:rsidRDefault="000F77FE" w:rsidP="000F77FE">
            <w:pPr>
              <w:spacing w:line="240" w:lineRule="auto"/>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316C5115"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12th grade</w:t>
            </w:r>
          </w:p>
        </w:tc>
        <w:tc>
          <w:tcPr>
            <w:tcW w:w="1674" w:type="dxa"/>
            <w:tcBorders>
              <w:top w:val="nil"/>
              <w:left w:val="nil"/>
              <w:bottom w:val="nil"/>
              <w:right w:val="nil"/>
            </w:tcBorders>
            <w:shd w:val="clear" w:color="auto" w:fill="auto"/>
            <w:noWrap/>
            <w:vAlign w:val="bottom"/>
            <w:hideMark/>
          </w:tcPr>
          <w:p w14:paraId="236F5252"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30.14</w:t>
            </w:r>
          </w:p>
        </w:tc>
        <w:tc>
          <w:tcPr>
            <w:tcW w:w="1674" w:type="dxa"/>
            <w:tcBorders>
              <w:top w:val="nil"/>
              <w:left w:val="nil"/>
              <w:bottom w:val="nil"/>
              <w:right w:val="single" w:sz="4" w:space="0" w:color="auto"/>
            </w:tcBorders>
            <w:shd w:val="clear" w:color="auto" w:fill="auto"/>
            <w:noWrap/>
            <w:vAlign w:val="bottom"/>
            <w:hideMark/>
          </w:tcPr>
          <w:p w14:paraId="00B5D668"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594</w:t>
            </w:r>
          </w:p>
        </w:tc>
      </w:tr>
      <w:tr w:rsidR="000F77FE" w:rsidRPr="000F77FE" w14:paraId="3CCA4C2F"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1BF6C32F" w14:textId="77777777" w:rsidR="000F77FE" w:rsidRPr="000F77FE" w:rsidRDefault="000F77FE" w:rsidP="000F77FE">
            <w:pPr>
              <w:spacing w:line="240" w:lineRule="auto"/>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64AA9459"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Junior year of college</w:t>
            </w:r>
          </w:p>
        </w:tc>
        <w:tc>
          <w:tcPr>
            <w:tcW w:w="1674" w:type="dxa"/>
            <w:tcBorders>
              <w:top w:val="nil"/>
              <w:left w:val="nil"/>
              <w:bottom w:val="nil"/>
              <w:right w:val="nil"/>
            </w:tcBorders>
            <w:shd w:val="clear" w:color="auto" w:fill="auto"/>
            <w:noWrap/>
            <w:vAlign w:val="bottom"/>
            <w:hideMark/>
          </w:tcPr>
          <w:p w14:paraId="7F0A15F6"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16.59</w:t>
            </w:r>
          </w:p>
        </w:tc>
        <w:tc>
          <w:tcPr>
            <w:tcW w:w="1674" w:type="dxa"/>
            <w:tcBorders>
              <w:top w:val="nil"/>
              <w:left w:val="nil"/>
              <w:bottom w:val="nil"/>
              <w:right w:val="single" w:sz="4" w:space="0" w:color="auto"/>
            </w:tcBorders>
            <w:shd w:val="clear" w:color="auto" w:fill="auto"/>
            <w:noWrap/>
            <w:vAlign w:val="bottom"/>
            <w:hideMark/>
          </w:tcPr>
          <w:p w14:paraId="40F97355"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327</w:t>
            </w:r>
          </w:p>
        </w:tc>
      </w:tr>
      <w:tr w:rsidR="000F77FE" w:rsidRPr="000F77FE" w14:paraId="7F1EB050"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37D98BC7" w14:textId="77777777" w:rsidR="000F77FE" w:rsidRPr="000F77FE" w:rsidRDefault="000F77FE" w:rsidP="000F77FE">
            <w:pPr>
              <w:spacing w:line="240" w:lineRule="auto"/>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2FD42FEE"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Senior year of college or more</w:t>
            </w:r>
          </w:p>
        </w:tc>
        <w:tc>
          <w:tcPr>
            <w:tcW w:w="1674" w:type="dxa"/>
            <w:tcBorders>
              <w:top w:val="nil"/>
              <w:left w:val="nil"/>
              <w:bottom w:val="nil"/>
              <w:right w:val="nil"/>
            </w:tcBorders>
            <w:shd w:val="clear" w:color="auto" w:fill="auto"/>
            <w:noWrap/>
            <w:vAlign w:val="bottom"/>
            <w:hideMark/>
          </w:tcPr>
          <w:p w14:paraId="7A3F80BE"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3.15</w:t>
            </w:r>
          </w:p>
        </w:tc>
        <w:tc>
          <w:tcPr>
            <w:tcW w:w="1674" w:type="dxa"/>
            <w:tcBorders>
              <w:top w:val="nil"/>
              <w:left w:val="nil"/>
              <w:bottom w:val="nil"/>
              <w:right w:val="single" w:sz="4" w:space="0" w:color="auto"/>
            </w:tcBorders>
            <w:shd w:val="clear" w:color="auto" w:fill="auto"/>
            <w:noWrap/>
            <w:vAlign w:val="bottom"/>
            <w:hideMark/>
          </w:tcPr>
          <w:p w14:paraId="713AFD92"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62</w:t>
            </w:r>
          </w:p>
        </w:tc>
      </w:tr>
      <w:tr w:rsidR="000F77FE" w:rsidRPr="000F77FE" w14:paraId="0D3D726D"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575EEB04" w14:textId="77777777" w:rsidR="000F77FE" w:rsidRPr="000F77FE" w:rsidRDefault="000F77FE" w:rsidP="000F77FE">
            <w:pPr>
              <w:spacing w:line="240" w:lineRule="auto"/>
              <w:rPr>
                <w:rFonts w:ascii="Times New Roman" w:eastAsia="Times New Roman" w:hAnsi="Times New Roman" w:cs="Times New Roman"/>
                <w:b/>
                <w:bCs/>
                <w:color w:val="000000"/>
                <w:sz w:val="20"/>
                <w:szCs w:val="20"/>
                <w:lang w:val="en-US"/>
              </w:rPr>
            </w:pPr>
            <w:r w:rsidRPr="000F77FE">
              <w:rPr>
                <w:rFonts w:ascii="Times New Roman" w:eastAsia="Times New Roman" w:hAnsi="Times New Roman" w:cs="Times New Roman"/>
                <w:b/>
                <w:bCs/>
                <w:color w:val="000000"/>
                <w:sz w:val="20"/>
                <w:szCs w:val="20"/>
                <w:lang w:val="en-US"/>
              </w:rPr>
              <w:t>Race</w:t>
            </w:r>
          </w:p>
        </w:tc>
        <w:tc>
          <w:tcPr>
            <w:tcW w:w="3758" w:type="dxa"/>
            <w:tcBorders>
              <w:top w:val="nil"/>
              <w:left w:val="nil"/>
              <w:bottom w:val="nil"/>
              <w:right w:val="nil"/>
            </w:tcBorders>
            <w:shd w:val="clear" w:color="auto" w:fill="auto"/>
            <w:noWrap/>
            <w:vAlign w:val="bottom"/>
            <w:hideMark/>
          </w:tcPr>
          <w:p w14:paraId="6F6ADF54" w14:textId="77777777" w:rsidR="000F77FE" w:rsidRPr="000F77FE" w:rsidRDefault="000F77FE" w:rsidP="000F77FE">
            <w:pPr>
              <w:spacing w:line="240" w:lineRule="auto"/>
              <w:rPr>
                <w:rFonts w:ascii="Times New Roman" w:eastAsia="Times New Roman" w:hAnsi="Times New Roman" w:cs="Times New Roman"/>
                <w:b/>
                <w:bCs/>
                <w:color w:val="000000"/>
                <w:sz w:val="20"/>
                <w:szCs w:val="20"/>
                <w:lang w:val="en-US"/>
              </w:rPr>
            </w:pPr>
          </w:p>
        </w:tc>
        <w:tc>
          <w:tcPr>
            <w:tcW w:w="1674" w:type="dxa"/>
            <w:tcBorders>
              <w:top w:val="nil"/>
              <w:left w:val="nil"/>
              <w:bottom w:val="nil"/>
              <w:right w:val="nil"/>
            </w:tcBorders>
            <w:shd w:val="clear" w:color="auto" w:fill="auto"/>
            <w:noWrap/>
            <w:vAlign w:val="bottom"/>
            <w:hideMark/>
          </w:tcPr>
          <w:p w14:paraId="7206826A" w14:textId="77777777" w:rsidR="000F77FE" w:rsidRPr="000F77FE" w:rsidRDefault="000F77FE" w:rsidP="000F77FE">
            <w:pPr>
              <w:spacing w:line="240" w:lineRule="auto"/>
              <w:jc w:val="right"/>
              <w:rPr>
                <w:rFonts w:ascii="Times New Roman" w:eastAsia="Times New Roman" w:hAnsi="Times New Roman" w:cs="Times New Roman"/>
                <w:sz w:val="20"/>
                <w:szCs w:val="20"/>
                <w:lang w:val="en-US"/>
              </w:rPr>
            </w:pPr>
          </w:p>
        </w:tc>
        <w:tc>
          <w:tcPr>
            <w:tcW w:w="1674" w:type="dxa"/>
            <w:tcBorders>
              <w:top w:val="nil"/>
              <w:left w:val="nil"/>
              <w:bottom w:val="nil"/>
              <w:right w:val="single" w:sz="4" w:space="0" w:color="auto"/>
            </w:tcBorders>
            <w:shd w:val="clear" w:color="auto" w:fill="auto"/>
            <w:noWrap/>
            <w:vAlign w:val="bottom"/>
            <w:hideMark/>
          </w:tcPr>
          <w:p w14:paraId="7EC601BC"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 </w:t>
            </w:r>
          </w:p>
        </w:tc>
      </w:tr>
      <w:tr w:rsidR="000F77FE" w:rsidRPr="000F77FE" w14:paraId="30E698B1"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095B6D15" w14:textId="77777777" w:rsidR="000F77FE" w:rsidRPr="000F77FE" w:rsidRDefault="000F77FE" w:rsidP="000F77FE">
            <w:pPr>
              <w:spacing w:line="240" w:lineRule="auto"/>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13747BEC"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White</w:t>
            </w:r>
          </w:p>
        </w:tc>
        <w:tc>
          <w:tcPr>
            <w:tcW w:w="1674" w:type="dxa"/>
            <w:tcBorders>
              <w:top w:val="nil"/>
              <w:left w:val="nil"/>
              <w:bottom w:val="nil"/>
              <w:right w:val="nil"/>
            </w:tcBorders>
            <w:shd w:val="clear" w:color="auto" w:fill="auto"/>
            <w:noWrap/>
            <w:vAlign w:val="bottom"/>
            <w:hideMark/>
          </w:tcPr>
          <w:p w14:paraId="76C2D689"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55.34</w:t>
            </w:r>
          </w:p>
        </w:tc>
        <w:tc>
          <w:tcPr>
            <w:tcW w:w="1674" w:type="dxa"/>
            <w:tcBorders>
              <w:top w:val="nil"/>
              <w:left w:val="nil"/>
              <w:bottom w:val="nil"/>
              <w:right w:val="single" w:sz="4" w:space="0" w:color="auto"/>
            </w:tcBorders>
            <w:shd w:val="clear" w:color="auto" w:fill="auto"/>
            <w:noWrap/>
            <w:vAlign w:val="bottom"/>
            <w:hideMark/>
          </w:tcPr>
          <w:p w14:paraId="2BAD42C0"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1103</w:t>
            </w:r>
          </w:p>
        </w:tc>
      </w:tr>
      <w:tr w:rsidR="000F77FE" w:rsidRPr="000F77FE" w14:paraId="5279E6FF"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197C8915" w14:textId="77777777" w:rsidR="000F77FE" w:rsidRPr="000F77FE" w:rsidRDefault="000F77FE" w:rsidP="000F77FE">
            <w:pPr>
              <w:spacing w:line="240" w:lineRule="auto"/>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59A3A8BE"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Black or African American</w:t>
            </w:r>
          </w:p>
        </w:tc>
        <w:tc>
          <w:tcPr>
            <w:tcW w:w="1674" w:type="dxa"/>
            <w:tcBorders>
              <w:top w:val="nil"/>
              <w:left w:val="nil"/>
              <w:bottom w:val="nil"/>
              <w:right w:val="nil"/>
            </w:tcBorders>
            <w:shd w:val="clear" w:color="auto" w:fill="auto"/>
            <w:noWrap/>
            <w:vAlign w:val="bottom"/>
            <w:hideMark/>
          </w:tcPr>
          <w:p w14:paraId="768D711D"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39.49</w:t>
            </w:r>
          </w:p>
        </w:tc>
        <w:tc>
          <w:tcPr>
            <w:tcW w:w="1674" w:type="dxa"/>
            <w:tcBorders>
              <w:top w:val="nil"/>
              <w:left w:val="nil"/>
              <w:bottom w:val="nil"/>
              <w:right w:val="single" w:sz="4" w:space="0" w:color="auto"/>
            </w:tcBorders>
            <w:shd w:val="clear" w:color="auto" w:fill="auto"/>
            <w:noWrap/>
            <w:vAlign w:val="bottom"/>
            <w:hideMark/>
          </w:tcPr>
          <w:p w14:paraId="2B395B8C"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787</w:t>
            </w:r>
          </w:p>
        </w:tc>
      </w:tr>
      <w:tr w:rsidR="000F77FE" w:rsidRPr="000F77FE" w14:paraId="63A8B59A"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299F9603" w14:textId="77777777" w:rsidR="000F77FE" w:rsidRPr="000F77FE" w:rsidRDefault="000F77FE" w:rsidP="000F77FE">
            <w:pPr>
              <w:spacing w:line="240" w:lineRule="auto"/>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6A4AAE9B"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American Indian/Alaska Native</w:t>
            </w:r>
          </w:p>
        </w:tc>
        <w:tc>
          <w:tcPr>
            <w:tcW w:w="1674" w:type="dxa"/>
            <w:tcBorders>
              <w:top w:val="nil"/>
              <w:left w:val="nil"/>
              <w:bottom w:val="nil"/>
              <w:right w:val="nil"/>
            </w:tcBorders>
            <w:shd w:val="clear" w:color="auto" w:fill="auto"/>
            <w:noWrap/>
            <w:vAlign w:val="bottom"/>
            <w:hideMark/>
          </w:tcPr>
          <w:p w14:paraId="4E194F04"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5.52</w:t>
            </w:r>
          </w:p>
        </w:tc>
        <w:tc>
          <w:tcPr>
            <w:tcW w:w="1674" w:type="dxa"/>
            <w:tcBorders>
              <w:top w:val="nil"/>
              <w:left w:val="nil"/>
              <w:bottom w:val="nil"/>
              <w:right w:val="single" w:sz="4" w:space="0" w:color="auto"/>
            </w:tcBorders>
            <w:shd w:val="clear" w:color="auto" w:fill="auto"/>
            <w:noWrap/>
            <w:vAlign w:val="bottom"/>
            <w:hideMark/>
          </w:tcPr>
          <w:p w14:paraId="3BF93D12"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110</w:t>
            </w:r>
          </w:p>
        </w:tc>
      </w:tr>
      <w:tr w:rsidR="000F77FE" w:rsidRPr="000F77FE" w14:paraId="47DFE486"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5A4BBB85" w14:textId="77777777" w:rsidR="000F77FE" w:rsidRPr="000F77FE" w:rsidRDefault="000F77FE" w:rsidP="000F77FE">
            <w:pPr>
              <w:spacing w:line="240" w:lineRule="auto"/>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2665D0B5"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Asian</w:t>
            </w:r>
          </w:p>
        </w:tc>
        <w:tc>
          <w:tcPr>
            <w:tcW w:w="1674" w:type="dxa"/>
            <w:tcBorders>
              <w:top w:val="nil"/>
              <w:left w:val="nil"/>
              <w:bottom w:val="nil"/>
              <w:right w:val="nil"/>
            </w:tcBorders>
            <w:shd w:val="clear" w:color="auto" w:fill="auto"/>
            <w:noWrap/>
            <w:vAlign w:val="bottom"/>
            <w:hideMark/>
          </w:tcPr>
          <w:p w14:paraId="2B047F1B"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0.55</w:t>
            </w:r>
          </w:p>
        </w:tc>
        <w:tc>
          <w:tcPr>
            <w:tcW w:w="1674" w:type="dxa"/>
            <w:tcBorders>
              <w:top w:val="nil"/>
              <w:left w:val="nil"/>
              <w:bottom w:val="nil"/>
              <w:right w:val="single" w:sz="4" w:space="0" w:color="auto"/>
            </w:tcBorders>
            <w:shd w:val="clear" w:color="auto" w:fill="auto"/>
            <w:noWrap/>
            <w:vAlign w:val="bottom"/>
            <w:hideMark/>
          </w:tcPr>
          <w:p w14:paraId="668CEFFF"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11</w:t>
            </w:r>
          </w:p>
        </w:tc>
      </w:tr>
      <w:tr w:rsidR="000F77FE" w:rsidRPr="000F77FE" w14:paraId="4D793788"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734ECF2E" w14:textId="77777777" w:rsidR="000F77FE" w:rsidRPr="000F77FE" w:rsidRDefault="000F77FE" w:rsidP="000F77FE">
            <w:pPr>
              <w:spacing w:line="240" w:lineRule="auto"/>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316F0422" w14:textId="3E3EBDB3"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 xml:space="preserve">Native </w:t>
            </w:r>
            <w:r w:rsidR="004425A6" w:rsidRPr="000F77FE">
              <w:rPr>
                <w:rFonts w:ascii="Times New Roman" w:eastAsia="Times New Roman" w:hAnsi="Times New Roman" w:cs="Times New Roman"/>
                <w:color w:val="000000"/>
                <w:sz w:val="20"/>
                <w:szCs w:val="20"/>
                <w:lang w:val="en-US"/>
              </w:rPr>
              <w:t>Hawaiian</w:t>
            </w:r>
            <w:r w:rsidRPr="000F77FE">
              <w:rPr>
                <w:rFonts w:ascii="Times New Roman" w:eastAsia="Times New Roman" w:hAnsi="Times New Roman" w:cs="Times New Roman"/>
                <w:color w:val="000000"/>
                <w:sz w:val="20"/>
                <w:szCs w:val="20"/>
                <w:lang w:val="en-US"/>
              </w:rPr>
              <w:t>/Pacific Islander</w:t>
            </w:r>
          </w:p>
        </w:tc>
        <w:tc>
          <w:tcPr>
            <w:tcW w:w="1674" w:type="dxa"/>
            <w:tcBorders>
              <w:top w:val="nil"/>
              <w:left w:val="nil"/>
              <w:bottom w:val="nil"/>
              <w:right w:val="nil"/>
            </w:tcBorders>
            <w:shd w:val="clear" w:color="auto" w:fill="auto"/>
            <w:noWrap/>
            <w:vAlign w:val="bottom"/>
            <w:hideMark/>
          </w:tcPr>
          <w:p w14:paraId="0AFE5FE6"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0.6</w:t>
            </w:r>
          </w:p>
        </w:tc>
        <w:tc>
          <w:tcPr>
            <w:tcW w:w="1674" w:type="dxa"/>
            <w:tcBorders>
              <w:top w:val="nil"/>
              <w:left w:val="nil"/>
              <w:bottom w:val="nil"/>
              <w:right w:val="single" w:sz="4" w:space="0" w:color="auto"/>
            </w:tcBorders>
            <w:shd w:val="clear" w:color="auto" w:fill="auto"/>
            <w:noWrap/>
            <w:vAlign w:val="bottom"/>
            <w:hideMark/>
          </w:tcPr>
          <w:p w14:paraId="5BB1C256"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12</w:t>
            </w:r>
          </w:p>
        </w:tc>
      </w:tr>
      <w:tr w:rsidR="000F77FE" w:rsidRPr="000F77FE" w14:paraId="12B2F0E4"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3E543186" w14:textId="77777777" w:rsidR="000F77FE" w:rsidRPr="000F77FE" w:rsidRDefault="000F77FE" w:rsidP="000F77FE">
            <w:pPr>
              <w:spacing w:line="240" w:lineRule="auto"/>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3EFCC8B5"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Other</w:t>
            </w:r>
          </w:p>
        </w:tc>
        <w:tc>
          <w:tcPr>
            <w:tcW w:w="1674" w:type="dxa"/>
            <w:tcBorders>
              <w:top w:val="nil"/>
              <w:left w:val="nil"/>
              <w:bottom w:val="nil"/>
              <w:right w:val="nil"/>
            </w:tcBorders>
            <w:shd w:val="clear" w:color="auto" w:fill="auto"/>
            <w:noWrap/>
            <w:vAlign w:val="bottom"/>
            <w:hideMark/>
          </w:tcPr>
          <w:p w14:paraId="02AC983B"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3.86</w:t>
            </w:r>
          </w:p>
        </w:tc>
        <w:tc>
          <w:tcPr>
            <w:tcW w:w="1674" w:type="dxa"/>
            <w:tcBorders>
              <w:top w:val="nil"/>
              <w:left w:val="nil"/>
              <w:bottom w:val="nil"/>
              <w:right w:val="single" w:sz="4" w:space="0" w:color="auto"/>
            </w:tcBorders>
            <w:shd w:val="clear" w:color="auto" w:fill="auto"/>
            <w:noWrap/>
            <w:vAlign w:val="bottom"/>
            <w:hideMark/>
          </w:tcPr>
          <w:p w14:paraId="3258C60F"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77</w:t>
            </w:r>
          </w:p>
        </w:tc>
      </w:tr>
      <w:tr w:rsidR="000F77FE" w:rsidRPr="000F77FE" w14:paraId="21578AE8" w14:textId="77777777" w:rsidTr="000F77FE">
        <w:trPr>
          <w:trHeight w:val="242"/>
        </w:trPr>
        <w:tc>
          <w:tcPr>
            <w:tcW w:w="5655" w:type="dxa"/>
            <w:gridSpan w:val="2"/>
            <w:tcBorders>
              <w:top w:val="nil"/>
              <w:left w:val="single" w:sz="4" w:space="0" w:color="auto"/>
              <w:bottom w:val="nil"/>
              <w:right w:val="nil"/>
            </w:tcBorders>
            <w:shd w:val="clear" w:color="auto" w:fill="auto"/>
            <w:noWrap/>
            <w:vAlign w:val="bottom"/>
            <w:hideMark/>
          </w:tcPr>
          <w:p w14:paraId="75D01139" w14:textId="77777777" w:rsidR="000F77FE" w:rsidRPr="000F77FE" w:rsidRDefault="000F77FE" w:rsidP="000F77FE">
            <w:pPr>
              <w:spacing w:line="240" w:lineRule="auto"/>
              <w:rPr>
                <w:rFonts w:ascii="Times New Roman" w:eastAsia="Times New Roman" w:hAnsi="Times New Roman" w:cs="Times New Roman"/>
                <w:b/>
                <w:bCs/>
                <w:color w:val="000000"/>
                <w:sz w:val="20"/>
                <w:szCs w:val="20"/>
                <w:lang w:val="en-US"/>
              </w:rPr>
            </w:pPr>
            <w:r w:rsidRPr="000F77FE">
              <w:rPr>
                <w:rFonts w:ascii="Times New Roman" w:eastAsia="Times New Roman" w:hAnsi="Times New Roman" w:cs="Times New Roman"/>
                <w:b/>
                <w:bCs/>
                <w:color w:val="000000"/>
                <w:sz w:val="20"/>
                <w:szCs w:val="20"/>
                <w:lang w:val="en-US"/>
              </w:rPr>
              <w:t>Income in month prior to incarceration</w:t>
            </w:r>
          </w:p>
        </w:tc>
        <w:tc>
          <w:tcPr>
            <w:tcW w:w="1674" w:type="dxa"/>
            <w:tcBorders>
              <w:top w:val="nil"/>
              <w:left w:val="nil"/>
              <w:bottom w:val="nil"/>
              <w:right w:val="nil"/>
            </w:tcBorders>
            <w:shd w:val="clear" w:color="auto" w:fill="auto"/>
            <w:noWrap/>
            <w:vAlign w:val="bottom"/>
            <w:hideMark/>
          </w:tcPr>
          <w:p w14:paraId="4A31B2F7" w14:textId="77777777" w:rsidR="000F77FE" w:rsidRPr="000F77FE" w:rsidRDefault="000F77FE" w:rsidP="000F77FE">
            <w:pPr>
              <w:spacing w:line="240" w:lineRule="auto"/>
              <w:rPr>
                <w:rFonts w:ascii="Times New Roman" w:eastAsia="Times New Roman" w:hAnsi="Times New Roman" w:cs="Times New Roman"/>
                <w:b/>
                <w:bCs/>
                <w:color w:val="000000"/>
                <w:sz w:val="20"/>
                <w:szCs w:val="20"/>
                <w:lang w:val="en-US"/>
              </w:rPr>
            </w:pPr>
          </w:p>
        </w:tc>
        <w:tc>
          <w:tcPr>
            <w:tcW w:w="1674" w:type="dxa"/>
            <w:tcBorders>
              <w:top w:val="nil"/>
              <w:left w:val="nil"/>
              <w:bottom w:val="nil"/>
              <w:right w:val="single" w:sz="4" w:space="0" w:color="auto"/>
            </w:tcBorders>
            <w:shd w:val="clear" w:color="auto" w:fill="auto"/>
            <w:noWrap/>
            <w:vAlign w:val="bottom"/>
            <w:hideMark/>
          </w:tcPr>
          <w:p w14:paraId="6FAB7FED"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 </w:t>
            </w:r>
          </w:p>
        </w:tc>
      </w:tr>
      <w:tr w:rsidR="000F77FE" w:rsidRPr="000F77FE" w14:paraId="2E4F55C0"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367897A9" w14:textId="77777777" w:rsidR="000F77FE" w:rsidRPr="000F77FE" w:rsidRDefault="000F77FE" w:rsidP="000F77FE">
            <w:pPr>
              <w:spacing w:line="240" w:lineRule="auto"/>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4B5EFCC5"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No income</w:t>
            </w:r>
          </w:p>
        </w:tc>
        <w:tc>
          <w:tcPr>
            <w:tcW w:w="1674" w:type="dxa"/>
            <w:tcBorders>
              <w:top w:val="nil"/>
              <w:left w:val="nil"/>
              <w:bottom w:val="nil"/>
              <w:right w:val="nil"/>
            </w:tcBorders>
            <w:shd w:val="clear" w:color="auto" w:fill="auto"/>
            <w:noWrap/>
            <w:vAlign w:val="bottom"/>
            <w:hideMark/>
          </w:tcPr>
          <w:p w14:paraId="1613EB42"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8.55</w:t>
            </w:r>
          </w:p>
        </w:tc>
        <w:tc>
          <w:tcPr>
            <w:tcW w:w="1674" w:type="dxa"/>
            <w:tcBorders>
              <w:top w:val="nil"/>
              <w:left w:val="nil"/>
              <w:bottom w:val="nil"/>
              <w:right w:val="single" w:sz="4" w:space="0" w:color="auto"/>
            </w:tcBorders>
            <w:shd w:val="clear" w:color="auto" w:fill="auto"/>
            <w:noWrap/>
            <w:vAlign w:val="bottom"/>
            <w:hideMark/>
          </w:tcPr>
          <w:p w14:paraId="153506B7"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127</w:t>
            </w:r>
          </w:p>
        </w:tc>
      </w:tr>
      <w:tr w:rsidR="000F77FE" w:rsidRPr="000F77FE" w14:paraId="15183B18"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3499743A" w14:textId="77777777" w:rsidR="000F77FE" w:rsidRPr="000F77FE" w:rsidRDefault="000F77FE" w:rsidP="000F77FE">
            <w:pPr>
              <w:spacing w:line="240" w:lineRule="auto"/>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7E0CA7DD"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$1 - $499</w:t>
            </w:r>
          </w:p>
        </w:tc>
        <w:tc>
          <w:tcPr>
            <w:tcW w:w="1674" w:type="dxa"/>
            <w:tcBorders>
              <w:top w:val="nil"/>
              <w:left w:val="nil"/>
              <w:bottom w:val="nil"/>
              <w:right w:val="nil"/>
            </w:tcBorders>
            <w:shd w:val="clear" w:color="auto" w:fill="auto"/>
            <w:noWrap/>
            <w:vAlign w:val="bottom"/>
            <w:hideMark/>
          </w:tcPr>
          <w:p w14:paraId="4690BE79"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30.48</w:t>
            </w:r>
          </w:p>
        </w:tc>
        <w:tc>
          <w:tcPr>
            <w:tcW w:w="1674" w:type="dxa"/>
            <w:tcBorders>
              <w:top w:val="nil"/>
              <w:left w:val="nil"/>
              <w:bottom w:val="nil"/>
              <w:right w:val="single" w:sz="4" w:space="0" w:color="auto"/>
            </w:tcBorders>
            <w:shd w:val="clear" w:color="auto" w:fill="auto"/>
            <w:noWrap/>
            <w:vAlign w:val="bottom"/>
            <w:hideMark/>
          </w:tcPr>
          <w:p w14:paraId="39E80518"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453</w:t>
            </w:r>
          </w:p>
        </w:tc>
      </w:tr>
      <w:tr w:rsidR="000F77FE" w:rsidRPr="000F77FE" w14:paraId="7B7DFBF6"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5D9FC53C" w14:textId="77777777" w:rsidR="000F77FE" w:rsidRPr="000F77FE" w:rsidRDefault="000F77FE" w:rsidP="000F77FE">
            <w:pPr>
              <w:spacing w:line="240" w:lineRule="auto"/>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555E6D81"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$500 - $999</w:t>
            </w:r>
          </w:p>
        </w:tc>
        <w:tc>
          <w:tcPr>
            <w:tcW w:w="1674" w:type="dxa"/>
            <w:tcBorders>
              <w:top w:val="nil"/>
              <w:left w:val="nil"/>
              <w:bottom w:val="nil"/>
              <w:right w:val="nil"/>
            </w:tcBorders>
            <w:shd w:val="clear" w:color="auto" w:fill="auto"/>
            <w:noWrap/>
            <w:vAlign w:val="bottom"/>
            <w:hideMark/>
          </w:tcPr>
          <w:p w14:paraId="229BDE7C"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26.58</w:t>
            </w:r>
          </w:p>
        </w:tc>
        <w:tc>
          <w:tcPr>
            <w:tcW w:w="1674" w:type="dxa"/>
            <w:tcBorders>
              <w:top w:val="nil"/>
              <w:left w:val="nil"/>
              <w:bottom w:val="nil"/>
              <w:right w:val="single" w:sz="4" w:space="0" w:color="auto"/>
            </w:tcBorders>
            <w:shd w:val="clear" w:color="auto" w:fill="auto"/>
            <w:noWrap/>
            <w:vAlign w:val="bottom"/>
            <w:hideMark/>
          </w:tcPr>
          <w:p w14:paraId="50B2EEBF"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395</w:t>
            </w:r>
          </w:p>
        </w:tc>
      </w:tr>
      <w:tr w:rsidR="000F77FE" w:rsidRPr="000F77FE" w14:paraId="13F573CC"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2B37FFC2" w14:textId="77777777" w:rsidR="000F77FE" w:rsidRPr="000F77FE" w:rsidRDefault="000F77FE" w:rsidP="000F77FE">
            <w:pPr>
              <w:spacing w:line="240" w:lineRule="auto"/>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1E5B84D4"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$1000 - $1999</w:t>
            </w:r>
          </w:p>
        </w:tc>
        <w:tc>
          <w:tcPr>
            <w:tcW w:w="1674" w:type="dxa"/>
            <w:tcBorders>
              <w:top w:val="nil"/>
              <w:left w:val="nil"/>
              <w:bottom w:val="nil"/>
              <w:right w:val="nil"/>
            </w:tcBorders>
            <w:shd w:val="clear" w:color="auto" w:fill="auto"/>
            <w:noWrap/>
            <w:vAlign w:val="bottom"/>
            <w:hideMark/>
          </w:tcPr>
          <w:p w14:paraId="38037A34"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21.67</w:t>
            </w:r>
          </w:p>
        </w:tc>
        <w:tc>
          <w:tcPr>
            <w:tcW w:w="1674" w:type="dxa"/>
            <w:tcBorders>
              <w:top w:val="nil"/>
              <w:left w:val="nil"/>
              <w:bottom w:val="nil"/>
              <w:right w:val="single" w:sz="4" w:space="0" w:color="auto"/>
            </w:tcBorders>
            <w:shd w:val="clear" w:color="auto" w:fill="auto"/>
            <w:noWrap/>
            <w:vAlign w:val="bottom"/>
            <w:hideMark/>
          </w:tcPr>
          <w:p w14:paraId="7873F7C7"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322</w:t>
            </w:r>
          </w:p>
        </w:tc>
      </w:tr>
      <w:tr w:rsidR="000F77FE" w:rsidRPr="000F77FE" w14:paraId="15E792AC"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4A681F2B" w14:textId="77777777" w:rsidR="000F77FE" w:rsidRPr="000F77FE" w:rsidRDefault="000F77FE" w:rsidP="000F77FE">
            <w:pPr>
              <w:spacing w:line="240" w:lineRule="auto"/>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17808818"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$2000 - $4999</w:t>
            </w:r>
          </w:p>
        </w:tc>
        <w:tc>
          <w:tcPr>
            <w:tcW w:w="1674" w:type="dxa"/>
            <w:tcBorders>
              <w:top w:val="nil"/>
              <w:left w:val="nil"/>
              <w:bottom w:val="nil"/>
              <w:right w:val="nil"/>
            </w:tcBorders>
            <w:shd w:val="clear" w:color="auto" w:fill="auto"/>
            <w:noWrap/>
            <w:vAlign w:val="bottom"/>
            <w:hideMark/>
          </w:tcPr>
          <w:p w14:paraId="38F1C188"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9.69</w:t>
            </w:r>
          </w:p>
        </w:tc>
        <w:tc>
          <w:tcPr>
            <w:tcW w:w="1674" w:type="dxa"/>
            <w:tcBorders>
              <w:top w:val="nil"/>
              <w:left w:val="nil"/>
              <w:bottom w:val="nil"/>
              <w:right w:val="single" w:sz="4" w:space="0" w:color="auto"/>
            </w:tcBorders>
            <w:shd w:val="clear" w:color="auto" w:fill="auto"/>
            <w:noWrap/>
            <w:vAlign w:val="bottom"/>
            <w:hideMark/>
          </w:tcPr>
          <w:p w14:paraId="2D9A5CD1"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144</w:t>
            </w:r>
          </w:p>
        </w:tc>
      </w:tr>
      <w:tr w:rsidR="000F77FE" w:rsidRPr="000F77FE" w14:paraId="568C09B6"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6FF294AB" w14:textId="77777777" w:rsidR="000F77FE" w:rsidRPr="000F77FE" w:rsidRDefault="000F77FE" w:rsidP="000F77FE">
            <w:pPr>
              <w:spacing w:line="240" w:lineRule="auto"/>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483E4933"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$5000 or more</w:t>
            </w:r>
          </w:p>
        </w:tc>
        <w:tc>
          <w:tcPr>
            <w:tcW w:w="1674" w:type="dxa"/>
            <w:tcBorders>
              <w:top w:val="nil"/>
              <w:left w:val="nil"/>
              <w:bottom w:val="nil"/>
              <w:right w:val="nil"/>
            </w:tcBorders>
            <w:shd w:val="clear" w:color="auto" w:fill="auto"/>
            <w:noWrap/>
            <w:vAlign w:val="bottom"/>
            <w:hideMark/>
          </w:tcPr>
          <w:p w14:paraId="188B04B8"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3.03</w:t>
            </w:r>
          </w:p>
        </w:tc>
        <w:tc>
          <w:tcPr>
            <w:tcW w:w="1674" w:type="dxa"/>
            <w:tcBorders>
              <w:top w:val="nil"/>
              <w:left w:val="nil"/>
              <w:bottom w:val="nil"/>
              <w:right w:val="single" w:sz="4" w:space="0" w:color="auto"/>
            </w:tcBorders>
            <w:shd w:val="clear" w:color="auto" w:fill="auto"/>
            <w:noWrap/>
            <w:vAlign w:val="bottom"/>
            <w:hideMark/>
          </w:tcPr>
          <w:p w14:paraId="2840BC7F"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45</w:t>
            </w:r>
          </w:p>
        </w:tc>
      </w:tr>
      <w:tr w:rsidR="000F77FE" w:rsidRPr="000F77FE" w14:paraId="477B9ECF"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555D6016" w14:textId="77777777" w:rsidR="000F77FE" w:rsidRPr="000F77FE" w:rsidRDefault="000F77FE" w:rsidP="000F77FE">
            <w:pPr>
              <w:spacing w:line="240" w:lineRule="auto"/>
              <w:rPr>
                <w:rFonts w:ascii="Times New Roman" w:eastAsia="Times New Roman" w:hAnsi="Times New Roman" w:cs="Times New Roman"/>
                <w:b/>
                <w:bCs/>
                <w:color w:val="000000"/>
                <w:sz w:val="20"/>
                <w:szCs w:val="20"/>
                <w:lang w:val="en-US"/>
              </w:rPr>
            </w:pPr>
            <w:r w:rsidRPr="000F77FE">
              <w:rPr>
                <w:rFonts w:ascii="Times New Roman" w:eastAsia="Times New Roman" w:hAnsi="Times New Roman" w:cs="Times New Roman"/>
                <w:b/>
                <w:bCs/>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7A3C0514" w14:textId="77777777" w:rsidR="000F77FE" w:rsidRPr="000F77FE" w:rsidRDefault="000F77FE" w:rsidP="000F77FE">
            <w:pPr>
              <w:spacing w:line="240" w:lineRule="auto"/>
              <w:rPr>
                <w:rFonts w:ascii="Times New Roman" w:eastAsia="Times New Roman" w:hAnsi="Times New Roman" w:cs="Times New Roman"/>
                <w:b/>
                <w:bCs/>
                <w:color w:val="000000"/>
                <w:sz w:val="20"/>
                <w:szCs w:val="20"/>
                <w:lang w:val="en-US"/>
              </w:rPr>
            </w:pPr>
          </w:p>
        </w:tc>
        <w:tc>
          <w:tcPr>
            <w:tcW w:w="1674" w:type="dxa"/>
            <w:tcBorders>
              <w:top w:val="nil"/>
              <w:left w:val="nil"/>
              <w:bottom w:val="nil"/>
              <w:right w:val="nil"/>
            </w:tcBorders>
            <w:shd w:val="clear" w:color="auto" w:fill="auto"/>
            <w:noWrap/>
            <w:vAlign w:val="bottom"/>
            <w:hideMark/>
          </w:tcPr>
          <w:p w14:paraId="6B9BCF57" w14:textId="77777777" w:rsidR="000F77FE" w:rsidRPr="000F77FE" w:rsidRDefault="000F77FE" w:rsidP="000F77FE">
            <w:pPr>
              <w:spacing w:line="240" w:lineRule="auto"/>
              <w:jc w:val="right"/>
              <w:rPr>
                <w:rFonts w:ascii="Times New Roman" w:eastAsia="Times New Roman" w:hAnsi="Times New Roman" w:cs="Times New Roman"/>
                <w:sz w:val="20"/>
                <w:szCs w:val="20"/>
                <w:lang w:val="en-US"/>
              </w:rPr>
            </w:pPr>
          </w:p>
        </w:tc>
        <w:tc>
          <w:tcPr>
            <w:tcW w:w="1674" w:type="dxa"/>
            <w:tcBorders>
              <w:top w:val="nil"/>
              <w:left w:val="nil"/>
              <w:bottom w:val="nil"/>
              <w:right w:val="single" w:sz="4" w:space="0" w:color="auto"/>
            </w:tcBorders>
            <w:shd w:val="clear" w:color="auto" w:fill="auto"/>
            <w:noWrap/>
            <w:vAlign w:val="bottom"/>
            <w:hideMark/>
          </w:tcPr>
          <w:p w14:paraId="536E3F34"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 </w:t>
            </w:r>
          </w:p>
        </w:tc>
      </w:tr>
      <w:tr w:rsidR="000F77FE" w:rsidRPr="000F77FE" w14:paraId="07CEDA34"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6C883AC5" w14:textId="77777777" w:rsidR="000F77FE" w:rsidRPr="000F77FE" w:rsidRDefault="000F77FE" w:rsidP="000F77FE">
            <w:pPr>
              <w:spacing w:line="240" w:lineRule="auto"/>
              <w:rPr>
                <w:rFonts w:ascii="Times New Roman" w:eastAsia="Times New Roman" w:hAnsi="Times New Roman" w:cs="Times New Roman"/>
                <w:b/>
                <w:bCs/>
                <w:color w:val="000000"/>
                <w:sz w:val="20"/>
                <w:szCs w:val="20"/>
                <w:lang w:val="en-US"/>
              </w:rPr>
            </w:pPr>
            <w:r w:rsidRPr="000F77FE">
              <w:rPr>
                <w:rFonts w:ascii="Times New Roman" w:eastAsia="Times New Roman" w:hAnsi="Times New Roman" w:cs="Times New Roman"/>
                <w:b/>
                <w:bCs/>
                <w:color w:val="000000"/>
                <w:sz w:val="20"/>
                <w:szCs w:val="20"/>
                <w:lang w:val="en-US"/>
              </w:rPr>
              <w:t>Age</w:t>
            </w:r>
          </w:p>
        </w:tc>
        <w:tc>
          <w:tcPr>
            <w:tcW w:w="3758" w:type="dxa"/>
            <w:tcBorders>
              <w:top w:val="nil"/>
              <w:left w:val="nil"/>
              <w:bottom w:val="nil"/>
              <w:right w:val="nil"/>
            </w:tcBorders>
            <w:shd w:val="clear" w:color="auto" w:fill="auto"/>
            <w:noWrap/>
            <w:vAlign w:val="bottom"/>
            <w:hideMark/>
          </w:tcPr>
          <w:p w14:paraId="41439406" w14:textId="77777777" w:rsidR="000F77FE" w:rsidRPr="000F77FE" w:rsidRDefault="000F77FE" w:rsidP="000F77FE">
            <w:pPr>
              <w:spacing w:line="240" w:lineRule="auto"/>
              <w:jc w:val="right"/>
              <w:rPr>
                <w:rFonts w:ascii="Times New Roman" w:eastAsia="Times New Roman" w:hAnsi="Times New Roman" w:cs="Times New Roman"/>
                <w:b/>
                <w:bCs/>
                <w:color w:val="000000"/>
                <w:sz w:val="20"/>
                <w:szCs w:val="20"/>
                <w:lang w:val="en-US"/>
              </w:rPr>
            </w:pPr>
            <w:r w:rsidRPr="000F77FE">
              <w:rPr>
                <w:rFonts w:ascii="Times New Roman" w:eastAsia="Times New Roman" w:hAnsi="Times New Roman" w:cs="Times New Roman"/>
                <w:b/>
                <w:bCs/>
                <w:color w:val="000000"/>
                <w:sz w:val="20"/>
                <w:szCs w:val="20"/>
                <w:lang w:val="en-US"/>
              </w:rPr>
              <w:t>Median</w:t>
            </w:r>
          </w:p>
        </w:tc>
        <w:tc>
          <w:tcPr>
            <w:tcW w:w="1674" w:type="dxa"/>
            <w:tcBorders>
              <w:top w:val="nil"/>
              <w:left w:val="nil"/>
              <w:bottom w:val="nil"/>
              <w:right w:val="nil"/>
            </w:tcBorders>
            <w:shd w:val="clear" w:color="auto" w:fill="auto"/>
            <w:noWrap/>
            <w:vAlign w:val="bottom"/>
            <w:hideMark/>
          </w:tcPr>
          <w:p w14:paraId="589278C7" w14:textId="77777777" w:rsidR="000F77FE" w:rsidRPr="000F77FE" w:rsidRDefault="000F77FE" w:rsidP="000F77FE">
            <w:pPr>
              <w:spacing w:line="240" w:lineRule="auto"/>
              <w:jc w:val="right"/>
              <w:rPr>
                <w:rFonts w:ascii="Times New Roman" w:eastAsia="Times New Roman" w:hAnsi="Times New Roman" w:cs="Times New Roman"/>
                <w:b/>
                <w:bCs/>
                <w:color w:val="000000"/>
                <w:sz w:val="20"/>
                <w:szCs w:val="20"/>
                <w:lang w:val="en-US"/>
              </w:rPr>
            </w:pPr>
            <w:r w:rsidRPr="000F77FE">
              <w:rPr>
                <w:rFonts w:ascii="Times New Roman" w:eastAsia="Times New Roman" w:hAnsi="Times New Roman" w:cs="Times New Roman"/>
                <w:b/>
                <w:bCs/>
                <w:color w:val="000000"/>
                <w:sz w:val="20"/>
                <w:szCs w:val="20"/>
                <w:lang w:val="en-US"/>
              </w:rPr>
              <w:t>Min</w:t>
            </w:r>
          </w:p>
        </w:tc>
        <w:tc>
          <w:tcPr>
            <w:tcW w:w="1674" w:type="dxa"/>
            <w:tcBorders>
              <w:top w:val="nil"/>
              <w:left w:val="nil"/>
              <w:bottom w:val="nil"/>
              <w:right w:val="single" w:sz="4" w:space="0" w:color="auto"/>
            </w:tcBorders>
            <w:shd w:val="clear" w:color="auto" w:fill="auto"/>
            <w:noWrap/>
            <w:vAlign w:val="bottom"/>
            <w:hideMark/>
          </w:tcPr>
          <w:p w14:paraId="063058E4" w14:textId="77777777" w:rsidR="000F77FE" w:rsidRPr="000F77FE" w:rsidRDefault="000F77FE" w:rsidP="000F77FE">
            <w:pPr>
              <w:spacing w:line="240" w:lineRule="auto"/>
              <w:jc w:val="right"/>
              <w:rPr>
                <w:rFonts w:ascii="Times New Roman" w:eastAsia="Times New Roman" w:hAnsi="Times New Roman" w:cs="Times New Roman"/>
                <w:b/>
                <w:bCs/>
                <w:color w:val="000000"/>
                <w:sz w:val="20"/>
                <w:szCs w:val="20"/>
                <w:lang w:val="en-US"/>
              </w:rPr>
            </w:pPr>
            <w:r w:rsidRPr="000F77FE">
              <w:rPr>
                <w:rFonts w:ascii="Times New Roman" w:eastAsia="Times New Roman" w:hAnsi="Times New Roman" w:cs="Times New Roman"/>
                <w:b/>
                <w:bCs/>
                <w:color w:val="000000"/>
                <w:sz w:val="20"/>
                <w:szCs w:val="20"/>
                <w:lang w:val="en-US"/>
              </w:rPr>
              <w:t>Max</w:t>
            </w:r>
          </w:p>
        </w:tc>
      </w:tr>
      <w:tr w:rsidR="000F77FE" w:rsidRPr="000F77FE" w14:paraId="29033A5A" w14:textId="77777777" w:rsidTr="000F77FE">
        <w:trPr>
          <w:trHeight w:val="242"/>
        </w:trPr>
        <w:tc>
          <w:tcPr>
            <w:tcW w:w="1897" w:type="dxa"/>
            <w:tcBorders>
              <w:top w:val="nil"/>
              <w:left w:val="single" w:sz="4" w:space="0" w:color="auto"/>
              <w:bottom w:val="single" w:sz="4" w:space="0" w:color="auto"/>
              <w:right w:val="nil"/>
            </w:tcBorders>
            <w:shd w:val="clear" w:color="auto" w:fill="auto"/>
            <w:noWrap/>
            <w:vAlign w:val="bottom"/>
            <w:hideMark/>
          </w:tcPr>
          <w:p w14:paraId="2595B949" w14:textId="77777777" w:rsidR="000F77FE" w:rsidRPr="000F77FE" w:rsidRDefault="000F77FE" w:rsidP="000F77FE">
            <w:pPr>
              <w:spacing w:line="240" w:lineRule="auto"/>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 </w:t>
            </w:r>
          </w:p>
        </w:tc>
        <w:tc>
          <w:tcPr>
            <w:tcW w:w="3758" w:type="dxa"/>
            <w:tcBorders>
              <w:top w:val="nil"/>
              <w:left w:val="nil"/>
              <w:bottom w:val="single" w:sz="4" w:space="0" w:color="auto"/>
              <w:right w:val="nil"/>
            </w:tcBorders>
            <w:shd w:val="clear" w:color="auto" w:fill="auto"/>
            <w:noWrap/>
            <w:vAlign w:val="bottom"/>
            <w:hideMark/>
          </w:tcPr>
          <w:p w14:paraId="7BF1E86D"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33</w:t>
            </w:r>
          </w:p>
        </w:tc>
        <w:tc>
          <w:tcPr>
            <w:tcW w:w="1674" w:type="dxa"/>
            <w:tcBorders>
              <w:top w:val="nil"/>
              <w:left w:val="nil"/>
              <w:bottom w:val="single" w:sz="4" w:space="0" w:color="auto"/>
              <w:right w:val="nil"/>
            </w:tcBorders>
            <w:shd w:val="clear" w:color="auto" w:fill="auto"/>
            <w:noWrap/>
            <w:vAlign w:val="bottom"/>
            <w:hideMark/>
          </w:tcPr>
          <w:p w14:paraId="0A6EA5AC"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14</w:t>
            </w:r>
          </w:p>
        </w:tc>
        <w:tc>
          <w:tcPr>
            <w:tcW w:w="1674" w:type="dxa"/>
            <w:tcBorders>
              <w:top w:val="nil"/>
              <w:left w:val="nil"/>
              <w:bottom w:val="single" w:sz="4" w:space="0" w:color="auto"/>
              <w:right w:val="single" w:sz="4" w:space="0" w:color="auto"/>
            </w:tcBorders>
            <w:shd w:val="clear" w:color="auto" w:fill="auto"/>
            <w:noWrap/>
            <w:vAlign w:val="bottom"/>
            <w:hideMark/>
          </w:tcPr>
          <w:p w14:paraId="51D66591"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72</w:t>
            </w:r>
          </w:p>
        </w:tc>
      </w:tr>
    </w:tbl>
    <w:p w14:paraId="423AF2FB" w14:textId="77777777" w:rsidR="000F77FE" w:rsidRPr="00EA1BEC" w:rsidRDefault="000F77FE" w:rsidP="00EA1BEC">
      <w:pPr>
        <w:spacing w:line="480" w:lineRule="auto"/>
        <w:rPr>
          <w:rFonts w:ascii="Times New Roman" w:eastAsia="Times New Roman" w:hAnsi="Times New Roman" w:cs="Times New Roman"/>
          <w:sz w:val="24"/>
          <w:szCs w:val="24"/>
          <w:lang w:val="en-US"/>
        </w:rPr>
      </w:pPr>
    </w:p>
    <w:p w14:paraId="285D82C2" w14:textId="729179C8" w:rsidR="00EA1BEC" w:rsidRPr="00EA1BEC" w:rsidRDefault="00EA1BEC" w:rsidP="00EA1BEC">
      <w:pPr>
        <w:spacing w:line="480" w:lineRule="auto"/>
        <w:rPr>
          <w:rFonts w:ascii="Times New Roman" w:eastAsia="Times New Roman" w:hAnsi="Times New Roman" w:cs="Times New Roman"/>
          <w:sz w:val="24"/>
          <w:szCs w:val="24"/>
          <w:lang w:val="en-US"/>
        </w:rPr>
      </w:pPr>
      <w:r w:rsidRPr="00EA1BEC">
        <w:rPr>
          <w:rFonts w:ascii="Times New Roman" w:eastAsia="Times New Roman" w:hAnsi="Times New Roman" w:cs="Times New Roman"/>
          <w:b/>
          <w:bCs/>
          <w:color w:val="000000"/>
          <w:sz w:val="24"/>
          <w:szCs w:val="24"/>
          <w:lang w:val="en-US"/>
        </w:rPr>
        <w:t xml:space="preserve">Adjusted regression model with all five individual </w:t>
      </w:r>
      <w:del w:id="157" w:author="Abbie Tolon" w:date="2020-03-21T19:28:00Z">
        <w:r w:rsidR="00894C92" w:rsidDel="00AD0B80">
          <w:rPr>
            <w:rFonts w:ascii="Times New Roman" w:eastAsia="Times New Roman" w:hAnsi="Times New Roman" w:cs="Times New Roman"/>
            <w:b/>
            <w:bCs/>
            <w:color w:val="000000"/>
            <w:sz w:val="24"/>
            <w:szCs w:val="24"/>
            <w:lang w:val="en-US"/>
          </w:rPr>
          <w:delText xml:space="preserve">trauma </w:delText>
        </w:r>
        <w:r w:rsidRPr="00EA1BEC" w:rsidDel="00AD0B80">
          <w:rPr>
            <w:rFonts w:ascii="Times New Roman" w:eastAsia="Times New Roman" w:hAnsi="Times New Roman" w:cs="Times New Roman"/>
            <w:b/>
            <w:bCs/>
            <w:color w:val="000000"/>
            <w:sz w:val="24"/>
            <w:szCs w:val="24"/>
            <w:lang w:val="en-US"/>
          </w:rPr>
          <w:delText>predictors</w:delText>
        </w:r>
      </w:del>
      <w:ins w:id="158" w:author="Abbie Tolon" w:date="2020-03-21T19:28:00Z">
        <w:r w:rsidR="00AD0B80">
          <w:rPr>
            <w:rFonts w:ascii="Times New Roman" w:eastAsia="Times New Roman" w:hAnsi="Times New Roman" w:cs="Times New Roman"/>
            <w:b/>
            <w:bCs/>
            <w:color w:val="000000"/>
            <w:sz w:val="24"/>
            <w:szCs w:val="24"/>
            <w:lang w:val="en-US"/>
          </w:rPr>
          <w:t>types of trauma</w:t>
        </w:r>
      </w:ins>
    </w:p>
    <w:p w14:paraId="4E673750" w14:textId="4992BD63" w:rsidR="002756C3" w:rsidDel="002C4B74" w:rsidRDefault="00EA1BEC" w:rsidP="00EA1BEC">
      <w:pPr>
        <w:spacing w:line="480" w:lineRule="auto"/>
        <w:contextualSpacing/>
        <w:rPr>
          <w:del w:id="159" w:author="Abbie Tolon" w:date="2020-03-18T21:42:00Z"/>
          <w:rFonts w:ascii="Times New Roman" w:eastAsia="Times New Roman" w:hAnsi="Times New Roman" w:cs="Times New Roman"/>
          <w:color w:val="000000"/>
          <w:sz w:val="24"/>
          <w:szCs w:val="24"/>
          <w:lang w:val="en-US"/>
        </w:rPr>
      </w:pPr>
      <w:r w:rsidRPr="00EA1BEC">
        <w:rPr>
          <w:rFonts w:ascii="Times New Roman" w:eastAsia="Times New Roman" w:hAnsi="Times New Roman" w:cs="Times New Roman"/>
          <w:color w:val="000000"/>
          <w:sz w:val="24"/>
          <w:szCs w:val="24"/>
          <w:lang w:val="en-US"/>
        </w:rPr>
        <w:tab/>
      </w:r>
      <w:r w:rsidR="00C3191A">
        <w:rPr>
          <w:rFonts w:ascii="Times New Roman" w:eastAsia="Times New Roman" w:hAnsi="Times New Roman" w:cs="Times New Roman"/>
          <w:color w:val="000000"/>
          <w:sz w:val="24"/>
          <w:szCs w:val="24"/>
          <w:lang w:val="en-US"/>
        </w:rPr>
        <w:t>T</w:t>
      </w:r>
      <w:r w:rsidRPr="00EA1BEC">
        <w:rPr>
          <w:rFonts w:ascii="Times New Roman" w:eastAsia="Times New Roman" w:hAnsi="Times New Roman" w:cs="Times New Roman"/>
          <w:color w:val="000000"/>
          <w:sz w:val="24"/>
          <w:szCs w:val="24"/>
          <w:lang w:val="en-US"/>
        </w:rPr>
        <w:t xml:space="preserve">hree of the </w:t>
      </w:r>
      <w:del w:id="160" w:author="Abbie Tolon" w:date="2020-03-21T19:28:00Z">
        <w:r w:rsidRPr="00EA1BEC" w:rsidDel="00AD0B80">
          <w:rPr>
            <w:rFonts w:ascii="Times New Roman" w:eastAsia="Times New Roman" w:hAnsi="Times New Roman" w:cs="Times New Roman"/>
            <w:color w:val="000000"/>
            <w:sz w:val="24"/>
            <w:szCs w:val="24"/>
            <w:lang w:val="en-US"/>
          </w:rPr>
          <w:delText>variable</w:delText>
        </w:r>
        <w:r w:rsidR="00F1073D" w:rsidDel="00AD0B80">
          <w:rPr>
            <w:rFonts w:ascii="Times New Roman" w:eastAsia="Times New Roman" w:hAnsi="Times New Roman" w:cs="Times New Roman"/>
            <w:color w:val="000000"/>
            <w:sz w:val="24"/>
            <w:szCs w:val="24"/>
            <w:lang w:val="en-US"/>
          </w:rPr>
          <w:delText xml:space="preserve">s </w:delText>
        </w:r>
      </w:del>
      <w:ins w:id="161" w:author="Abbie Tolon" w:date="2020-03-21T19:28:00Z">
        <w:r w:rsidR="00AD0B80">
          <w:rPr>
            <w:rFonts w:ascii="Times New Roman" w:eastAsia="Times New Roman" w:hAnsi="Times New Roman" w:cs="Times New Roman"/>
            <w:color w:val="000000"/>
            <w:sz w:val="24"/>
            <w:szCs w:val="24"/>
            <w:lang w:val="en-US"/>
          </w:rPr>
          <w:t>trauma types</w:t>
        </w:r>
        <w:r w:rsidR="00AD0B80">
          <w:rPr>
            <w:rFonts w:ascii="Times New Roman" w:eastAsia="Times New Roman" w:hAnsi="Times New Roman" w:cs="Times New Roman"/>
            <w:color w:val="000000"/>
            <w:sz w:val="24"/>
            <w:szCs w:val="24"/>
            <w:lang w:val="en-US"/>
          </w:rPr>
          <w:t xml:space="preserve"> </w:t>
        </w:r>
      </w:ins>
      <w:r w:rsidR="00C3191A">
        <w:rPr>
          <w:rFonts w:ascii="Times New Roman" w:eastAsia="Times New Roman" w:hAnsi="Times New Roman" w:cs="Times New Roman"/>
          <w:color w:val="000000"/>
          <w:sz w:val="24"/>
          <w:szCs w:val="24"/>
          <w:lang w:val="en-US"/>
        </w:rPr>
        <w:t xml:space="preserve">in the model </w:t>
      </w:r>
      <w:del w:id="162" w:author="Abbie Tolon" w:date="2020-03-21T19:28:00Z">
        <w:r w:rsidR="00C3191A" w:rsidDel="00AD0B80">
          <w:rPr>
            <w:rFonts w:ascii="Times New Roman" w:eastAsia="Times New Roman" w:hAnsi="Times New Roman" w:cs="Times New Roman"/>
            <w:color w:val="000000"/>
            <w:sz w:val="24"/>
            <w:szCs w:val="24"/>
            <w:lang w:val="en-US"/>
          </w:rPr>
          <w:delText>with five predictors</w:delText>
        </w:r>
        <w:r w:rsidRPr="00EA1BEC" w:rsidDel="00AD0B80">
          <w:rPr>
            <w:rFonts w:ascii="Times New Roman" w:eastAsia="Times New Roman" w:hAnsi="Times New Roman" w:cs="Times New Roman"/>
            <w:color w:val="000000"/>
            <w:sz w:val="24"/>
            <w:szCs w:val="24"/>
            <w:lang w:val="en-US"/>
          </w:rPr>
          <w:delText xml:space="preserve"> </w:delText>
        </w:r>
      </w:del>
      <w:r w:rsidRPr="00EA1BEC">
        <w:rPr>
          <w:rFonts w:ascii="Times New Roman" w:eastAsia="Times New Roman" w:hAnsi="Times New Roman" w:cs="Times New Roman"/>
          <w:color w:val="000000"/>
          <w:sz w:val="24"/>
          <w:szCs w:val="24"/>
          <w:lang w:val="en-US"/>
        </w:rPr>
        <w:t xml:space="preserve">were statistically significant. Specifically, those who reported that their parents/guardians abused alcohol or drugs had 52% greater odds of reporting mental illness, compared to those who did </w:t>
      </w:r>
      <w:r w:rsidRPr="00EA1BEC">
        <w:rPr>
          <w:rFonts w:ascii="Times New Roman" w:eastAsia="Times New Roman" w:hAnsi="Times New Roman" w:cs="Times New Roman"/>
          <w:i/>
          <w:iCs/>
          <w:color w:val="000000"/>
          <w:sz w:val="24"/>
          <w:szCs w:val="24"/>
          <w:lang w:val="en-US"/>
        </w:rPr>
        <w:t>not</w:t>
      </w:r>
      <w:r w:rsidRPr="00EA1BEC">
        <w:rPr>
          <w:rFonts w:ascii="Times New Roman" w:eastAsia="Times New Roman" w:hAnsi="Times New Roman" w:cs="Times New Roman"/>
          <w:color w:val="000000"/>
          <w:sz w:val="24"/>
          <w:szCs w:val="24"/>
          <w:lang w:val="en-US"/>
        </w:rPr>
        <w:t xml:space="preserve"> report this adverse experience [OR=1.52, 95% CI 1.19, 1.93]. Those who reported past physical abuse [OR=2.12, 95% CI 1.67, 2.70] and those who reported past sexual assault [OR=2.05, 95% CI 1.6</w:t>
      </w:r>
      <w:r w:rsidR="00A74950">
        <w:rPr>
          <w:rFonts w:ascii="Times New Roman" w:eastAsia="Times New Roman" w:hAnsi="Times New Roman" w:cs="Times New Roman"/>
          <w:color w:val="000000"/>
          <w:sz w:val="24"/>
          <w:szCs w:val="24"/>
          <w:lang w:val="en-US"/>
        </w:rPr>
        <w:t>0</w:t>
      </w:r>
      <w:r w:rsidRPr="00EA1BEC">
        <w:rPr>
          <w:rFonts w:ascii="Times New Roman" w:eastAsia="Times New Roman" w:hAnsi="Times New Roman" w:cs="Times New Roman"/>
          <w:color w:val="000000"/>
          <w:sz w:val="24"/>
          <w:szCs w:val="24"/>
          <w:lang w:val="en-US"/>
        </w:rPr>
        <w:t>, 2.63] had approximately two times greater odds of having a mental illness, compared to those who did not report these exposures.</w:t>
      </w:r>
      <w:r w:rsidR="00F1073D">
        <w:rPr>
          <w:rFonts w:ascii="Times New Roman" w:eastAsia="Times New Roman" w:hAnsi="Times New Roman" w:cs="Times New Roman"/>
          <w:color w:val="000000"/>
          <w:sz w:val="24"/>
          <w:szCs w:val="24"/>
          <w:lang w:val="en-US"/>
        </w:rPr>
        <w:t xml:space="preserve"> Being Black was also statistically significant and showed a protective effect [OR=0.</w:t>
      </w:r>
      <w:r w:rsidR="00B52DEE">
        <w:rPr>
          <w:rFonts w:ascii="Times New Roman" w:eastAsia="Times New Roman" w:hAnsi="Times New Roman" w:cs="Times New Roman"/>
          <w:color w:val="000000"/>
          <w:sz w:val="24"/>
          <w:szCs w:val="24"/>
          <w:lang w:val="en-US"/>
        </w:rPr>
        <w:t>6</w:t>
      </w:r>
      <w:r w:rsidR="000F666E">
        <w:rPr>
          <w:rFonts w:ascii="Times New Roman" w:eastAsia="Times New Roman" w:hAnsi="Times New Roman" w:cs="Times New Roman"/>
          <w:color w:val="000000"/>
          <w:sz w:val="24"/>
          <w:szCs w:val="24"/>
          <w:lang w:val="en-US"/>
        </w:rPr>
        <w:t>4</w:t>
      </w:r>
      <w:r w:rsidR="00F1073D">
        <w:rPr>
          <w:rFonts w:ascii="Times New Roman" w:eastAsia="Times New Roman" w:hAnsi="Times New Roman" w:cs="Times New Roman"/>
          <w:color w:val="000000"/>
          <w:sz w:val="24"/>
          <w:szCs w:val="24"/>
          <w:lang w:val="en-US"/>
        </w:rPr>
        <w:t>, 95% CI 0.</w:t>
      </w:r>
      <w:r w:rsidR="00B52DEE">
        <w:rPr>
          <w:rFonts w:ascii="Times New Roman" w:eastAsia="Times New Roman" w:hAnsi="Times New Roman" w:cs="Times New Roman"/>
          <w:color w:val="000000"/>
          <w:sz w:val="24"/>
          <w:szCs w:val="24"/>
          <w:lang w:val="en-US"/>
        </w:rPr>
        <w:t>50</w:t>
      </w:r>
      <w:r w:rsidR="00F1073D">
        <w:rPr>
          <w:rFonts w:ascii="Times New Roman" w:eastAsia="Times New Roman" w:hAnsi="Times New Roman" w:cs="Times New Roman"/>
          <w:color w:val="000000"/>
          <w:sz w:val="24"/>
          <w:szCs w:val="24"/>
          <w:lang w:val="en-US"/>
        </w:rPr>
        <w:t>, 0.</w:t>
      </w:r>
      <w:r w:rsidR="00B52DEE">
        <w:rPr>
          <w:rFonts w:ascii="Times New Roman" w:eastAsia="Times New Roman" w:hAnsi="Times New Roman" w:cs="Times New Roman"/>
          <w:color w:val="000000"/>
          <w:sz w:val="24"/>
          <w:szCs w:val="24"/>
          <w:lang w:val="en-US"/>
        </w:rPr>
        <w:t>80</w:t>
      </w:r>
      <w:r w:rsidR="00F1073D">
        <w:rPr>
          <w:rFonts w:ascii="Times New Roman" w:eastAsia="Times New Roman" w:hAnsi="Times New Roman" w:cs="Times New Roman"/>
          <w:color w:val="000000"/>
          <w:sz w:val="24"/>
          <w:szCs w:val="24"/>
          <w:lang w:val="en-US"/>
        </w:rPr>
        <w:t>].</w:t>
      </w:r>
      <w:r w:rsidRPr="00EA1BEC">
        <w:rPr>
          <w:rFonts w:ascii="Times New Roman" w:eastAsia="Times New Roman" w:hAnsi="Times New Roman" w:cs="Times New Roman"/>
          <w:color w:val="000000"/>
          <w:sz w:val="24"/>
          <w:szCs w:val="24"/>
          <w:lang w:val="en-US"/>
        </w:rPr>
        <w:t xml:space="preserve"> The overall model was also statistically significant [</w:t>
      </w:r>
      <w:r w:rsidR="00F10D7A" w:rsidRPr="004C657C">
        <w:rPr>
          <w:rFonts w:ascii="Times New Roman" w:eastAsia="Times New Roman" w:hAnsi="Times New Roman" w:cs="Times New Roman"/>
          <w:i/>
          <w:iCs/>
          <w:color w:val="000000"/>
          <w:sz w:val="20"/>
          <w:szCs w:val="20"/>
          <w:lang w:val="en-US"/>
        </w:rPr>
        <w:t>X</w:t>
      </w:r>
      <w:r w:rsidR="00F10D7A" w:rsidRPr="004C657C">
        <w:rPr>
          <w:rFonts w:ascii="Times New Roman" w:eastAsia="Times New Roman" w:hAnsi="Times New Roman" w:cs="Times New Roman"/>
          <w:color w:val="000000"/>
          <w:sz w:val="20"/>
          <w:szCs w:val="20"/>
          <w:vertAlign w:val="superscript"/>
          <w:lang w:val="en-US"/>
        </w:rPr>
        <w:t>2</w:t>
      </w:r>
      <w:r w:rsidRPr="00EA1BEC">
        <w:rPr>
          <w:rFonts w:ascii="Times New Roman" w:eastAsia="Times New Roman" w:hAnsi="Times New Roman" w:cs="Times New Roman"/>
          <w:color w:val="000000"/>
          <w:sz w:val="24"/>
          <w:szCs w:val="24"/>
          <w:lang w:val="en-US"/>
        </w:rPr>
        <w:t>(</w:t>
      </w:r>
      <w:r w:rsidR="00783517">
        <w:rPr>
          <w:rFonts w:ascii="Times New Roman" w:eastAsia="Times New Roman" w:hAnsi="Times New Roman" w:cs="Times New Roman"/>
          <w:color w:val="000000"/>
          <w:sz w:val="24"/>
          <w:szCs w:val="24"/>
          <w:lang w:val="en-US"/>
        </w:rPr>
        <w:t>14</w:t>
      </w:r>
      <w:r w:rsidRPr="00EA1BEC">
        <w:rPr>
          <w:rFonts w:ascii="Times New Roman" w:eastAsia="Times New Roman" w:hAnsi="Times New Roman" w:cs="Times New Roman"/>
          <w:color w:val="000000"/>
          <w:sz w:val="24"/>
          <w:szCs w:val="24"/>
          <w:lang w:val="en-US"/>
        </w:rPr>
        <w:t xml:space="preserve">) = </w:t>
      </w:r>
      <w:r w:rsidR="00783517">
        <w:rPr>
          <w:rFonts w:ascii="Times New Roman" w:eastAsia="Times New Roman" w:hAnsi="Times New Roman" w:cs="Times New Roman"/>
          <w:color w:val="000000"/>
          <w:sz w:val="24"/>
          <w:szCs w:val="24"/>
          <w:lang w:val="en-US"/>
        </w:rPr>
        <w:t>189.25</w:t>
      </w:r>
      <w:r w:rsidRPr="00EA1BEC">
        <w:rPr>
          <w:rFonts w:ascii="Times New Roman" w:eastAsia="Times New Roman" w:hAnsi="Times New Roman" w:cs="Times New Roman"/>
          <w:color w:val="000000"/>
          <w:sz w:val="24"/>
          <w:szCs w:val="24"/>
          <w:lang w:val="en-US"/>
        </w:rPr>
        <w:t xml:space="preserve">, </w:t>
      </w:r>
      <w:r w:rsidRPr="00EA1BEC">
        <w:rPr>
          <w:rFonts w:ascii="Times New Roman" w:eastAsia="Times New Roman" w:hAnsi="Times New Roman" w:cs="Times New Roman"/>
          <w:i/>
          <w:iCs/>
          <w:color w:val="000000"/>
          <w:sz w:val="24"/>
          <w:szCs w:val="24"/>
          <w:lang w:val="en-US"/>
        </w:rPr>
        <w:t>p</w:t>
      </w:r>
      <w:r w:rsidRPr="00EA1BEC">
        <w:rPr>
          <w:rFonts w:ascii="Times New Roman" w:eastAsia="Times New Roman" w:hAnsi="Times New Roman" w:cs="Times New Roman"/>
          <w:color w:val="000000"/>
          <w:sz w:val="24"/>
          <w:szCs w:val="24"/>
          <w:lang w:val="en-US"/>
        </w:rPr>
        <w:t xml:space="preserve">&lt;0.05]. As for model </w:t>
      </w:r>
      <w:r w:rsidR="00F72515" w:rsidRPr="00EA1BEC">
        <w:rPr>
          <w:rFonts w:ascii="Times New Roman" w:eastAsia="Times New Roman" w:hAnsi="Times New Roman" w:cs="Times New Roman"/>
          <w:color w:val="000000"/>
          <w:sz w:val="24"/>
          <w:szCs w:val="24"/>
          <w:lang w:val="en-US"/>
        </w:rPr>
        <w:t>usability</w:t>
      </w:r>
      <w:r w:rsidRPr="00EA1BEC">
        <w:rPr>
          <w:rFonts w:ascii="Times New Roman" w:eastAsia="Times New Roman" w:hAnsi="Times New Roman" w:cs="Times New Roman"/>
          <w:color w:val="000000"/>
          <w:sz w:val="24"/>
          <w:szCs w:val="24"/>
          <w:lang w:val="en-US"/>
        </w:rPr>
        <w:t>, this model correctly predicted those with mental illness 5</w:t>
      </w:r>
      <w:r w:rsidR="001000C1">
        <w:rPr>
          <w:rFonts w:ascii="Times New Roman" w:eastAsia="Times New Roman" w:hAnsi="Times New Roman" w:cs="Times New Roman"/>
          <w:color w:val="000000"/>
          <w:sz w:val="24"/>
          <w:szCs w:val="24"/>
          <w:lang w:val="en-US"/>
        </w:rPr>
        <w:t>6</w:t>
      </w:r>
      <w:r w:rsidRPr="00EA1BEC">
        <w:rPr>
          <w:rFonts w:ascii="Times New Roman" w:eastAsia="Times New Roman" w:hAnsi="Times New Roman" w:cs="Times New Roman"/>
          <w:color w:val="000000"/>
          <w:sz w:val="24"/>
          <w:szCs w:val="24"/>
          <w:lang w:val="en-US"/>
        </w:rPr>
        <w:t>% of the time, and correctly predicted those without mental illness 74% of the time. </w:t>
      </w:r>
    </w:p>
    <w:p w14:paraId="2CDA02C2" w14:textId="77777777" w:rsidR="002756C3" w:rsidRDefault="002756C3" w:rsidP="00EA1BEC">
      <w:pPr>
        <w:spacing w:line="480" w:lineRule="auto"/>
        <w:contextualSpacing/>
        <w:rPr>
          <w:rFonts w:ascii="Times New Roman" w:eastAsia="Times New Roman" w:hAnsi="Times New Roman" w:cs="Times New Roman"/>
          <w:color w:val="000000"/>
          <w:sz w:val="24"/>
          <w:szCs w:val="24"/>
          <w:lang w:val="en-US"/>
        </w:rPr>
      </w:pPr>
    </w:p>
    <w:tbl>
      <w:tblPr>
        <w:tblW w:w="6840" w:type="dxa"/>
        <w:tblLook w:val="04A0" w:firstRow="1" w:lastRow="0" w:firstColumn="1" w:lastColumn="0" w:noHBand="0" w:noVBand="1"/>
      </w:tblPr>
      <w:tblGrid>
        <w:gridCol w:w="2640"/>
        <w:gridCol w:w="2020"/>
        <w:gridCol w:w="2180"/>
      </w:tblGrid>
      <w:tr w:rsidR="00413F2D" w:rsidRPr="00413F2D" w14:paraId="7770CF7D" w14:textId="77777777" w:rsidTr="00413F2D">
        <w:trPr>
          <w:trHeight w:val="263"/>
        </w:trPr>
        <w:tc>
          <w:tcPr>
            <w:tcW w:w="6840" w:type="dxa"/>
            <w:gridSpan w:val="3"/>
            <w:tcBorders>
              <w:top w:val="nil"/>
              <w:left w:val="nil"/>
              <w:bottom w:val="nil"/>
              <w:right w:val="nil"/>
            </w:tcBorders>
            <w:shd w:val="clear" w:color="auto" w:fill="auto"/>
            <w:noWrap/>
            <w:vAlign w:val="center"/>
            <w:hideMark/>
          </w:tcPr>
          <w:p w14:paraId="1111EAFE" w14:textId="6E6AD1DC" w:rsidR="00413F2D" w:rsidRPr="00413F2D" w:rsidRDefault="00413F2D" w:rsidP="00413F2D">
            <w:pPr>
              <w:spacing w:line="240" w:lineRule="auto"/>
              <w:rPr>
                <w:rFonts w:ascii="Times New Roman" w:eastAsia="Times New Roman" w:hAnsi="Times New Roman" w:cs="Times New Roman"/>
                <w:b/>
                <w:bCs/>
                <w:sz w:val="20"/>
                <w:szCs w:val="20"/>
                <w:lang w:val="en-US"/>
              </w:rPr>
            </w:pPr>
            <w:r w:rsidRPr="00413F2D">
              <w:rPr>
                <w:rFonts w:ascii="Times New Roman" w:eastAsia="Times New Roman" w:hAnsi="Times New Roman" w:cs="Times New Roman"/>
                <w:b/>
                <w:bCs/>
                <w:sz w:val="20"/>
                <w:szCs w:val="20"/>
                <w:lang w:val="en-US"/>
              </w:rPr>
              <w:t xml:space="preserve">Table 2. </w:t>
            </w:r>
            <w:r w:rsidR="00E001AB">
              <w:rPr>
                <w:rFonts w:ascii="Times New Roman" w:eastAsia="Times New Roman" w:hAnsi="Times New Roman" w:cs="Times New Roman"/>
                <w:b/>
                <w:bCs/>
                <w:sz w:val="20"/>
                <w:szCs w:val="20"/>
                <w:lang w:val="en-US"/>
              </w:rPr>
              <w:t>Prevalence odds of mental illness among incarcerated women, based on different types of past trauma</w:t>
            </w:r>
          </w:p>
        </w:tc>
      </w:tr>
      <w:tr w:rsidR="00413F2D" w:rsidRPr="00413F2D" w14:paraId="78A35E6A" w14:textId="77777777" w:rsidTr="00413F2D">
        <w:trPr>
          <w:trHeight w:val="263"/>
        </w:trPr>
        <w:tc>
          <w:tcPr>
            <w:tcW w:w="2640" w:type="dxa"/>
            <w:tcBorders>
              <w:top w:val="single" w:sz="8" w:space="0" w:color="000000"/>
              <w:left w:val="nil"/>
              <w:bottom w:val="single" w:sz="8" w:space="0" w:color="000000"/>
              <w:right w:val="nil"/>
            </w:tcBorders>
            <w:shd w:val="clear" w:color="auto" w:fill="auto"/>
            <w:noWrap/>
            <w:vAlign w:val="center"/>
            <w:hideMark/>
          </w:tcPr>
          <w:p w14:paraId="3DD4D79C" w14:textId="77777777" w:rsidR="00413F2D" w:rsidRPr="00413F2D" w:rsidRDefault="00413F2D" w:rsidP="00413F2D">
            <w:pPr>
              <w:spacing w:line="240" w:lineRule="auto"/>
              <w:rPr>
                <w:rFonts w:ascii="Times New Roman" w:eastAsia="Times New Roman" w:hAnsi="Times New Roman" w:cs="Times New Roman"/>
                <w:color w:val="000000"/>
                <w:sz w:val="20"/>
                <w:szCs w:val="20"/>
                <w:lang w:val="en-US"/>
              </w:rPr>
            </w:pPr>
            <w:r w:rsidRPr="00413F2D">
              <w:rPr>
                <w:rFonts w:ascii="Times New Roman" w:eastAsia="Times New Roman" w:hAnsi="Times New Roman" w:cs="Times New Roman"/>
                <w:color w:val="000000"/>
                <w:sz w:val="20"/>
                <w:szCs w:val="20"/>
                <w:lang w:val="en-US"/>
              </w:rPr>
              <w:t> </w:t>
            </w:r>
          </w:p>
        </w:tc>
        <w:tc>
          <w:tcPr>
            <w:tcW w:w="2020" w:type="dxa"/>
            <w:tcBorders>
              <w:top w:val="single" w:sz="8" w:space="0" w:color="000000"/>
              <w:left w:val="nil"/>
              <w:bottom w:val="single" w:sz="8" w:space="0" w:color="000000"/>
              <w:right w:val="nil"/>
            </w:tcBorders>
            <w:shd w:val="clear" w:color="auto" w:fill="auto"/>
            <w:noWrap/>
            <w:vAlign w:val="center"/>
            <w:hideMark/>
          </w:tcPr>
          <w:p w14:paraId="29605669" w14:textId="77777777" w:rsidR="00413F2D" w:rsidRPr="00413F2D" w:rsidRDefault="00413F2D" w:rsidP="00413F2D">
            <w:pPr>
              <w:spacing w:line="240" w:lineRule="auto"/>
              <w:jc w:val="center"/>
              <w:rPr>
                <w:rFonts w:ascii="Times New Roman" w:eastAsia="Times New Roman" w:hAnsi="Times New Roman" w:cs="Times New Roman"/>
                <w:b/>
                <w:bCs/>
                <w:sz w:val="20"/>
                <w:szCs w:val="20"/>
                <w:lang w:val="en-US"/>
              </w:rPr>
            </w:pPr>
            <w:r w:rsidRPr="00413F2D">
              <w:rPr>
                <w:rFonts w:ascii="Times New Roman" w:eastAsia="Times New Roman" w:hAnsi="Times New Roman" w:cs="Times New Roman"/>
                <w:b/>
                <w:bCs/>
                <w:sz w:val="20"/>
                <w:szCs w:val="20"/>
                <w:lang w:val="en-US"/>
              </w:rPr>
              <w:t> </w:t>
            </w:r>
          </w:p>
        </w:tc>
        <w:tc>
          <w:tcPr>
            <w:tcW w:w="2180" w:type="dxa"/>
            <w:tcBorders>
              <w:top w:val="single" w:sz="8" w:space="0" w:color="000000"/>
              <w:left w:val="nil"/>
              <w:bottom w:val="single" w:sz="8" w:space="0" w:color="000000"/>
              <w:right w:val="nil"/>
            </w:tcBorders>
            <w:shd w:val="clear" w:color="auto" w:fill="auto"/>
            <w:noWrap/>
            <w:vAlign w:val="center"/>
            <w:hideMark/>
          </w:tcPr>
          <w:p w14:paraId="6FDFD2B5" w14:textId="77777777" w:rsidR="00413F2D" w:rsidRPr="00413F2D" w:rsidRDefault="00413F2D" w:rsidP="00413F2D">
            <w:pPr>
              <w:spacing w:line="240" w:lineRule="auto"/>
              <w:jc w:val="center"/>
              <w:rPr>
                <w:rFonts w:ascii="Times New Roman" w:eastAsia="Times New Roman" w:hAnsi="Times New Roman" w:cs="Times New Roman"/>
                <w:b/>
                <w:bCs/>
                <w:sz w:val="20"/>
                <w:szCs w:val="20"/>
                <w:lang w:val="en-US"/>
              </w:rPr>
            </w:pPr>
            <w:r w:rsidRPr="00413F2D">
              <w:rPr>
                <w:rFonts w:ascii="Times New Roman" w:eastAsia="Times New Roman" w:hAnsi="Times New Roman" w:cs="Times New Roman"/>
                <w:b/>
                <w:bCs/>
                <w:sz w:val="20"/>
                <w:szCs w:val="20"/>
                <w:lang w:val="en-US"/>
              </w:rPr>
              <w:t>OR (95% CI)</w:t>
            </w:r>
          </w:p>
        </w:tc>
      </w:tr>
      <w:tr w:rsidR="00413F2D" w:rsidRPr="00413F2D" w14:paraId="03508DFD" w14:textId="77777777" w:rsidTr="00413F2D">
        <w:trPr>
          <w:trHeight w:val="525"/>
        </w:trPr>
        <w:tc>
          <w:tcPr>
            <w:tcW w:w="2640" w:type="dxa"/>
            <w:tcBorders>
              <w:top w:val="nil"/>
              <w:left w:val="nil"/>
              <w:bottom w:val="nil"/>
              <w:right w:val="nil"/>
            </w:tcBorders>
            <w:shd w:val="clear" w:color="auto" w:fill="auto"/>
            <w:vAlign w:val="center"/>
            <w:hideMark/>
          </w:tcPr>
          <w:p w14:paraId="2E6A01AB" w14:textId="77777777" w:rsidR="00413F2D" w:rsidRPr="00413F2D" w:rsidRDefault="00413F2D" w:rsidP="00413F2D">
            <w:pPr>
              <w:spacing w:line="240" w:lineRule="auto"/>
              <w:jc w:val="right"/>
              <w:rPr>
                <w:rFonts w:ascii="Times New Roman" w:eastAsia="Times New Roman" w:hAnsi="Times New Roman" w:cs="Times New Roman"/>
                <w:color w:val="000000"/>
                <w:sz w:val="20"/>
                <w:szCs w:val="20"/>
                <w:lang w:val="en-US"/>
              </w:rPr>
            </w:pPr>
            <w:r w:rsidRPr="00413F2D">
              <w:rPr>
                <w:rFonts w:ascii="Times New Roman" w:eastAsia="Times New Roman" w:hAnsi="Times New Roman" w:cs="Times New Roman"/>
                <w:color w:val="000000"/>
                <w:sz w:val="20"/>
                <w:szCs w:val="20"/>
                <w:lang w:val="en-US"/>
              </w:rPr>
              <w:t>Parents/Step-parents abused alcohol/drugs</w:t>
            </w:r>
          </w:p>
        </w:tc>
        <w:tc>
          <w:tcPr>
            <w:tcW w:w="2020" w:type="dxa"/>
            <w:tcBorders>
              <w:top w:val="nil"/>
              <w:left w:val="nil"/>
              <w:bottom w:val="nil"/>
              <w:right w:val="nil"/>
            </w:tcBorders>
            <w:shd w:val="clear" w:color="auto" w:fill="auto"/>
            <w:vAlign w:val="center"/>
            <w:hideMark/>
          </w:tcPr>
          <w:p w14:paraId="33CECC06" w14:textId="77777777" w:rsidR="00413F2D" w:rsidRPr="00413F2D" w:rsidRDefault="00413F2D" w:rsidP="00413F2D">
            <w:pPr>
              <w:spacing w:line="240" w:lineRule="auto"/>
              <w:jc w:val="right"/>
              <w:rPr>
                <w:rFonts w:ascii="Times New Roman" w:eastAsia="Times New Roman" w:hAnsi="Times New Roman" w:cs="Times New Roman"/>
                <w:color w:val="000000"/>
                <w:sz w:val="20"/>
                <w:szCs w:val="20"/>
                <w:lang w:val="en-US"/>
              </w:rPr>
            </w:pPr>
          </w:p>
        </w:tc>
        <w:tc>
          <w:tcPr>
            <w:tcW w:w="2180" w:type="dxa"/>
            <w:tcBorders>
              <w:top w:val="nil"/>
              <w:left w:val="nil"/>
              <w:bottom w:val="nil"/>
              <w:right w:val="nil"/>
            </w:tcBorders>
            <w:shd w:val="clear" w:color="auto" w:fill="auto"/>
            <w:vAlign w:val="center"/>
            <w:hideMark/>
          </w:tcPr>
          <w:p w14:paraId="1F75BFEC" w14:textId="77777777" w:rsidR="00413F2D" w:rsidRPr="00413F2D" w:rsidRDefault="00413F2D" w:rsidP="00413F2D">
            <w:pPr>
              <w:spacing w:line="240" w:lineRule="auto"/>
              <w:rPr>
                <w:rFonts w:ascii="Times New Roman" w:eastAsia="Times New Roman" w:hAnsi="Times New Roman" w:cs="Times New Roman"/>
                <w:sz w:val="20"/>
                <w:szCs w:val="20"/>
                <w:lang w:val="en-US"/>
              </w:rPr>
            </w:pPr>
            <w:r w:rsidRPr="00413F2D">
              <w:rPr>
                <w:rFonts w:ascii="Times New Roman" w:eastAsia="Times New Roman" w:hAnsi="Times New Roman" w:cs="Times New Roman"/>
                <w:sz w:val="20"/>
                <w:szCs w:val="20"/>
                <w:lang w:val="en-US"/>
              </w:rPr>
              <w:t>1.52 (1.19, 1.93)</w:t>
            </w:r>
          </w:p>
        </w:tc>
      </w:tr>
      <w:tr w:rsidR="00413F2D" w:rsidRPr="00413F2D" w14:paraId="5118C804" w14:textId="77777777" w:rsidTr="00413F2D">
        <w:trPr>
          <w:trHeight w:val="525"/>
        </w:trPr>
        <w:tc>
          <w:tcPr>
            <w:tcW w:w="2640" w:type="dxa"/>
            <w:tcBorders>
              <w:top w:val="nil"/>
              <w:left w:val="nil"/>
              <w:bottom w:val="nil"/>
              <w:right w:val="nil"/>
            </w:tcBorders>
            <w:shd w:val="clear" w:color="auto" w:fill="auto"/>
            <w:vAlign w:val="center"/>
            <w:hideMark/>
          </w:tcPr>
          <w:p w14:paraId="4463E0CD" w14:textId="77777777" w:rsidR="00413F2D" w:rsidRPr="00413F2D" w:rsidRDefault="00413F2D" w:rsidP="00413F2D">
            <w:pPr>
              <w:spacing w:line="240" w:lineRule="auto"/>
              <w:jc w:val="right"/>
              <w:rPr>
                <w:rFonts w:ascii="Times New Roman" w:eastAsia="Times New Roman" w:hAnsi="Times New Roman" w:cs="Times New Roman"/>
                <w:color w:val="000000"/>
                <w:sz w:val="20"/>
                <w:szCs w:val="20"/>
                <w:lang w:val="en-US"/>
              </w:rPr>
            </w:pPr>
            <w:r w:rsidRPr="00413F2D">
              <w:rPr>
                <w:rFonts w:ascii="Times New Roman" w:eastAsia="Times New Roman" w:hAnsi="Times New Roman" w:cs="Times New Roman"/>
                <w:color w:val="000000"/>
                <w:sz w:val="20"/>
                <w:szCs w:val="20"/>
                <w:lang w:val="en-US"/>
              </w:rPr>
              <w:t>Parents served time</w:t>
            </w:r>
          </w:p>
        </w:tc>
        <w:tc>
          <w:tcPr>
            <w:tcW w:w="2020" w:type="dxa"/>
            <w:tcBorders>
              <w:top w:val="nil"/>
              <w:left w:val="nil"/>
              <w:bottom w:val="nil"/>
              <w:right w:val="nil"/>
            </w:tcBorders>
            <w:shd w:val="clear" w:color="auto" w:fill="auto"/>
            <w:vAlign w:val="center"/>
            <w:hideMark/>
          </w:tcPr>
          <w:p w14:paraId="46B3F3AA" w14:textId="77777777" w:rsidR="00413F2D" w:rsidRPr="00413F2D" w:rsidRDefault="00413F2D" w:rsidP="00413F2D">
            <w:pPr>
              <w:spacing w:line="240" w:lineRule="auto"/>
              <w:jc w:val="right"/>
              <w:rPr>
                <w:rFonts w:ascii="Times New Roman" w:eastAsia="Times New Roman" w:hAnsi="Times New Roman" w:cs="Times New Roman"/>
                <w:color w:val="000000"/>
                <w:sz w:val="20"/>
                <w:szCs w:val="20"/>
                <w:lang w:val="en-US"/>
              </w:rPr>
            </w:pPr>
          </w:p>
        </w:tc>
        <w:tc>
          <w:tcPr>
            <w:tcW w:w="2180" w:type="dxa"/>
            <w:tcBorders>
              <w:top w:val="nil"/>
              <w:left w:val="nil"/>
              <w:bottom w:val="nil"/>
              <w:right w:val="nil"/>
            </w:tcBorders>
            <w:shd w:val="clear" w:color="auto" w:fill="auto"/>
            <w:vAlign w:val="center"/>
            <w:hideMark/>
          </w:tcPr>
          <w:p w14:paraId="00978D6A" w14:textId="77777777" w:rsidR="00413F2D" w:rsidRPr="00413F2D" w:rsidRDefault="00413F2D" w:rsidP="00413F2D">
            <w:pPr>
              <w:spacing w:line="240" w:lineRule="auto"/>
              <w:rPr>
                <w:rFonts w:ascii="Times New Roman" w:eastAsia="Times New Roman" w:hAnsi="Times New Roman" w:cs="Times New Roman"/>
                <w:sz w:val="20"/>
                <w:szCs w:val="20"/>
                <w:lang w:val="en-US"/>
              </w:rPr>
            </w:pPr>
            <w:r w:rsidRPr="00413F2D">
              <w:rPr>
                <w:rFonts w:ascii="Times New Roman" w:eastAsia="Times New Roman" w:hAnsi="Times New Roman" w:cs="Times New Roman"/>
                <w:sz w:val="20"/>
                <w:szCs w:val="20"/>
                <w:lang w:val="en-US"/>
              </w:rPr>
              <w:t>0.93 (0.70, 1.21)</w:t>
            </w:r>
          </w:p>
        </w:tc>
      </w:tr>
      <w:tr w:rsidR="00413F2D" w:rsidRPr="00413F2D" w14:paraId="4E03BA63" w14:textId="77777777" w:rsidTr="00413F2D">
        <w:trPr>
          <w:trHeight w:val="525"/>
        </w:trPr>
        <w:tc>
          <w:tcPr>
            <w:tcW w:w="2640" w:type="dxa"/>
            <w:tcBorders>
              <w:top w:val="nil"/>
              <w:left w:val="nil"/>
              <w:bottom w:val="nil"/>
              <w:right w:val="nil"/>
            </w:tcBorders>
            <w:shd w:val="clear" w:color="auto" w:fill="auto"/>
            <w:vAlign w:val="center"/>
            <w:hideMark/>
          </w:tcPr>
          <w:p w14:paraId="3EBE173F" w14:textId="77777777" w:rsidR="00413F2D" w:rsidRPr="00413F2D" w:rsidRDefault="00413F2D" w:rsidP="00413F2D">
            <w:pPr>
              <w:spacing w:line="240" w:lineRule="auto"/>
              <w:jc w:val="right"/>
              <w:rPr>
                <w:rFonts w:ascii="Times New Roman" w:eastAsia="Times New Roman" w:hAnsi="Times New Roman" w:cs="Times New Roman"/>
                <w:color w:val="000000"/>
                <w:sz w:val="20"/>
                <w:szCs w:val="20"/>
                <w:lang w:val="en-US"/>
              </w:rPr>
            </w:pPr>
            <w:r w:rsidRPr="00413F2D">
              <w:rPr>
                <w:rFonts w:ascii="Times New Roman" w:eastAsia="Times New Roman" w:hAnsi="Times New Roman" w:cs="Times New Roman"/>
                <w:color w:val="000000"/>
                <w:sz w:val="20"/>
                <w:szCs w:val="20"/>
                <w:lang w:val="en-US"/>
              </w:rPr>
              <w:t>Ever shot</w:t>
            </w:r>
          </w:p>
        </w:tc>
        <w:tc>
          <w:tcPr>
            <w:tcW w:w="2020" w:type="dxa"/>
            <w:tcBorders>
              <w:top w:val="nil"/>
              <w:left w:val="nil"/>
              <w:bottom w:val="nil"/>
              <w:right w:val="nil"/>
            </w:tcBorders>
            <w:shd w:val="clear" w:color="auto" w:fill="auto"/>
            <w:vAlign w:val="center"/>
            <w:hideMark/>
          </w:tcPr>
          <w:p w14:paraId="1D8EB05E" w14:textId="77777777" w:rsidR="00413F2D" w:rsidRPr="00413F2D" w:rsidRDefault="00413F2D" w:rsidP="00413F2D">
            <w:pPr>
              <w:spacing w:line="240" w:lineRule="auto"/>
              <w:jc w:val="right"/>
              <w:rPr>
                <w:rFonts w:ascii="Times New Roman" w:eastAsia="Times New Roman" w:hAnsi="Times New Roman" w:cs="Times New Roman"/>
                <w:color w:val="000000"/>
                <w:sz w:val="20"/>
                <w:szCs w:val="20"/>
                <w:lang w:val="en-US"/>
              </w:rPr>
            </w:pPr>
          </w:p>
        </w:tc>
        <w:tc>
          <w:tcPr>
            <w:tcW w:w="2180" w:type="dxa"/>
            <w:tcBorders>
              <w:top w:val="nil"/>
              <w:left w:val="nil"/>
              <w:bottom w:val="nil"/>
              <w:right w:val="nil"/>
            </w:tcBorders>
            <w:shd w:val="clear" w:color="auto" w:fill="auto"/>
            <w:vAlign w:val="center"/>
            <w:hideMark/>
          </w:tcPr>
          <w:p w14:paraId="0610CFE2" w14:textId="77777777" w:rsidR="00413F2D" w:rsidRPr="00413F2D" w:rsidRDefault="00413F2D" w:rsidP="00413F2D">
            <w:pPr>
              <w:spacing w:line="240" w:lineRule="auto"/>
              <w:rPr>
                <w:rFonts w:ascii="Times New Roman" w:eastAsia="Times New Roman" w:hAnsi="Times New Roman" w:cs="Times New Roman"/>
                <w:sz w:val="20"/>
                <w:szCs w:val="20"/>
                <w:lang w:val="en-US"/>
              </w:rPr>
            </w:pPr>
            <w:r w:rsidRPr="00413F2D">
              <w:rPr>
                <w:rFonts w:ascii="Times New Roman" w:eastAsia="Times New Roman" w:hAnsi="Times New Roman" w:cs="Times New Roman"/>
                <w:sz w:val="20"/>
                <w:szCs w:val="20"/>
                <w:lang w:val="en-US"/>
              </w:rPr>
              <w:t>1.14 (0.86, 1.52)</w:t>
            </w:r>
          </w:p>
        </w:tc>
      </w:tr>
      <w:tr w:rsidR="00413F2D" w:rsidRPr="00413F2D" w14:paraId="0C8CFAFC" w14:textId="77777777" w:rsidTr="00413F2D">
        <w:trPr>
          <w:trHeight w:val="525"/>
        </w:trPr>
        <w:tc>
          <w:tcPr>
            <w:tcW w:w="2640" w:type="dxa"/>
            <w:tcBorders>
              <w:top w:val="nil"/>
              <w:left w:val="nil"/>
              <w:bottom w:val="nil"/>
              <w:right w:val="nil"/>
            </w:tcBorders>
            <w:shd w:val="clear" w:color="auto" w:fill="auto"/>
            <w:vAlign w:val="center"/>
            <w:hideMark/>
          </w:tcPr>
          <w:p w14:paraId="00124508" w14:textId="77777777" w:rsidR="00413F2D" w:rsidRPr="00413F2D" w:rsidRDefault="00413F2D" w:rsidP="00413F2D">
            <w:pPr>
              <w:spacing w:line="240" w:lineRule="auto"/>
              <w:jc w:val="right"/>
              <w:rPr>
                <w:rFonts w:ascii="Times New Roman" w:eastAsia="Times New Roman" w:hAnsi="Times New Roman" w:cs="Times New Roman"/>
                <w:color w:val="000000"/>
                <w:sz w:val="20"/>
                <w:szCs w:val="20"/>
                <w:lang w:val="en-US"/>
              </w:rPr>
            </w:pPr>
            <w:r w:rsidRPr="00413F2D">
              <w:rPr>
                <w:rFonts w:ascii="Times New Roman" w:eastAsia="Times New Roman" w:hAnsi="Times New Roman" w:cs="Times New Roman"/>
                <w:color w:val="000000"/>
                <w:sz w:val="20"/>
                <w:szCs w:val="20"/>
                <w:lang w:val="en-US"/>
              </w:rPr>
              <w:t>Physically abused</w:t>
            </w:r>
          </w:p>
        </w:tc>
        <w:tc>
          <w:tcPr>
            <w:tcW w:w="2020" w:type="dxa"/>
            <w:tcBorders>
              <w:top w:val="nil"/>
              <w:left w:val="nil"/>
              <w:bottom w:val="nil"/>
              <w:right w:val="nil"/>
            </w:tcBorders>
            <w:shd w:val="clear" w:color="auto" w:fill="auto"/>
            <w:vAlign w:val="center"/>
            <w:hideMark/>
          </w:tcPr>
          <w:p w14:paraId="57EEE7F2" w14:textId="77777777" w:rsidR="00413F2D" w:rsidRPr="00413F2D" w:rsidRDefault="00413F2D" w:rsidP="00413F2D">
            <w:pPr>
              <w:spacing w:line="240" w:lineRule="auto"/>
              <w:jc w:val="right"/>
              <w:rPr>
                <w:rFonts w:ascii="Times New Roman" w:eastAsia="Times New Roman" w:hAnsi="Times New Roman" w:cs="Times New Roman"/>
                <w:color w:val="000000"/>
                <w:sz w:val="20"/>
                <w:szCs w:val="20"/>
                <w:lang w:val="en-US"/>
              </w:rPr>
            </w:pPr>
          </w:p>
        </w:tc>
        <w:tc>
          <w:tcPr>
            <w:tcW w:w="2180" w:type="dxa"/>
            <w:tcBorders>
              <w:top w:val="nil"/>
              <w:left w:val="nil"/>
              <w:bottom w:val="nil"/>
              <w:right w:val="nil"/>
            </w:tcBorders>
            <w:shd w:val="clear" w:color="auto" w:fill="auto"/>
            <w:vAlign w:val="center"/>
            <w:hideMark/>
          </w:tcPr>
          <w:p w14:paraId="034516EC" w14:textId="77777777" w:rsidR="00413F2D" w:rsidRPr="00413F2D" w:rsidRDefault="00413F2D" w:rsidP="00413F2D">
            <w:pPr>
              <w:spacing w:line="240" w:lineRule="auto"/>
              <w:rPr>
                <w:rFonts w:ascii="Times New Roman" w:eastAsia="Times New Roman" w:hAnsi="Times New Roman" w:cs="Times New Roman"/>
                <w:sz w:val="20"/>
                <w:szCs w:val="20"/>
                <w:lang w:val="en-US"/>
              </w:rPr>
            </w:pPr>
            <w:r w:rsidRPr="00413F2D">
              <w:rPr>
                <w:rFonts w:ascii="Times New Roman" w:eastAsia="Times New Roman" w:hAnsi="Times New Roman" w:cs="Times New Roman"/>
                <w:sz w:val="20"/>
                <w:szCs w:val="20"/>
                <w:lang w:val="en-US"/>
              </w:rPr>
              <w:t>2.12 (1.67, 2.70)</w:t>
            </w:r>
          </w:p>
        </w:tc>
      </w:tr>
      <w:tr w:rsidR="00413F2D" w:rsidRPr="00413F2D" w14:paraId="6561D95F" w14:textId="77777777" w:rsidTr="00413F2D">
        <w:trPr>
          <w:trHeight w:val="525"/>
        </w:trPr>
        <w:tc>
          <w:tcPr>
            <w:tcW w:w="2640" w:type="dxa"/>
            <w:tcBorders>
              <w:top w:val="nil"/>
              <w:left w:val="nil"/>
              <w:bottom w:val="nil"/>
              <w:right w:val="nil"/>
            </w:tcBorders>
            <w:shd w:val="clear" w:color="auto" w:fill="auto"/>
            <w:vAlign w:val="center"/>
            <w:hideMark/>
          </w:tcPr>
          <w:p w14:paraId="17853F36" w14:textId="77777777" w:rsidR="00413F2D" w:rsidRPr="00413F2D" w:rsidRDefault="00413F2D" w:rsidP="00413F2D">
            <w:pPr>
              <w:spacing w:line="240" w:lineRule="auto"/>
              <w:jc w:val="right"/>
              <w:rPr>
                <w:rFonts w:ascii="Times New Roman" w:eastAsia="Times New Roman" w:hAnsi="Times New Roman" w:cs="Times New Roman"/>
                <w:color w:val="000000"/>
                <w:sz w:val="20"/>
                <w:szCs w:val="20"/>
                <w:lang w:val="en-US"/>
              </w:rPr>
            </w:pPr>
            <w:r w:rsidRPr="00413F2D">
              <w:rPr>
                <w:rFonts w:ascii="Times New Roman" w:eastAsia="Times New Roman" w:hAnsi="Times New Roman" w:cs="Times New Roman"/>
                <w:color w:val="000000"/>
                <w:sz w:val="20"/>
                <w:szCs w:val="20"/>
                <w:lang w:val="en-US"/>
              </w:rPr>
              <w:t>Sexually abused</w:t>
            </w:r>
          </w:p>
        </w:tc>
        <w:tc>
          <w:tcPr>
            <w:tcW w:w="2020" w:type="dxa"/>
            <w:tcBorders>
              <w:top w:val="nil"/>
              <w:left w:val="nil"/>
              <w:bottom w:val="nil"/>
              <w:right w:val="nil"/>
            </w:tcBorders>
            <w:shd w:val="clear" w:color="auto" w:fill="auto"/>
            <w:vAlign w:val="center"/>
            <w:hideMark/>
          </w:tcPr>
          <w:p w14:paraId="6DD6C4C9" w14:textId="77777777" w:rsidR="00413F2D" w:rsidRPr="00413F2D" w:rsidRDefault="00413F2D" w:rsidP="00413F2D">
            <w:pPr>
              <w:spacing w:line="240" w:lineRule="auto"/>
              <w:jc w:val="right"/>
              <w:rPr>
                <w:rFonts w:ascii="Times New Roman" w:eastAsia="Times New Roman" w:hAnsi="Times New Roman" w:cs="Times New Roman"/>
                <w:color w:val="000000"/>
                <w:sz w:val="20"/>
                <w:szCs w:val="20"/>
                <w:lang w:val="en-US"/>
              </w:rPr>
            </w:pPr>
          </w:p>
        </w:tc>
        <w:tc>
          <w:tcPr>
            <w:tcW w:w="2180" w:type="dxa"/>
            <w:tcBorders>
              <w:top w:val="nil"/>
              <w:left w:val="nil"/>
              <w:bottom w:val="nil"/>
              <w:right w:val="nil"/>
            </w:tcBorders>
            <w:shd w:val="clear" w:color="auto" w:fill="auto"/>
            <w:vAlign w:val="center"/>
            <w:hideMark/>
          </w:tcPr>
          <w:p w14:paraId="63483D3B" w14:textId="77777777" w:rsidR="00413F2D" w:rsidRPr="00413F2D" w:rsidRDefault="00413F2D" w:rsidP="00413F2D">
            <w:pPr>
              <w:spacing w:line="240" w:lineRule="auto"/>
              <w:rPr>
                <w:rFonts w:ascii="Times New Roman" w:eastAsia="Times New Roman" w:hAnsi="Times New Roman" w:cs="Times New Roman"/>
                <w:sz w:val="20"/>
                <w:szCs w:val="20"/>
                <w:lang w:val="en-US"/>
              </w:rPr>
            </w:pPr>
            <w:r w:rsidRPr="00413F2D">
              <w:rPr>
                <w:rFonts w:ascii="Times New Roman" w:eastAsia="Times New Roman" w:hAnsi="Times New Roman" w:cs="Times New Roman"/>
                <w:sz w:val="20"/>
                <w:szCs w:val="20"/>
                <w:lang w:val="en-US"/>
              </w:rPr>
              <w:t>2.05 (1.60, 2.63)</w:t>
            </w:r>
          </w:p>
        </w:tc>
      </w:tr>
      <w:tr w:rsidR="00413F2D" w:rsidRPr="00413F2D" w14:paraId="4BBB6C9C" w14:textId="77777777" w:rsidTr="00413F2D">
        <w:trPr>
          <w:trHeight w:val="525"/>
        </w:trPr>
        <w:tc>
          <w:tcPr>
            <w:tcW w:w="2640" w:type="dxa"/>
            <w:tcBorders>
              <w:top w:val="nil"/>
              <w:left w:val="nil"/>
              <w:bottom w:val="nil"/>
              <w:right w:val="nil"/>
            </w:tcBorders>
            <w:shd w:val="clear" w:color="auto" w:fill="auto"/>
            <w:vAlign w:val="center"/>
            <w:hideMark/>
          </w:tcPr>
          <w:p w14:paraId="75DD02A7" w14:textId="77777777" w:rsidR="00413F2D" w:rsidRPr="00413F2D" w:rsidRDefault="00413F2D" w:rsidP="00413F2D">
            <w:pPr>
              <w:spacing w:line="240" w:lineRule="auto"/>
              <w:jc w:val="right"/>
              <w:rPr>
                <w:rFonts w:ascii="Times New Roman" w:eastAsia="Times New Roman" w:hAnsi="Times New Roman" w:cs="Times New Roman"/>
                <w:color w:val="000000"/>
                <w:sz w:val="20"/>
                <w:szCs w:val="20"/>
                <w:lang w:val="en-US"/>
              </w:rPr>
            </w:pPr>
            <w:r w:rsidRPr="00413F2D">
              <w:rPr>
                <w:rFonts w:ascii="Times New Roman" w:eastAsia="Times New Roman" w:hAnsi="Times New Roman" w:cs="Times New Roman"/>
                <w:i/>
                <w:iCs/>
                <w:color w:val="000000"/>
                <w:sz w:val="20"/>
                <w:szCs w:val="20"/>
                <w:lang w:val="en-US"/>
              </w:rPr>
              <w:t>X</w:t>
            </w:r>
            <w:r w:rsidRPr="00413F2D">
              <w:rPr>
                <w:rFonts w:ascii="Times New Roman" w:eastAsia="Times New Roman" w:hAnsi="Times New Roman" w:cs="Times New Roman"/>
                <w:color w:val="000000"/>
                <w:sz w:val="20"/>
                <w:szCs w:val="20"/>
                <w:vertAlign w:val="superscript"/>
                <w:lang w:val="en-US"/>
              </w:rPr>
              <w:t>2</w:t>
            </w:r>
          </w:p>
        </w:tc>
        <w:tc>
          <w:tcPr>
            <w:tcW w:w="4200" w:type="dxa"/>
            <w:gridSpan w:val="2"/>
            <w:tcBorders>
              <w:top w:val="nil"/>
              <w:left w:val="nil"/>
              <w:bottom w:val="nil"/>
              <w:right w:val="nil"/>
            </w:tcBorders>
            <w:shd w:val="clear" w:color="auto" w:fill="auto"/>
            <w:vAlign w:val="center"/>
            <w:hideMark/>
          </w:tcPr>
          <w:p w14:paraId="3ABBA526" w14:textId="77777777" w:rsidR="00413F2D" w:rsidRPr="00413F2D" w:rsidRDefault="00413F2D" w:rsidP="00413F2D">
            <w:pPr>
              <w:spacing w:line="240" w:lineRule="auto"/>
              <w:jc w:val="center"/>
              <w:rPr>
                <w:rFonts w:ascii="Times New Roman" w:eastAsia="Times New Roman" w:hAnsi="Times New Roman" w:cs="Times New Roman"/>
                <w:color w:val="000000"/>
                <w:sz w:val="20"/>
                <w:szCs w:val="20"/>
                <w:lang w:val="en-US"/>
              </w:rPr>
            </w:pPr>
            <w:r w:rsidRPr="00413F2D">
              <w:rPr>
                <w:rFonts w:ascii="Times New Roman" w:eastAsia="Times New Roman" w:hAnsi="Times New Roman" w:cs="Times New Roman"/>
                <w:color w:val="000000"/>
                <w:sz w:val="20"/>
                <w:szCs w:val="20"/>
                <w:lang w:val="en-US"/>
              </w:rPr>
              <w:t>189.25***</w:t>
            </w:r>
          </w:p>
        </w:tc>
      </w:tr>
      <w:tr w:rsidR="00413F2D" w:rsidRPr="00413F2D" w14:paraId="006B8783" w14:textId="77777777" w:rsidTr="00413F2D">
        <w:trPr>
          <w:trHeight w:val="525"/>
        </w:trPr>
        <w:tc>
          <w:tcPr>
            <w:tcW w:w="2640" w:type="dxa"/>
            <w:tcBorders>
              <w:top w:val="nil"/>
              <w:left w:val="nil"/>
              <w:bottom w:val="nil"/>
              <w:right w:val="nil"/>
            </w:tcBorders>
            <w:shd w:val="clear" w:color="auto" w:fill="auto"/>
            <w:vAlign w:val="center"/>
            <w:hideMark/>
          </w:tcPr>
          <w:p w14:paraId="70427349" w14:textId="77777777" w:rsidR="00413F2D" w:rsidRPr="00413F2D" w:rsidRDefault="00413F2D" w:rsidP="00413F2D">
            <w:pPr>
              <w:spacing w:line="240" w:lineRule="auto"/>
              <w:jc w:val="right"/>
              <w:rPr>
                <w:rFonts w:ascii="Times New Roman" w:eastAsia="Times New Roman" w:hAnsi="Times New Roman" w:cs="Times New Roman"/>
                <w:color w:val="000000"/>
                <w:sz w:val="20"/>
                <w:szCs w:val="20"/>
                <w:lang w:val="en-US"/>
              </w:rPr>
            </w:pPr>
            <w:r w:rsidRPr="00413F2D">
              <w:rPr>
                <w:rFonts w:ascii="Times New Roman" w:eastAsia="Times New Roman" w:hAnsi="Times New Roman" w:cs="Times New Roman"/>
                <w:color w:val="000000"/>
                <w:sz w:val="20"/>
                <w:szCs w:val="20"/>
                <w:lang w:val="en-US"/>
              </w:rPr>
              <w:t>df</w:t>
            </w:r>
          </w:p>
        </w:tc>
        <w:tc>
          <w:tcPr>
            <w:tcW w:w="4200" w:type="dxa"/>
            <w:gridSpan w:val="2"/>
            <w:tcBorders>
              <w:top w:val="nil"/>
              <w:left w:val="nil"/>
              <w:bottom w:val="nil"/>
              <w:right w:val="nil"/>
            </w:tcBorders>
            <w:shd w:val="clear" w:color="auto" w:fill="auto"/>
            <w:vAlign w:val="center"/>
            <w:hideMark/>
          </w:tcPr>
          <w:p w14:paraId="404DB6D3" w14:textId="77777777" w:rsidR="00413F2D" w:rsidRPr="00413F2D" w:rsidRDefault="00413F2D" w:rsidP="00413F2D">
            <w:pPr>
              <w:spacing w:line="240" w:lineRule="auto"/>
              <w:jc w:val="center"/>
              <w:rPr>
                <w:rFonts w:ascii="Times New Roman" w:eastAsia="Times New Roman" w:hAnsi="Times New Roman" w:cs="Times New Roman"/>
                <w:color w:val="000000"/>
                <w:sz w:val="20"/>
                <w:szCs w:val="20"/>
                <w:lang w:val="en-US"/>
              </w:rPr>
            </w:pPr>
            <w:r w:rsidRPr="00413F2D">
              <w:rPr>
                <w:rFonts w:ascii="Times New Roman" w:eastAsia="Times New Roman" w:hAnsi="Times New Roman" w:cs="Times New Roman"/>
                <w:color w:val="000000"/>
                <w:sz w:val="20"/>
                <w:szCs w:val="20"/>
                <w:lang w:val="en-US"/>
              </w:rPr>
              <w:t>14</w:t>
            </w:r>
          </w:p>
        </w:tc>
      </w:tr>
      <w:tr w:rsidR="00413F2D" w:rsidRPr="00413F2D" w14:paraId="4414FEF9" w14:textId="77777777" w:rsidTr="00413F2D">
        <w:trPr>
          <w:trHeight w:val="525"/>
        </w:trPr>
        <w:tc>
          <w:tcPr>
            <w:tcW w:w="2640" w:type="dxa"/>
            <w:tcBorders>
              <w:top w:val="nil"/>
              <w:left w:val="nil"/>
              <w:bottom w:val="single" w:sz="4" w:space="0" w:color="000000"/>
              <w:right w:val="nil"/>
            </w:tcBorders>
            <w:shd w:val="clear" w:color="auto" w:fill="auto"/>
            <w:vAlign w:val="center"/>
            <w:hideMark/>
          </w:tcPr>
          <w:p w14:paraId="383A4B50" w14:textId="77777777" w:rsidR="00413F2D" w:rsidRPr="00413F2D" w:rsidRDefault="00413F2D" w:rsidP="00413F2D">
            <w:pPr>
              <w:spacing w:line="240" w:lineRule="auto"/>
              <w:jc w:val="right"/>
              <w:rPr>
                <w:rFonts w:ascii="Times New Roman" w:eastAsia="Times New Roman" w:hAnsi="Times New Roman" w:cs="Times New Roman"/>
                <w:color w:val="000000"/>
                <w:sz w:val="20"/>
                <w:szCs w:val="20"/>
                <w:lang w:val="en-US"/>
              </w:rPr>
            </w:pPr>
            <w:r w:rsidRPr="00413F2D">
              <w:rPr>
                <w:rFonts w:ascii="Times New Roman" w:eastAsia="Times New Roman" w:hAnsi="Times New Roman" w:cs="Times New Roman"/>
                <w:color w:val="000000"/>
                <w:sz w:val="20"/>
                <w:szCs w:val="20"/>
                <w:lang w:val="en-US"/>
              </w:rPr>
              <w:t>-2LL</w:t>
            </w:r>
          </w:p>
        </w:tc>
        <w:tc>
          <w:tcPr>
            <w:tcW w:w="4200" w:type="dxa"/>
            <w:gridSpan w:val="2"/>
            <w:tcBorders>
              <w:top w:val="nil"/>
              <w:left w:val="nil"/>
              <w:bottom w:val="single" w:sz="4" w:space="0" w:color="000000"/>
              <w:right w:val="nil"/>
            </w:tcBorders>
            <w:shd w:val="clear" w:color="auto" w:fill="auto"/>
            <w:vAlign w:val="center"/>
            <w:hideMark/>
          </w:tcPr>
          <w:p w14:paraId="2F6801AC" w14:textId="77777777" w:rsidR="00413F2D" w:rsidRPr="00413F2D" w:rsidRDefault="00413F2D" w:rsidP="00413F2D">
            <w:pPr>
              <w:spacing w:line="240" w:lineRule="auto"/>
              <w:jc w:val="center"/>
              <w:rPr>
                <w:rFonts w:ascii="Times New Roman" w:eastAsia="Times New Roman" w:hAnsi="Times New Roman" w:cs="Times New Roman"/>
                <w:color w:val="000000"/>
                <w:sz w:val="20"/>
                <w:szCs w:val="20"/>
                <w:lang w:val="en-US"/>
              </w:rPr>
            </w:pPr>
            <w:r w:rsidRPr="00413F2D">
              <w:rPr>
                <w:rFonts w:ascii="Times New Roman" w:eastAsia="Times New Roman" w:hAnsi="Times New Roman" w:cs="Times New Roman"/>
                <w:color w:val="000000"/>
                <w:sz w:val="20"/>
                <w:szCs w:val="20"/>
                <w:lang w:val="en-US"/>
              </w:rPr>
              <w:t>-893.87</w:t>
            </w:r>
          </w:p>
        </w:tc>
      </w:tr>
    </w:tbl>
    <w:p w14:paraId="31DC81E6" w14:textId="4E90C6D3" w:rsidR="00611915" w:rsidRPr="00817670" w:rsidDel="002C4B74" w:rsidRDefault="00406462" w:rsidP="00EA1BEC">
      <w:pPr>
        <w:spacing w:line="480" w:lineRule="auto"/>
        <w:rPr>
          <w:del w:id="163" w:author="Abbie Tolon" w:date="2020-03-18T21:42:00Z"/>
          <w:rFonts w:ascii="Times New Roman" w:eastAsia="Times New Roman" w:hAnsi="Times New Roman" w:cs="Times New Roman"/>
          <w:i/>
          <w:iCs/>
          <w:sz w:val="20"/>
          <w:szCs w:val="20"/>
          <w:lang w:val="en-US"/>
        </w:rPr>
      </w:pPr>
      <w:r w:rsidRPr="00817670">
        <w:rPr>
          <w:rFonts w:ascii="Times New Roman" w:eastAsia="Times New Roman" w:hAnsi="Times New Roman" w:cs="Times New Roman"/>
          <w:i/>
          <w:iCs/>
          <w:sz w:val="20"/>
          <w:szCs w:val="20"/>
          <w:lang w:val="en-US"/>
        </w:rPr>
        <w:t>. = 0.05, * = 0.01, ** = 0.001, *** &lt;0.001</w:t>
      </w:r>
      <w:r w:rsidR="00611915">
        <w:rPr>
          <w:rFonts w:ascii="Times New Roman" w:eastAsia="Times New Roman" w:hAnsi="Times New Roman" w:cs="Times New Roman"/>
          <w:i/>
          <w:iCs/>
          <w:sz w:val="20"/>
          <w:szCs w:val="20"/>
          <w:lang w:val="en-US"/>
        </w:rPr>
        <w:t>; Adjusted for Race, Income, and Education</w:t>
      </w:r>
    </w:p>
    <w:p w14:paraId="48EBE25C" w14:textId="77777777" w:rsidR="00E514A6" w:rsidRDefault="00E514A6" w:rsidP="00EA1BEC">
      <w:pPr>
        <w:spacing w:line="480" w:lineRule="auto"/>
        <w:rPr>
          <w:rFonts w:ascii="Times New Roman" w:eastAsia="Times New Roman" w:hAnsi="Times New Roman" w:cs="Times New Roman"/>
          <w:b/>
          <w:bCs/>
          <w:color w:val="000000"/>
          <w:sz w:val="24"/>
          <w:szCs w:val="24"/>
          <w:lang w:val="en-US"/>
        </w:rPr>
      </w:pPr>
    </w:p>
    <w:p w14:paraId="67B5C625" w14:textId="48745F7B" w:rsidR="00EA1BEC" w:rsidRPr="00EA1BEC" w:rsidRDefault="00EA1BEC" w:rsidP="00EA1BEC">
      <w:pPr>
        <w:spacing w:line="480" w:lineRule="auto"/>
        <w:rPr>
          <w:rFonts w:ascii="Times New Roman" w:eastAsia="Times New Roman" w:hAnsi="Times New Roman" w:cs="Times New Roman"/>
          <w:sz w:val="24"/>
          <w:szCs w:val="24"/>
          <w:lang w:val="en-US"/>
        </w:rPr>
      </w:pPr>
      <w:r w:rsidRPr="00EA1BEC">
        <w:rPr>
          <w:rFonts w:ascii="Times New Roman" w:eastAsia="Times New Roman" w:hAnsi="Times New Roman" w:cs="Times New Roman"/>
          <w:b/>
          <w:bCs/>
          <w:color w:val="000000"/>
          <w:sz w:val="24"/>
          <w:szCs w:val="24"/>
          <w:lang w:val="en-US"/>
        </w:rPr>
        <w:t xml:space="preserve">Adjusted regression model with </w:t>
      </w:r>
      <w:ins w:id="164" w:author="Abbie Tolon" w:date="2020-03-21T19:29:00Z">
        <w:r w:rsidR="009559BD">
          <w:rPr>
            <w:rFonts w:ascii="Times New Roman" w:eastAsia="Times New Roman" w:hAnsi="Times New Roman" w:cs="Times New Roman"/>
            <w:b/>
            <w:bCs/>
            <w:color w:val="000000"/>
            <w:sz w:val="24"/>
            <w:szCs w:val="24"/>
            <w:lang w:val="en-US"/>
          </w:rPr>
          <w:t>total number of traumatic events experienced</w:t>
        </w:r>
      </w:ins>
      <w:del w:id="165" w:author="Abbie Tolon" w:date="2020-03-21T19:29:00Z">
        <w:r w:rsidRPr="00EA1BEC" w:rsidDel="009559BD">
          <w:rPr>
            <w:rFonts w:ascii="Times New Roman" w:eastAsia="Times New Roman" w:hAnsi="Times New Roman" w:cs="Times New Roman"/>
            <w:b/>
            <w:bCs/>
            <w:color w:val="000000"/>
            <w:sz w:val="24"/>
            <w:szCs w:val="24"/>
            <w:lang w:val="en-US"/>
          </w:rPr>
          <w:delText xml:space="preserve">single aggregated </w:delText>
        </w:r>
        <w:r w:rsidR="00C84A4A" w:rsidDel="009559BD">
          <w:rPr>
            <w:rFonts w:ascii="Times New Roman" w:eastAsia="Times New Roman" w:hAnsi="Times New Roman" w:cs="Times New Roman"/>
            <w:b/>
            <w:bCs/>
            <w:color w:val="000000"/>
            <w:sz w:val="24"/>
            <w:szCs w:val="24"/>
            <w:lang w:val="en-US"/>
          </w:rPr>
          <w:delText>trauma</w:delText>
        </w:r>
        <w:r w:rsidRPr="00EA1BEC" w:rsidDel="009559BD">
          <w:rPr>
            <w:rFonts w:ascii="Times New Roman" w:eastAsia="Times New Roman" w:hAnsi="Times New Roman" w:cs="Times New Roman"/>
            <w:b/>
            <w:bCs/>
            <w:color w:val="000000"/>
            <w:sz w:val="24"/>
            <w:szCs w:val="24"/>
            <w:lang w:val="en-US"/>
          </w:rPr>
          <w:delText xml:space="preserve"> predictor</w:delText>
        </w:r>
      </w:del>
    </w:p>
    <w:p w14:paraId="437F571A" w14:textId="42AF62D2" w:rsidR="00EA1BEC" w:rsidRDefault="00EA1BEC" w:rsidP="00EA1BEC">
      <w:pPr>
        <w:spacing w:line="480" w:lineRule="auto"/>
        <w:rPr>
          <w:rFonts w:ascii="Times New Roman" w:eastAsia="Times New Roman" w:hAnsi="Times New Roman" w:cs="Times New Roman"/>
          <w:color w:val="000000"/>
          <w:sz w:val="24"/>
          <w:szCs w:val="24"/>
          <w:lang w:val="en-US"/>
        </w:rPr>
      </w:pPr>
      <w:r w:rsidRPr="00EA1BEC">
        <w:rPr>
          <w:rFonts w:ascii="Times New Roman" w:eastAsia="Times New Roman" w:hAnsi="Times New Roman" w:cs="Times New Roman"/>
          <w:color w:val="000000"/>
          <w:sz w:val="24"/>
          <w:szCs w:val="24"/>
          <w:lang w:val="en-US"/>
        </w:rPr>
        <w:tab/>
      </w:r>
      <w:r w:rsidR="00C3191A">
        <w:rPr>
          <w:rFonts w:ascii="Times New Roman" w:eastAsia="Times New Roman" w:hAnsi="Times New Roman" w:cs="Times New Roman"/>
          <w:color w:val="000000"/>
          <w:sz w:val="24"/>
          <w:szCs w:val="24"/>
          <w:lang w:val="en-US"/>
        </w:rPr>
        <w:t>Number of adverse experiences</w:t>
      </w:r>
      <w:r w:rsidRPr="00EA1BEC">
        <w:rPr>
          <w:rFonts w:ascii="Times New Roman" w:eastAsia="Times New Roman" w:hAnsi="Times New Roman" w:cs="Times New Roman"/>
          <w:color w:val="000000"/>
          <w:sz w:val="24"/>
          <w:szCs w:val="24"/>
          <w:lang w:val="en-US"/>
        </w:rPr>
        <w:t xml:space="preserve"> was</w:t>
      </w:r>
      <w:r w:rsidR="00C3191A">
        <w:rPr>
          <w:rFonts w:ascii="Times New Roman" w:eastAsia="Times New Roman" w:hAnsi="Times New Roman" w:cs="Times New Roman"/>
          <w:color w:val="000000"/>
          <w:sz w:val="24"/>
          <w:szCs w:val="24"/>
          <w:lang w:val="en-US"/>
        </w:rPr>
        <w:t xml:space="preserve"> a</w:t>
      </w:r>
      <w:r w:rsidRPr="00EA1BEC">
        <w:rPr>
          <w:rFonts w:ascii="Times New Roman" w:eastAsia="Times New Roman" w:hAnsi="Times New Roman" w:cs="Times New Roman"/>
          <w:color w:val="000000"/>
          <w:sz w:val="24"/>
          <w:szCs w:val="24"/>
          <w:lang w:val="en-US"/>
        </w:rPr>
        <w:t xml:space="preserve"> statistically significant </w:t>
      </w:r>
      <w:r w:rsidR="00C3191A">
        <w:rPr>
          <w:rFonts w:ascii="Times New Roman" w:eastAsia="Times New Roman" w:hAnsi="Times New Roman" w:cs="Times New Roman"/>
          <w:color w:val="000000"/>
          <w:sz w:val="24"/>
          <w:szCs w:val="24"/>
          <w:lang w:val="en-US"/>
        </w:rPr>
        <w:t xml:space="preserve">predictor of mental illness </w:t>
      </w:r>
      <w:r w:rsidRPr="00EA1BEC">
        <w:rPr>
          <w:rFonts w:ascii="Times New Roman" w:eastAsia="Times New Roman" w:hAnsi="Times New Roman" w:cs="Times New Roman"/>
          <w:color w:val="000000"/>
          <w:sz w:val="24"/>
          <w:szCs w:val="24"/>
          <w:lang w:val="en-US"/>
        </w:rPr>
        <w:t xml:space="preserve">[OR=1.56, 95% CI 1.43, 1.70], indicating that with each additional reported adverse experience, an incarcerated woman has approximately 56% greater odds of also reporting a mental illness. </w:t>
      </w:r>
      <w:r w:rsidR="00FE3BDA">
        <w:rPr>
          <w:rFonts w:ascii="Times New Roman" w:eastAsia="Times New Roman" w:hAnsi="Times New Roman" w:cs="Times New Roman"/>
          <w:color w:val="000000"/>
          <w:sz w:val="24"/>
          <w:szCs w:val="24"/>
          <w:lang w:val="en-US"/>
        </w:rPr>
        <w:t>Being Black was also statistically significant and showed a protective effect [OR=0.</w:t>
      </w:r>
      <w:r w:rsidR="00B52DEE">
        <w:rPr>
          <w:rFonts w:ascii="Times New Roman" w:eastAsia="Times New Roman" w:hAnsi="Times New Roman" w:cs="Times New Roman"/>
          <w:color w:val="000000"/>
          <w:sz w:val="24"/>
          <w:szCs w:val="24"/>
          <w:lang w:val="en-US"/>
        </w:rPr>
        <w:t>59</w:t>
      </w:r>
      <w:r w:rsidR="00FE3BDA">
        <w:rPr>
          <w:rFonts w:ascii="Times New Roman" w:eastAsia="Times New Roman" w:hAnsi="Times New Roman" w:cs="Times New Roman"/>
          <w:color w:val="000000"/>
          <w:sz w:val="24"/>
          <w:szCs w:val="24"/>
          <w:lang w:val="en-US"/>
        </w:rPr>
        <w:t>, 95% CI 0.</w:t>
      </w:r>
      <w:r w:rsidR="00B52DEE">
        <w:rPr>
          <w:rFonts w:ascii="Times New Roman" w:eastAsia="Times New Roman" w:hAnsi="Times New Roman" w:cs="Times New Roman"/>
          <w:color w:val="000000"/>
          <w:sz w:val="24"/>
          <w:szCs w:val="24"/>
          <w:lang w:val="en-US"/>
        </w:rPr>
        <w:t>47</w:t>
      </w:r>
      <w:r w:rsidR="00FE3BDA">
        <w:rPr>
          <w:rFonts w:ascii="Times New Roman" w:eastAsia="Times New Roman" w:hAnsi="Times New Roman" w:cs="Times New Roman"/>
          <w:color w:val="000000"/>
          <w:sz w:val="24"/>
          <w:szCs w:val="24"/>
          <w:lang w:val="en-US"/>
        </w:rPr>
        <w:t>, 0.</w:t>
      </w:r>
      <w:r w:rsidR="00B52DEE">
        <w:rPr>
          <w:rFonts w:ascii="Times New Roman" w:eastAsia="Times New Roman" w:hAnsi="Times New Roman" w:cs="Times New Roman"/>
          <w:color w:val="000000"/>
          <w:sz w:val="24"/>
          <w:szCs w:val="24"/>
          <w:lang w:val="en-US"/>
        </w:rPr>
        <w:t>7</w:t>
      </w:r>
      <w:r w:rsidR="00F0629F">
        <w:rPr>
          <w:rFonts w:ascii="Times New Roman" w:eastAsia="Times New Roman" w:hAnsi="Times New Roman" w:cs="Times New Roman"/>
          <w:color w:val="000000"/>
          <w:sz w:val="24"/>
          <w:szCs w:val="24"/>
          <w:lang w:val="en-US"/>
        </w:rPr>
        <w:t>5</w:t>
      </w:r>
      <w:r w:rsidR="00FE3BDA">
        <w:rPr>
          <w:rFonts w:ascii="Times New Roman" w:eastAsia="Times New Roman" w:hAnsi="Times New Roman" w:cs="Times New Roman"/>
          <w:color w:val="000000"/>
          <w:sz w:val="24"/>
          <w:szCs w:val="24"/>
          <w:lang w:val="en-US"/>
        </w:rPr>
        <w:t>].</w:t>
      </w:r>
      <w:r w:rsidR="00FE3BDA" w:rsidRPr="00EA1BEC">
        <w:rPr>
          <w:rFonts w:ascii="Times New Roman" w:eastAsia="Times New Roman" w:hAnsi="Times New Roman" w:cs="Times New Roman"/>
          <w:color w:val="000000"/>
          <w:sz w:val="24"/>
          <w:szCs w:val="24"/>
          <w:lang w:val="en-US"/>
        </w:rPr>
        <w:t xml:space="preserve"> </w:t>
      </w:r>
      <w:r w:rsidRPr="00EA1BEC">
        <w:rPr>
          <w:rFonts w:ascii="Times New Roman" w:eastAsia="Times New Roman" w:hAnsi="Times New Roman" w:cs="Times New Roman"/>
          <w:color w:val="000000"/>
          <w:sz w:val="24"/>
          <w:szCs w:val="24"/>
          <w:lang w:val="en-US"/>
        </w:rPr>
        <w:t>The overall model was statistically significant [</w:t>
      </w:r>
      <w:r w:rsidR="001F29B3" w:rsidRPr="004C657C">
        <w:rPr>
          <w:rFonts w:ascii="Times New Roman" w:eastAsia="Times New Roman" w:hAnsi="Times New Roman" w:cs="Times New Roman"/>
          <w:i/>
          <w:iCs/>
          <w:color w:val="000000"/>
          <w:sz w:val="20"/>
          <w:szCs w:val="20"/>
          <w:lang w:val="en-US"/>
        </w:rPr>
        <w:t>X</w:t>
      </w:r>
      <w:r w:rsidR="001F29B3" w:rsidRPr="004C657C">
        <w:rPr>
          <w:rFonts w:ascii="Times New Roman" w:eastAsia="Times New Roman" w:hAnsi="Times New Roman" w:cs="Times New Roman"/>
          <w:color w:val="000000"/>
          <w:sz w:val="20"/>
          <w:szCs w:val="20"/>
          <w:vertAlign w:val="superscript"/>
          <w:lang w:val="en-US"/>
        </w:rPr>
        <w:t>2</w:t>
      </w:r>
      <w:r w:rsidRPr="00EA1BEC">
        <w:rPr>
          <w:rFonts w:ascii="Times New Roman" w:eastAsia="Times New Roman" w:hAnsi="Times New Roman" w:cs="Times New Roman"/>
          <w:color w:val="000000"/>
          <w:sz w:val="24"/>
          <w:szCs w:val="24"/>
          <w:lang w:val="en-US"/>
        </w:rPr>
        <w:t>(</w:t>
      </w:r>
      <w:r w:rsidR="00B90F72">
        <w:rPr>
          <w:rFonts w:ascii="Times New Roman" w:eastAsia="Times New Roman" w:hAnsi="Times New Roman" w:cs="Times New Roman"/>
          <w:color w:val="000000"/>
          <w:sz w:val="24"/>
          <w:szCs w:val="24"/>
          <w:lang w:val="en-US"/>
        </w:rPr>
        <w:t>10</w:t>
      </w:r>
      <w:r w:rsidRPr="00EA1BEC">
        <w:rPr>
          <w:rFonts w:ascii="Times New Roman" w:eastAsia="Times New Roman" w:hAnsi="Times New Roman" w:cs="Times New Roman"/>
          <w:color w:val="000000"/>
          <w:sz w:val="24"/>
          <w:szCs w:val="24"/>
          <w:lang w:val="en-US"/>
        </w:rPr>
        <w:t xml:space="preserve">) = </w:t>
      </w:r>
      <w:r w:rsidR="00B90F72">
        <w:rPr>
          <w:rFonts w:ascii="Times New Roman" w:eastAsia="Times New Roman" w:hAnsi="Times New Roman" w:cs="Times New Roman"/>
          <w:color w:val="000000"/>
          <w:sz w:val="24"/>
          <w:szCs w:val="24"/>
          <w:lang w:val="en-US"/>
        </w:rPr>
        <w:t>156.78</w:t>
      </w:r>
      <w:r w:rsidRPr="00EA1BEC">
        <w:rPr>
          <w:rFonts w:ascii="Times New Roman" w:eastAsia="Times New Roman" w:hAnsi="Times New Roman" w:cs="Times New Roman"/>
          <w:color w:val="000000"/>
          <w:sz w:val="24"/>
          <w:szCs w:val="24"/>
          <w:lang w:val="en-US"/>
        </w:rPr>
        <w:t xml:space="preserve">, </w:t>
      </w:r>
      <w:r w:rsidRPr="00EA1BEC">
        <w:rPr>
          <w:rFonts w:ascii="Times New Roman" w:eastAsia="Times New Roman" w:hAnsi="Times New Roman" w:cs="Times New Roman"/>
          <w:i/>
          <w:iCs/>
          <w:color w:val="000000"/>
          <w:sz w:val="24"/>
          <w:szCs w:val="24"/>
          <w:lang w:val="en-US"/>
        </w:rPr>
        <w:t>p</w:t>
      </w:r>
      <w:r w:rsidRPr="00EA1BEC">
        <w:rPr>
          <w:rFonts w:ascii="Times New Roman" w:eastAsia="Times New Roman" w:hAnsi="Times New Roman" w:cs="Times New Roman"/>
          <w:color w:val="000000"/>
          <w:sz w:val="24"/>
          <w:szCs w:val="24"/>
          <w:lang w:val="en-US"/>
        </w:rPr>
        <w:t>&lt;0.05], and correctly predicted cases of mental illness 5</w:t>
      </w:r>
      <w:r w:rsidR="001A0CBD">
        <w:rPr>
          <w:rFonts w:ascii="Times New Roman" w:eastAsia="Times New Roman" w:hAnsi="Times New Roman" w:cs="Times New Roman"/>
          <w:color w:val="000000"/>
          <w:sz w:val="24"/>
          <w:szCs w:val="24"/>
          <w:lang w:val="en-US"/>
        </w:rPr>
        <w:t>4</w:t>
      </w:r>
      <w:r w:rsidRPr="00EA1BEC">
        <w:rPr>
          <w:rFonts w:ascii="Times New Roman" w:eastAsia="Times New Roman" w:hAnsi="Times New Roman" w:cs="Times New Roman"/>
          <w:color w:val="000000"/>
          <w:sz w:val="24"/>
          <w:szCs w:val="24"/>
          <w:lang w:val="en-US"/>
        </w:rPr>
        <w:t>% of the time, while correctly predicting those without mental illness 7</w:t>
      </w:r>
      <w:r w:rsidR="001A0CBD">
        <w:rPr>
          <w:rFonts w:ascii="Times New Roman" w:eastAsia="Times New Roman" w:hAnsi="Times New Roman" w:cs="Times New Roman"/>
          <w:color w:val="000000"/>
          <w:sz w:val="24"/>
          <w:szCs w:val="24"/>
          <w:lang w:val="en-US"/>
        </w:rPr>
        <w:t>2</w:t>
      </w:r>
      <w:r w:rsidRPr="00EA1BEC">
        <w:rPr>
          <w:rFonts w:ascii="Times New Roman" w:eastAsia="Times New Roman" w:hAnsi="Times New Roman" w:cs="Times New Roman"/>
          <w:color w:val="000000"/>
          <w:sz w:val="24"/>
          <w:szCs w:val="24"/>
          <w:lang w:val="en-US"/>
        </w:rPr>
        <w:t>% of the time.</w:t>
      </w:r>
      <w:ins w:id="166" w:author="Abbie Tolon" w:date="2020-03-21T18:52:00Z">
        <w:r w:rsidR="00241B2C">
          <w:rPr>
            <w:rFonts w:ascii="Times New Roman" w:eastAsia="Times New Roman" w:hAnsi="Times New Roman" w:cs="Times New Roman"/>
            <w:color w:val="000000"/>
            <w:sz w:val="24"/>
            <w:szCs w:val="24"/>
            <w:lang w:val="en-US"/>
          </w:rPr>
          <w:t xml:space="preserve"> </w:t>
        </w:r>
      </w:ins>
      <w:ins w:id="167" w:author="Abbie Tolon" w:date="2020-03-21T19:06:00Z">
        <w:r w:rsidR="001415C9">
          <w:rPr>
            <w:rFonts w:ascii="Times New Roman" w:eastAsia="Times New Roman" w:hAnsi="Times New Roman" w:cs="Times New Roman"/>
            <w:color w:val="000000"/>
            <w:sz w:val="24"/>
            <w:szCs w:val="24"/>
            <w:lang w:val="en-US"/>
          </w:rPr>
          <w:t>However, t</w:t>
        </w:r>
      </w:ins>
      <w:ins w:id="168" w:author="Abbie Tolon" w:date="2020-03-21T18:52:00Z">
        <w:r w:rsidR="00241B2C">
          <w:rPr>
            <w:rFonts w:ascii="Times New Roman" w:eastAsia="Times New Roman" w:hAnsi="Times New Roman" w:cs="Times New Roman"/>
            <w:color w:val="000000"/>
            <w:sz w:val="24"/>
            <w:szCs w:val="24"/>
            <w:lang w:val="en-US"/>
          </w:rPr>
          <w:t>he Hos</w:t>
        </w:r>
      </w:ins>
      <w:ins w:id="169" w:author="Abbie Tolon" w:date="2020-03-21T18:53:00Z">
        <w:r w:rsidR="00241B2C">
          <w:rPr>
            <w:rFonts w:ascii="Times New Roman" w:eastAsia="Times New Roman" w:hAnsi="Times New Roman" w:cs="Times New Roman"/>
            <w:color w:val="000000"/>
            <w:sz w:val="24"/>
            <w:szCs w:val="24"/>
            <w:lang w:val="en-US"/>
          </w:rPr>
          <w:t xml:space="preserve">mer Lemeshow test was run </w:t>
        </w:r>
      </w:ins>
      <w:ins w:id="170" w:author="Abbie Tolon" w:date="2020-03-21T18:55:00Z">
        <w:r w:rsidR="00241B2C">
          <w:rPr>
            <w:rFonts w:ascii="Times New Roman" w:eastAsia="Times New Roman" w:hAnsi="Times New Roman" w:cs="Times New Roman"/>
            <w:color w:val="000000"/>
            <w:sz w:val="24"/>
            <w:szCs w:val="24"/>
            <w:lang w:val="en-US"/>
          </w:rPr>
          <w:t xml:space="preserve">to assess whether the model </w:t>
        </w:r>
        <w:r w:rsidR="00481354">
          <w:rPr>
            <w:rFonts w:ascii="Times New Roman" w:eastAsia="Times New Roman" w:hAnsi="Times New Roman" w:cs="Times New Roman"/>
            <w:color w:val="000000"/>
            <w:sz w:val="24"/>
            <w:szCs w:val="24"/>
            <w:lang w:val="en-US"/>
          </w:rPr>
          <w:t>was an appropriate fit for representing the relationship between trauma and mental illness</w:t>
        </w:r>
      </w:ins>
      <w:ins w:id="171" w:author="Abbie Tolon" w:date="2020-03-21T18:56:00Z">
        <w:r w:rsidR="00481354">
          <w:rPr>
            <w:rFonts w:ascii="Times New Roman" w:eastAsia="Times New Roman" w:hAnsi="Times New Roman" w:cs="Times New Roman"/>
            <w:color w:val="000000"/>
            <w:sz w:val="24"/>
            <w:szCs w:val="24"/>
            <w:lang w:val="en-US"/>
          </w:rPr>
          <w:t>.</w:t>
        </w:r>
      </w:ins>
      <w:r w:rsidRPr="00EA1BEC">
        <w:rPr>
          <w:rFonts w:ascii="Times New Roman" w:eastAsia="Times New Roman" w:hAnsi="Times New Roman" w:cs="Times New Roman"/>
          <w:color w:val="000000"/>
          <w:sz w:val="24"/>
          <w:szCs w:val="24"/>
          <w:lang w:val="en-US"/>
        </w:rPr>
        <w:t> </w:t>
      </w:r>
      <w:ins w:id="172" w:author="Abbie Tolon" w:date="2020-03-21T19:03:00Z">
        <w:r w:rsidR="00815407">
          <w:rPr>
            <w:rFonts w:ascii="Times New Roman" w:eastAsia="Times New Roman" w:hAnsi="Times New Roman" w:cs="Times New Roman"/>
            <w:color w:val="000000"/>
            <w:sz w:val="24"/>
            <w:szCs w:val="24"/>
            <w:lang w:val="en-US"/>
          </w:rPr>
          <w:t>When computed, the test was statistically significant (p&lt;0.05)</w:t>
        </w:r>
      </w:ins>
      <w:ins w:id="173" w:author="Abbie Tolon" w:date="2020-03-21T19:05:00Z">
        <w:r w:rsidR="00815407">
          <w:rPr>
            <w:rFonts w:ascii="Times New Roman" w:eastAsia="Times New Roman" w:hAnsi="Times New Roman" w:cs="Times New Roman"/>
            <w:color w:val="000000"/>
            <w:sz w:val="24"/>
            <w:szCs w:val="24"/>
            <w:lang w:val="en-US"/>
          </w:rPr>
          <w:t xml:space="preserve">. This means there is not enough evidence to support that this particular model </w:t>
        </w:r>
      </w:ins>
      <w:ins w:id="174" w:author="Abbie Tolon" w:date="2020-03-21T19:07:00Z">
        <w:r w:rsidR="0056738B">
          <w:rPr>
            <w:rFonts w:ascii="Times New Roman" w:eastAsia="Times New Roman" w:hAnsi="Times New Roman" w:cs="Times New Roman"/>
            <w:color w:val="000000"/>
            <w:sz w:val="24"/>
            <w:szCs w:val="24"/>
            <w:lang w:val="en-US"/>
          </w:rPr>
          <w:t>represents how trauma influences mental illness</w:t>
        </w:r>
      </w:ins>
      <w:ins w:id="175" w:author="Abbie Tolon" w:date="2020-03-21T19:05:00Z">
        <w:r w:rsidR="00815407">
          <w:rPr>
            <w:rFonts w:ascii="Times New Roman" w:eastAsia="Times New Roman" w:hAnsi="Times New Roman" w:cs="Times New Roman"/>
            <w:color w:val="000000"/>
            <w:sz w:val="24"/>
            <w:szCs w:val="24"/>
            <w:lang w:val="en-US"/>
          </w:rPr>
          <w:t>.</w:t>
        </w:r>
      </w:ins>
      <w:commentRangeStart w:id="176"/>
      <w:commentRangeStart w:id="177"/>
      <w:del w:id="178" w:author="Abbie Tolon" w:date="2020-03-21T19:05:00Z">
        <w:r w:rsidR="00C84A4A" w:rsidDel="00815407">
          <w:rPr>
            <w:rFonts w:ascii="Times New Roman" w:eastAsia="Times New Roman" w:hAnsi="Times New Roman" w:cs="Times New Roman"/>
            <w:color w:val="000000"/>
            <w:sz w:val="24"/>
            <w:szCs w:val="24"/>
            <w:lang w:val="en-US"/>
          </w:rPr>
          <w:delText>However, according to a significant Hosmer Lemeshow test, this model was not an appropriate fit for the data</w:delText>
        </w:r>
      </w:del>
      <w:r w:rsidR="00C84A4A">
        <w:rPr>
          <w:rFonts w:ascii="Times New Roman" w:eastAsia="Times New Roman" w:hAnsi="Times New Roman" w:cs="Times New Roman"/>
          <w:color w:val="000000"/>
          <w:sz w:val="24"/>
          <w:szCs w:val="24"/>
          <w:lang w:val="en-US"/>
        </w:rPr>
        <w:t>.</w:t>
      </w:r>
      <w:commentRangeEnd w:id="176"/>
      <w:r w:rsidR="00C3191A">
        <w:rPr>
          <w:rStyle w:val="CommentReference"/>
        </w:rPr>
        <w:commentReference w:id="176"/>
      </w:r>
      <w:commentRangeEnd w:id="177"/>
      <w:r w:rsidR="007F7EFE">
        <w:rPr>
          <w:rStyle w:val="CommentReference"/>
        </w:rPr>
        <w:commentReference w:id="177"/>
      </w:r>
    </w:p>
    <w:tbl>
      <w:tblPr>
        <w:tblW w:w="6840" w:type="dxa"/>
        <w:tblLook w:val="04A0" w:firstRow="1" w:lastRow="0" w:firstColumn="1" w:lastColumn="0" w:noHBand="0" w:noVBand="1"/>
      </w:tblPr>
      <w:tblGrid>
        <w:gridCol w:w="2640"/>
        <w:gridCol w:w="2020"/>
        <w:gridCol w:w="2180"/>
      </w:tblGrid>
      <w:tr w:rsidR="004C657C" w:rsidRPr="004C657C" w14:paraId="72A7229B" w14:textId="77777777" w:rsidTr="004C657C">
        <w:trPr>
          <w:trHeight w:val="270"/>
        </w:trPr>
        <w:tc>
          <w:tcPr>
            <w:tcW w:w="6840" w:type="dxa"/>
            <w:gridSpan w:val="3"/>
            <w:tcBorders>
              <w:top w:val="nil"/>
              <w:left w:val="nil"/>
              <w:bottom w:val="nil"/>
              <w:right w:val="nil"/>
            </w:tcBorders>
            <w:shd w:val="clear" w:color="auto" w:fill="auto"/>
            <w:noWrap/>
            <w:vAlign w:val="bottom"/>
            <w:hideMark/>
          </w:tcPr>
          <w:p w14:paraId="075F6B61" w14:textId="77777777" w:rsidR="004C657C" w:rsidRPr="004C657C" w:rsidRDefault="004C657C" w:rsidP="004C657C">
            <w:pPr>
              <w:spacing w:line="240" w:lineRule="auto"/>
              <w:rPr>
                <w:rFonts w:ascii="Times New Roman" w:eastAsia="Times New Roman" w:hAnsi="Times New Roman" w:cs="Times New Roman"/>
                <w:b/>
                <w:bCs/>
                <w:color w:val="000000"/>
                <w:sz w:val="20"/>
                <w:szCs w:val="20"/>
                <w:lang w:val="en-US"/>
              </w:rPr>
            </w:pPr>
            <w:r w:rsidRPr="004C657C">
              <w:rPr>
                <w:rFonts w:ascii="Times New Roman" w:eastAsia="Times New Roman" w:hAnsi="Times New Roman" w:cs="Times New Roman"/>
                <w:b/>
                <w:bCs/>
                <w:color w:val="000000"/>
                <w:sz w:val="20"/>
                <w:szCs w:val="20"/>
                <w:lang w:val="en-US"/>
              </w:rPr>
              <w:t>Table 3. Prevalence odds of mental illness among incarcerated women, based on the number of past traumatic events experienced</w:t>
            </w:r>
          </w:p>
        </w:tc>
      </w:tr>
      <w:tr w:rsidR="004C657C" w:rsidRPr="004C657C" w14:paraId="2FA2C9D5" w14:textId="77777777" w:rsidTr="004C657C">
        <w:trPr>
          <w:trHeight w:val="270"/>
        </w:trPr>
        <w:tc>
          <w:tcPr>
            <w:tcW w:w="2640" w:type="dxa"/>
            <w:tcBorders>
              <w:top w:val="single" w:sz="8" w:space="0" w:color="000000"/>
              <w:left w:val="nil"/>
              <w:bottom w:val="single" w:sz="8" w:space="0" w:color="000000"/>
              <w:right w:val="nil"/>
            </w:tcBorders>
            <w:shd w:val="clear" w:color="auto" w:fill="auto"/>
            <w:noWrap/>
            <w:vAlign w:val="center"/>
            <w:hideMark/>
          </w:tcPr>
          <w:p w14:paraId="10E78142" w14:textId="77777777" w:rsidR="004C657C" w:rsidRPr="004C657C" w:rsidRDefault="004C657C" w:rsidP="004C657C">
            <w:pPr>
              <w:spacing w:line="240" w:lineRule="auto"/>
              <w:rPr>
                <w:rFonts w:ascii="Times New Roman" w:eastAsia="Times New Roman" w:hAnsi="Times New Roman" w:cs="Times New Roman"/>
                <w:color w:val="000000"/>
                <w:sz w:val="20"/>
                <w:szCs w:val="20"/>
                <w:lang w:val="en-US"/>
              </w:rPr>
            </w:pPr>
            <w:r w:rsidRPr="004C657C">
              <w:rPr>
                <w:rFonts w:ascii="Times New Roman" w:eastAsia="Times New Roman" w:hAnsi="Times New Roman" w:cs="Times New Roman"/>
                <w:color w:val="000000"/>
                <w:sz w:val="20"/>
                <w:szCs w:val="20"/>
                <w:lang w:val="en-US"/>
              </w:rPr>
              <w:t> </w:t>
            </w:r>
          </w:p>
        </w:tc>
        <w:tc>
          <w:tcPr>
            <w:tcW w:w="2020" w:type="dxa"/>
            <w:tcBorders>
              <w:top w:val="single" w:sz="8" w:space="0" w:color="000000"/>
              <w:left w:val="nil"/>
              <w:bottom w:val="single" w:sz="8" w:space="0" w:color="000000"/>
              <w:right w:val="nil"/>
            </w:tcBorders>
            <w:shd w:val="clear" w:color="auto" w:fill="auto"/>
            <w:noWrap/>
            <w:vAlign w:val="bottom"/>
            <w:hideMark/>
          </w:tcPr>
          <w:p w14:paraId="1C5678A7" w14:textId="77777777" w:rsidR="004C657C" w:rsidRPr="004C657C" w:rsidRDefault="004C657C" w:rsidP="004C657C">
            <w:pPr>
              <w:spacing w:line="240" w:lineRule="auto"/>
              <w:jc w:val="center"/>
              <w:rPr>
                <w:rFonts w:ascii="Times New Roman" w:eastAsia="Times New Roman" w:hAnsi="Times New Roman" w:cs="Times New Roman"/>
                <w:b/>
                <w:bCs/>
                <w:color w:val="000000"/>
                <w:sz w:val="20"/>
                <w:szCs w:val="20"/>
                <w:lang w:val="en-US"/>
              </w:rPr>
            </w:pPr>
            <w:r w:rsidRPr="004C657C">
              <w:rPr>
                <w:rFonts w:ascii="Times New Roman" w:eastAsia="Times New Roman" w:hAnsi="Times New Roman" w:cs="Times New Roman"/>
                <w:b/>
                <w:bCs/>
                <w:color w:val="000000"/>
                <w:sz w:val="20"/>
                <w:szCs w:val="20"/>
                <w:lang w:val="en-US"/>
              </w:rPr>
              <w:t> </w:t>
            </w:r>
          </w:p>
        </w:tc>
        <w:tc>
          <w:tcPr>
            <w:tcW w:w="2180" w:type="dxa"/>
            <w:tcBorders>
              <w:top w:val="single" w:sz="8" w:space="0" w:color="000000"/>
              <w:left w:val="nil"/>
              <w:bottom w:val="single" w:sz="8" w:space="0" w:color="000000"/>
              <w:right w:val="nil"/>
            </w:tcBorders>
            <w:shd w:val="clear" w:color="auto" w:fill="auto"/>
            <w:noWrap/>
            <w:vAlign w:val="bottom"/>
            <w:hideMark/>
          </w:tcPr>
          <w:p w14:paraId="3C5F5092" w14:textId="77777777" w:rsidR="004C657C" w:rsidRPr="004C657C" w:rsidRDefault="004C657C" w:rsidP="004C657C">
            <w:pPr>
              <w:spacing w:line="240" w:lineRule="auto"/>
              <w:rPr>
                <w:rFonts w:ascii="Times New Roman" w:eastAsia="Times New Roman" w:hAnsi="Times New Roman" w:cs="Times New Roman"/>
                <w:b/>
                <w:bCs/>
                <w:color w:val="000000"/>
                <w:sz w:val="20"/>
                <w:szCs w:val="20"/>
                <w:lang w:val="en-US"/>
              </w:rPr>
            </w:pPr>
            <w:r w:rsidRPr="004C657C">
              <w:rPr>
                <w:rFonts w:ascii="Times New Roman" w:eastAsia="Times New Roman" w:hAnsi="Times New Roman" w:cs="Times New Roman"/>
                <w:b/>
                <w:bCs/>
                <w:color w:val="000000"/>
                <w:sz w:val="20"/>
                <w:szCs w:val="20"/>
                <w:lang w:val="en-US"/>
              </w:rPr>
              <w:t>OR (95% CI)</w:t>
            </w:r>
          </w:p>
        </w:tc>
      </w:tr>
      <w:tr w:rsidR="004C657C" w:rsidRPr="004C657C" w14:paraId="0BB0B03A" w14:textId="77777777" w:rsidTr="004C657C">
        <w:trPr>
          <w:trHeight w:val="525"/>
        </w:trPr>
        <w:tc>
          <w:tcPr>
            <w:tcW w:w="2640" w:type="dxa"/>
            <w:tcBorders>
              <w:top w:val="nil"/>
              <w:left w:val="nil"/>
              <w:bottom w:val="nil"/>
              <w:right w:val="nil"/>
            </w:tcBorders>
            <w:shd w:val="clear" w:color="auto" w:fill="auto"/>
            <w:vAlign w:val="center"/>
            <w:hideMark/>
          </w:tcPr>
          <w:p w14:paraId="1325AD39" w14:textId="77777777" w:rsidR="004C657C" w:rsidRPr="004C657C" w:rsidRDefault="004C657C" w:rsidP="004C657C">
            <w:pPr>
              <w:spacing w:line="240" w:lineRule="auto"/>
              <w:jc w:val="right"/>
              <w:rPr>
                <w:rFonts w:ascii="Times New Roman" w:eastAsia="Times New Roman" w:hAnsi="Times New Roman" w:cs="Times New Roman"/>
                <w:color w:val="000000"/>
                <w:sz w:val="20"/>
                <w:szCs w:val="20"/>
                <w:lang w:val="en-US"/>
              </w:rPr>
            </w:pPr>
            <w:r w:rsidRPr="004C657C">
              <w:rPr>
                <w:rFonts w:ascii="Times New Roman" w:eastAsia="Times New Roman" w:hAnsi="Times New Roman" w:cs="Times New Roman"/>
                <w:color w:val="000000"/>
                <w:sz w:val="20"/>
                <w:szCs w:val="20"/>
                <w:lang w:val="en-US"/>
              </w:rPr>
              <w:t>Adverse experience</w:t>
            </w:r>
          </w:p>
        </w:tc>
        <w:tc>
          <w:tcPr>
            <w:tcW w:w="2020" w:type="dxa"/>
            <w:tcBorders>
              <w:top w:val="nil"/>
              <w:left w:val="nil"/>
              <w:bottom w:val="nil"/>
              <w:right w:val="nil"/>
            </w:tcBorders>
            <w:shd w:val="clear" w:color="auto" w:fill="auto"/>
            <w:vAlign w:val="center"/>
            <w:hideMark/>
          </w:tcPr>
          <w:p w14:paraId="27732A11" w14:textId="77777777" w:rsidR="004C657C" w:rsidRPr="004C657C" w:rsidRDefault="004C657C" w:rsidP="004C657C">
            <w:pPr>
              <w:spacing w:line="240" w:lineRule="auto"/>
              <w:jc w:val="right"/>
              <w:rPr>
                <w:rFonts w:ascii="Times New Roman" w:eastAsia="Times New Roman" w:hAnsi="Times New Roman" w:cs="Times New Roman"/>
                <w:color w:val="000000"/>
                <w:sz w:val="20"/>
                <w:szCs w:val="20"/>
                <w:lang w:val="en-US"/>
              </w:rPr>
            </w:pPr>
          </w:p>
        </w:tc>
        <w:tc>
          <w:tcPr>
            <w:tcW w:w="2180" w:type="dxa"/>
            <w:tcBorders>
              <w:top w:val="nil"/>
              <w:left w:val="nil"/>
              <w:bottom w:val="nil"/>
              <w:right w:val="nil"/>
            </w:tcBorders>
            <w:shd w:val="clear" w:color="auto" w:fill="auto"/>
            <w:vAlign w:val="center"/>
            <w:hideMark/>
          </w:tcPr>
          <w:p w14:paraId="08219729" w14:textId="77777777" w:rsidR="004C657C" w:rsidRPr="004C657C" w:rsidRDefault="004C657C" w:rsidP="004C657C">
            <w:pPr>
              <w:spacing w:line="240" w:lineRule="auto"/>
              <w:jc w:val="center"/>
              <w:rPr>
                <w:rFonts w:ascii="Times New Roman" w:eastAsia="Times New Roman" w:hAnsi="Times New Roman" w:cs="Times New Roman"/>
                <w:color w:val="000000"/>
                <w:sz w:val="20"/>
                <w:szCs w:val="20"/>
                <w:lang w:val="en-US"/>
              </w:rPr>
            </w:pPr>
            <w:r w:rsidRPr="004C657C">
              <w:rPr>
                <w:rFonts w:ascii="Times New Roman" w:eastAsia="Times New Roman" w:hAnsi="Times New Roman" w:cs="Times New Roman"/>
                <w:color w:val="000000"/>
                <w:sz w:val="20"/>
                <w:szCs w:val="20"/>
                <w:lang w:val="en-US"/>
              </w:rPr>
              <w:t>1.56 (1.43, 1.70)</w:t>
            </w:r>
          </w:p>
        </w:tc>
      </w:tr>
      <w:tr w:rsidR="004C657C" w:rsidRPr="004C657C" w14:paraId="5D8ACBF0" w14:textId="77777777" w:rsidTr="004C657C">
        <w:trPr>
          <w:trHeight w:val="525"/>
        </w:trPr>
        <w:tc>
          <w:tcPr>
            <w:tcW w:w="2640" w:type="dxa"/>
            <w:tcBorders>
              <w:top w:val="nil"/>
              <w:left w:val="nil"/>
              <w:bottom w:val="nil"/>
              <w:right w:val="nil"/>
            </w:tcBorders>
            <w:shd w:val="clear" w:color="auto" w:fill="auto"/>
            <w:vAlign w:val="center"/>
            <w:hideMark/>
          </w:tcPr>
          <w:p w14:paraId="14655A9E" w14:textId="77777777" w:rsidR="004C657C" w:rsidRPr="004C657C" w:rsidRDefault="004C657C" w:rsidP="004C657C">
            <w:pPr>
              <w:spacing w:line="240" w:lineRule="auto"/>
              <w:jc w:val="right"/>
              <w:rPr>
                <w:rFonts w:ascii="Times New Roman" w:eastAsia="Times New Roman" w:hAnsi="Times New Roman" w:cs="Times New Roman"/>
                <w:color w:val="000000"/>
                <w:sz w:val="20"/>
                <w:szCs w:val="20"/>
                <w:lang w:val="en-US"/>
              </w:rPr>
            </w:pPr>
            <w:r w:rsidRPr="004C657C">
              <w:rPr>
                <w:rFonts w:ascii="Times New Roman" w:eastAsia="Times New Roman" w:hAnsi="Times New Roman" w:cs="Times New Roman"/>
                <w:i/>
                <w:iCs/>
                <w:color w:val="000000"/>
                <w:sz w:val="20"/>
                <w:szCs w:val="20"/>
                <w:lang w:val="en-US"/>
              </w:rPr>
              <w:t>X</w:t>
            </w:r>
            <w:r w:rsidRPr="004C657C">
              <w:rPr>
                <w:rFonts w:ascii="Times New Roman" w:eastAsia="Times New Roman" w:hAnsi="Times New Roman" w:cs="Times New Roman"/>
                <w:color w:val="000000"/>
                <w:sz w:val="20"/>
                <w:szCs w:val="20"/>
                <w:vertAlign w:val="superscript"/>
                <w:lang w:val="en-US"/>
              </w:rPr>
              <w:t>2</w:t>
            </w:r>
          </w:p>
        </w:tc>
        <w:tc>
          <w:tcPr>
            <w:tcW w:w="4200" w:type="dxa"/>
            <w:gridSpan w:val="2"/>
            <w:tcBorders>
              <w:top w:val="nil"/>
              <w:left w:val="nil"/>
              <w:bottom w:val="nil"/>
              <w:right w:val="nil"/>
            </w:tcBorders>
            <w:shd w:val="clear" w:color="auto" w:fill="auto"/>
            <w:vAlign w:val="center"/>
            <w:hideMark/>
          </w:tcPr>
          <w:p w14:paraId="0F52260F" w14:textId="77777777" w:rsidR="004C657C" w:rsidRPr="004C657C" w:rsidRDefault="004C657C" w:rsidP="004C657C">
            <w:pPr>
              <w:spacing w:line="240" w:lineRule="auto"/>
              <w:jc w:val="center"/>
              <w:rPr>
                <w:rFonts w:ascii="Times New Roman" w:eastAsia="Times New Roman" w:hAnsi="Times New Roman" w:cs="Times New Roman"/>
                <w:color w:val="000000"/>
                <w:sz w:val="20"/>
                <w:szCs w:val="20"/>
                <w:lang w:val="en-US"/>
              </w:rPr>
            </w:pPr>
            <w:r w:rsidRPr="004C657C">
              <w:rPr>
                <w:rFonts w:ascii="Times New Roman" w:eastAsia="Times New Roman" w:hAnsi="Times New Roman" w:cs="Times New Roman"/>
                <w:color w:val="000000"/>
                <w:sz w:val="20"/>
                <w:szCs w:val="20"/>
                <w:lang w:val="en-US"/>
              </w:rPr>
              <w:t>156.78***</w:t>
            </w:r>
          </w:p>
        </w:tc>
      </w:tr>
      <w:tr w:rsidR="004C657C" w:rsidRPr="004C657C" w14:paraId="14C5360A" w14:textId="77777777" w:rsidTr="004C657C">
        <w:trPr>
          <w:trHeight w:val="525"/>
        </w:trPr>
        <w:tc>
          <w:tcPr>
            <w:tcW w:w="2640" w:type="dxa"/>
            <w:tcBorders>
              <w:top w:val="nil"/>
              <w:left w:val="nil"/>
              <w:bottom w:val="nil"/>
              <w:right w:val="nil"/>
            </w:tcBorders>
            <w:shd w:val="clear" w:color="auto" w:fill="auto"/>
            <w:vAlign w:val="center"/>
            <w:hideMark/>
          </w:tcPr>
          <w:p w14:paraId="30BEA2C3" w14:textId="77777777" w:rsidR="004C657C" w:rsidRPr="004C657C" w:rsidRDefault="004C657C" w:rsidP="004C657C">
            <w:pPr>
              <w:spacing w:line="240" w:lineRule="auto"/>
              <w:jc w:val="right"/>
              <w:rPr>
                <w:rFonts w:ascii="Times New Roman" w:eastAsia="Times New Roman" w:hAnsi="Times New Roman" w:cs="Times New Roman"/>
                <w:color w:val="000000"/>
                <w:sz w:val="20"/>
                <w:szCs w:val="20"/>
                <w:lang w:val="en-US"/>
              </w:rPr>
            </w:pPr>
            <w:r w:rsidRPr="004C657C">
              <w:rPr>
                <w:rFonts w:ascii="Times New Roman" w:eastAsia="Times New Roman" w:hAnsi="Times New Roman" w:cs="Times New Roman"/>
                <w:color w:val="000000"/>
                <w:sz w:val="20"/>
                <w:szCs w:val="20"/>
                <w:lang w:val="en-US"/>
              </w:rPr>
              <w:t>df</w:t>
            </w:r>
          </w:p>
        </w:tc>
        <w:tc>
          <w:tcPr>
            <w:tcW w:w="4200" w:type="dxa"/>
            <w:gridSpan w:val="2"/>
            <w:tcBorders>
              <w:top w:val="nil"/>
              <w:left w:val="nil"/>
              <w:bottom w:val="nil"/>
              <w:right w:val="nil"/>
            </w:tcBorders>
            <w:shd w:val="clear" w:color="auto" w:fill="auto"/>
            <w:vAlign w:val="center"/>
            <w:hideMark/>
          </w:tcPr>
          <w:p w14:paraId="1C76CDE3" w14:textId="77777777" w:rsidR="004C657C" w:rsidRPr="004C657C" w:rsidRDefault="004C657C" w:rsidP="004C657C">
            <w:pPr>
              <w:spacing w:line="240" w:lineRule="auto"/>
              <w:jc w:val="center"/>
              <w:rPr>
                <w:rFonts w:ascii="Times New Roman" w:eastAsia="Times New Roman" w:hAnsi="Times New Roman" w:cs="Times New Roman"/>
                <w:color w:val="000000"/>
                <w:sz w:val="20"/>
                <w:szCs w:val="20"/>
                <w:lang w:val="en-US"/>
              </w:rPr>
            </w:pPr>
            <w:r w:rsidRPr="004C657C">
              <w:rPr>
                <w:rFonts w:ascii="Times New Roman" w:eastAsia="Times New Roman" w:hAnsi="Times New Roman" w:cs="Times New Roman"/>
                <w:color w:val="000000"/>
                <w:sz w:val="20"/>
                <w:szCs w:val="20"/>
                <w:lang w:val="en-US"/>
              </w:rPr>
              <w:t>10</w:t>
            </w:r>
          </w:p>
        </w:tc>
      </w:tr>
      <w:tr w:rsidR="004C657C" w:rsidRPr="004C657C" w14:paraId="4F2BC62B" w14:textId="77777777" w:rsidTr="004C657C">
        <w:trPr>
          <w:trHeight w:val="525"/>
        </w:trPr>
        <w:tc>
          <w:tcPr>
            <w:tcW w:w="2640" w:type="dxa"/>
            <w:tcBorders>
              <w:top w:val="nil"/>
              <w:left w:val="nil"/>
              <w:bottom w:val="single" w:sz="4" w:space="0" w:color="000000"/>
              <w:right w:val="nil"/>
            </w:tcBorders>
            <w:shd w:val="clear" w:color="auto" w:fill="auto"/>
            <w:vAlign w:val="center"/>
            <w:hideMark/>
          </w:tcPr>
          <w:p w14:paraId="6CB6D66D" w14:textId="77777777" w:rsidR="004C657C" w:rsidRPr="004C657C" w:rsidRDefault="004C657C" w:rsidP="004C657C">
            <w:pPr>
              <w:spacing w:line="240" w:lineRule="auto"/>
              <w:jc w:val="right"/>
              <w:rPr>
                <w:rFonts w:ascii="Times New Roman" w:eastAsia="Times New Roman" w:hAnsi="Times New Roman" w:cs="Times New Roman"/>
                <w:color w:val="000000"/>
                <w:sz w:val="20"/>
                <w:szCs w:val="20"/>
                <w:lang w:val="en-US"/>
              </w:rPr>
            </w:pPr>
            <w:r w:rsidRPr="004C657C">
              <w:rPr>
                <w:rFonts w:ascii="Times New Roman" w:eastAsia="Times New Roman" w:hAnsi="Times New Roman" w:cs="Times New Roman"/>
                <w:color w:val="000000"/>
                <w:sz w:val="20"/>
                <w:szCs w:val="20"/>
                <w:lang w:val="en-US"/>
              </w:rPr>
              <w:t>-2LL</w:t>
            </w:r>
          </w:p>
        </w:tc>
        <w:tc>
          <w:tcPr>
            <w:tcW w:w="4200" w:type="dxa"/>
            <w:gridSpan w:val="2"/>
            <w:tcBorders>
              <w:top w:val="nil"/>
              <w:left w:val="nil"/>
              <w:bottom w:val="single" w:sz="4" w:space="0" w:color="000000"/>
              <w:right w:val="nil"/>
            </w:tcBorders>
            <w:shd w:val="clear" w:color="auto" w:fill="auto"/>
            <w:vAlign w:val="center"/>
            <w:hideMark/>
          </w:tcPr>
          <w:p w14:paraId="3D4D07A9" w14:textId="77777777" w:rsidR="004C657C" w:rsidRPr="004C657C" w:rsidRDefault="004C657C" w:rsidP="004C657C">
            <w:pPr>
              <w:spacing w:line="240" w:lineRule="auto"/>
              <w:jc w:val="center"/>
              <w:rPr>
                <w:rFonts w:ascii="Times New Roman" w:eastAsia="Times New Roman" w:hAnsi="Times New Roman" w:cs="Times New Roman"/>
                <w:color w:val="000000"/>
                <w:sz w:val="20"/>
                <w:szCs w:val="20"/>
                <w:lang w:val="en-US"/>
              </w:rPr>
            </w:pPr>
            <w:r w:rsidRPr="004C657C">
              <w:rPr>
                <w:rFonts w:ascii="Times New Roman" w:eastAsia="Times New Roman" w:hAnsi="Times New Roman" w:cs="Times New Roman"/>
                <w:color w:val="000000"/>
                <w:sz w:val="20"/>
                <w:szCs w:val="20"/>
                <w:lang w:val="en-US"/>
              </w:rPr>
              <w:t>-910.89</w:t>
            </w:r>
          </w:p>
        </w:tc>
      </w:tr>
    </w:tbl>
    <w:p w14:paraId="2BA14053" w14:textId="77777777" w:rsidR="004C657C" w:rsidDel="006D5B79" w:rsidRDefault="004C657C" w:rsidP="00EA1BEC">
      <w:pPr>
        <w:spacing w:line="480" w:lineRule="auto"/>
        <w:rPr>
          <w:del w:id="179" w:author="Abbie Tolon" w:date="2020-03-18T21:42:00Z"/>
          <w:rFonts w:ascii="Times New Roman" w:eastAsia="Times New Roman" w:hAnsi="Times New Roman" w:cs="Times New Roman"/>
          <w:color w:val="000000"/>
          <w:sz w:val="24"/>
          <w:szCs w:val="24"/>
          <w:lang w:val="en-US"/>
        </w:rPr>
      </w:pPr>
    </w:p>
    <w:p w14:paraId="7B3967BF" w14:textId="2B639E04" w:rsidR="00892C94" w:rsidRPr="00892C94" w:rsidDel="006D5B79" w:rsidRDefault="00892C94" w:rsidP="00EA1BEC">
      <w:pPr>
        <w:spacing w:line="480" w:lineRule="auto"/>
        <w:rPr>
          <w:del w:id="180" w:author="Abbie Tolon" w:date="2020-03-18T21:42:00Z"/>
          <w:rFonts w:ascii="Times New Roman" w:eastAsia="Times New Roman" w:hAnsi="Times New Roman" w:cs="Times New Roman"/>
          <w:i/>
          <w:iCs/>
          <w:sz w:val="20"/>
          <w:szCs w:val="20"/>
          <w:lang w:val="en-US"/>
        </w:rPr>
      </w:pPr>
      <w:r w:rsidRPr="00817670">
        <w:rPr>
          <w:rFonts w:ascii="Times New Roman" w:eastAsia="Times New Roman" w:hAnsi="Times New Roman" w:cs="Times New Roman"/>
          <w:i/>
          <w:iCs/>
          <w:sz w:val="20"/>
          <w:szCs w:val="20"/>
          <w:lang w:val="en-US"/>
        </w:rPr>
        <w:t>. = 0.05, * = 0.01, ** = 0.001, *** &lt;0.001</w:t>
      </w:r>
      <w:r>
        <w:rPr>
          <w:rFonts w:ascii="Times New Roman" w:eastAsia="Times New Roman" w:hAnsi="Times New Roman" w:cs="Times New Roman"/>
          <w:i/>
          <w:iCs/>
          <w:sz w:val="20"/>
          <w:szCs w:val="20"/>
          <w:lang w:val="en-US"/>
        </w:rPr>
        <w:t>; Adjusted for Race, Income, and Education</w:t>
      </w:r>
    </w:p>
    <w:p w14:paraId="1F4B6657" w14:textId="77777777" w:rsidR="00481CCA" w:rsidRDefault="00481CCA" w:rsidP="00EA1BEC">
      <w:pPr>
        <w:spacing w:line="480" w:lineRule="auto"/>
        <w:rPr>
          <w:rFonts w:ascii="Times New Roman" w:eastAsia="Times New Roman" w:hAnsi="Times New Roman" w:cs="Times New Roman"/>
          <w:b/>
          <w:bCs/>
          <w:color w:val="000000"/>
          <w:sz w:val="24"/>
          <w:szCs w:val="24"/>
          <w:lang w:val="en-US"/>
        </w:rPr>
      </w:pPr>
    </w:p>
    <w:p w14:paraId="073D5C3C" w14:textId="446D4F7D" w:rsidR="00EA1BEC" w:rsidRPr="00EA1BEC" w:rsidRDefault="00C3191A" w:rsidP="00EA1BEC">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b/>
          <w:bCs/>
          <w:color w:val="000000"/>
          <w:sz w:val="24"/>
          <w:szCs w:val="24"/>
          <w:lang w:val="en-US"/>
        </w:rPr>
        <w:t>Mental illness and</w:t>
      </w:r>
      <w:r w:rsidR="00EA1BEC" w:rsidRPr="00EA1BEC">
        <w:rPr>
          <w:rFonts w:ascii="Times New Roman" w:eastAsia="Times New Roman" w:hAnsi="Times New Roman" w:cs="Times New Roman"/>
          <w:b/>
          <w:bCs/>
          <w:color w:val="000000"/>
          <w:sz w:val="24"/>
          <w:szCs w:val="24"/>
          <w:lang w:val="en-US"/>
        </w:rPr>
        <w:t xml:space="preserve"> disability </w:t>
      </w:r>
      <w:commentRangeStart w:id="181"/>
      <w:r>
        <w:rPr>
          <w:rStyle w:val="CommentReference"/>
        </w:rPr>
        <w:commentReference w:id="182"/>
      </w:r>
      <w:commentRangeEnd w:id="181"/>
      <w:r w:rsidR="00E70946">
        <w:rPr>
          <w:rStyle w:val="CommentReference"/>
        </w:rPr>
        <w:commentReference w:id="181"/>
      </w:r>
    </w:p>
    <w:p w14:paraId="580830D4" w14:textId="60B96BE6" w:rsidR="00EA1BEC" w:rsidDel="00377DAB" w:rsidRDefault="00C3191A" w:rsidP="00EA1BEC">
      <w:pPr>
        <w:spacing w:line="480" w:lineRule="auto"/>
        <w:ind w:firstLine="720"/>
        <w:rPr>
          <w:del w:id="183" w:author="Abbie Tolon" w:date="2020-03-18T21:42:00Z"/>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Disability was a significant predictor of mental illness after</w:t>
      </w:r>
      <w:r w:rsidR="00EA1BEC" w:rsidRPr="00EA1BEC">
        <w:rPr>
          <w:rFonts w:ascii="Times New Roman" w:eastAsia="Times New Roman" w:hAnsi="Times New Roman" w:cs="Times New Roman"/>
          <w:color w:val="000000"/>
          <w:sz w:val="24"/>
          <w:szCs w:val="24"/>
          <w:lang w:val="en-US"/>
        </w:rPr>
        <w:t xml:space="preserve"> adjusting for race, income, and education, was also statistically significant [</w:t>
      </w:r>
      <w:r w:rsidR="00F163AD" w:rsidRPr="004C657C">
        <w:rPr>
          <w:rFonts w:ascii="Times New Roman" w:eastAsia="Times New Roman" w:hAnsi="Times New Roman" w:cs="Times New Roman"/>
          <w:i/>
          <w:iCs/>
          <w:color w:val="000000"/>
          <w:sz w:val="20"/>
          <w:szCs w:val="20"/>
          <w:lang w:val="en-US"/>
        </w:rPr>
        <w:t>X</w:t>
      </w:r>
      <w:r w:rsidR="00F163AD" w:rsidRPr="004C657C">
        <w:rPr>
          <w:rFonts w:ascii="Times New Roman" w:eastAsia="Times New Roman" w:hAnsi="Times New Roman" w:cs="Times New Roman"/>
          <w:color w:val="000000"/>
          <w:sz w:val="20"/>
          <w:szCs w:val="20"/>
          <w:vertAlign w:val="superscript"/>
          <w:lang w:val="en-US"/>
        </w:rPr>
        <w:t>2</w:t>
      </w:r>
      <w:r w:rsidR="00EA1BEC" w:rsidRPr="00EA1BEC">
        <w:rPr>
          <w:rFonts w:ascii="Times New Roman" w:eastAsia="Times New Roman" w:hAnsi="Times New Roman" w:cs="Times New Roman"/>
          <w:color w:val="000000"/>
          <w:sz w:val="24"/>
          <w:szCs w:val="24"/>
          <w:lang w:val="en-US"/>
        </w:rPr>
        <w:t>(</w:t>
      </w:r>
      <w:r w:rsidR="002649A1">
        <w:rPr>
          <w:rFonts w:ascii="Times New Roman" w:eastAsia="Times New Roman" w:hAnsi="Times New Roman" w:cs="Times New Roman"/>
          <w:color w:val="000000"/>
          <w:sz w:val="24"/>
          <w:szCs w:val="24"/>
          <w:lang w:val="en-US"/>
        </w:rPr>
        <w:t>10</w:t>
      </w:r>
      <w:r w:rsidR="00EA1BEC" w:rsidRPr="00EA1BEC">
        <w:rPr>
          <w:rFonts w:ascii="Times New Roman" w:eastAsia="Times New Roman" w:hAnsi="Times New Roman" w:cs="Times New Roman"/>
          <w:color w:val="000000"/>
          <w:sz w:val="24"/>
          <w:szCs w:val="24"/>
          <w:lang w:val="en-US"/>
        </w:rPr>
        <w:t xml:space="preserve">) = </w:t>
      </w:r>
      <w:r w:rsidR="002649A1">
        <w:rPr>
          <w:rFonts w:ascii="Times New Roman" w:eastAsia="Times New Roman" w:hAnsi="Times New Roman" w:cs="Times New Roman"/>
          <w:color w:val="000000"/>
          <w:sz w:val="24"/>
          <w:szCs w:val="24"/>
          <w:lang w:val="en-US"/>
        </w:rPr>
        <w:t>209.93</w:t>
      </w:r>
      <w:r w:rsidR="00EA1BEC" w:rsidRPr="00EA1BEC">
        <w:rPr>
          <w:rFonts w:ascii="Times New Roman" w:eastAsia="Times New Roman" w:hAnsi="Times New Roman" w:cs="Times New Roman"/>
          <w:color w:val="000000"/>
          <w:sz w:val="24"/>
          <w:szCs w:val="24"/>
          <w:lang w:val="en-US"/>
        </w:rPr>
        <w:t xml:space="preserve">, </w:t>
      </w:r>
      <w:r w:rsidR="00EA1BEC" w:rsidRPr="00EA1BEC">
        <w:rPr>
          <w:rFonts w:ascii="Times New Roman" w:eastAsia="Times New Roman" w:hAnsi="Times New Roman" w:cs="Times New Roman"/>
          <w:i/>
          <w:iCs/>
          <w:color w:val="000000"/>
          <w:sz w:val="24"/>
          <w:szCs w:val="24"/>
          <w:lang w:val="en-US"/>
        </w:rPr>
        <w:t>p</w:t>
      </w:r>
      <w:r w:rsidR="00EA1BEC" w:rsidRPr="00EA1BEC">
        <w:rPr>
          <w:rFonts w:ascii="Times New Roman" w:eastAsia="Times New Roman" w:hAnsi="Times New Roman" w:cs="Times New Roman"/>
          <w:color w:val="000000"/>
          <w:sz w:val="24"/>
          <w:szCs w:val="24"/>
          <w:lang w:val="en-US"/>
        </w:rPr>
        <w:t xml:space="preserve">&lt;0.05]. Those who reported having a disability had </w:t>
      </w:r>
      <w:r w:rsidR="00C00F80">
        <w:rPr>
          <w:rFonts w:ascii="Times New Roman" w:eastAsia="Times New Roman" w:hAnsi="Times New Roman" w:cs="Times New Roman"/>
          <w:color w:val="000000"/>
          <w:sz w:val="24"/>
          <w:szCs w:val="24"/>
          <w:lang w:val="en-US"/>
        </w:rPr>
        <w:t xml:space="preserve">about </w:t>
      </w:r>
      <w:r w:rsidR="00EA1BEC" w:rsidRPr="00EA1BEC">
        <w:rPr>
          <w:rFonts w:ascii="Times New Roman" w:eastAsia="Times New Roman" w:hAnsi="Times New Roman" w:cs="Times New Roman"/>
          <w:color w:val="000000"/>
          <w:sz w:val="24"/>
          <w:szCs w:val="24"/>
          <w:lang w:val="en-US"/>
        </w:rPr>
        <w:t>six times greater odds of also reporting a mental illness, compared to those who did not have a disability [OR=</w:t>
      </w:r>
      <w:r w:rsidR="00C00F80">
        <w:rPr>
          <w:rFonts w:ascii="Times New Roman" w:eastAsia="Times New Roman" w:hAnsi="Times New Roman" w:cs="Times New Roman"/>
          <w:color w:val="000000"/>
          <w:sz w:val="24"/>
          <w:szCs w:val="24"/>
          <w:lang w:val="en-US"/>
        </w:rPr>
        <w:t>6.0</w:t>
      </w:r>
      <w:r w:rsidR="001A0CBD">
        <w:rPr>
          <w:rFonts w:ascii="Times New Roman" w:eastAsia="Times New Roman" w:hAnsi="Times New Roman" w:cs="Times New Roman"/>
          <w:color w:val="000000"/>
          <w:sz w:val="24"/>
          <w:szCs w:val="24"/>
          <w:lang w:val="en-US"/>
        </w:rPr>
        <w:t>0</w:t>
      </w:r>
      <w:r w:rsidR="00EA1BEC" w:rsidRPr="00EA1BEC">
        <w:rPr>
          <w:rFonts w:ascii="Times New Roman" w:eastAsia="Times New Roman" w:hAnsi="Times New Roman" w:cs="Times New Roman"/>
          <w:color w:val="000000"/>
          <w:sz w:val="24"/>
          <w:szCs w:val="24"/>
          <w:lang w:val="en-US"/>
        </w:rPr>
        <w:t>, 95% CI 4.</w:t>
      </w:r>
      <w:r w:rsidR="0096211E">
        <w:rPr>
          <w:rFonts w:ascii="Times New Roman" w:eastAsia="Times New Roman" w:hAnsi="Times New Roman" w:cs="Times New Roman"/>
          <w:color w:val="000000"/>
          <w:sz w:val="24"/>
          <w:szCs w:val="24"/>
          <w:lang w:val="en-US"/>
        </w:rPr>
        <w:t>50</w:t>
      </w:r>
      <w:r w:rsidR="00EA1BEC" w:rsidRPr="00EA1BEC">
        <w:rPr>
          <w:rFonts w:ascii="Times New Roman" w:eastAsia="Times New Roman" w:hAnsi="Times New Roman" w:cs="Times New Roman"/>
          <w:color w:val="000000"/>
          <w:sz w:val="24"/>
          <w:szCs w:val="24"/>
          <w:lang w:val="en-US"/>
        </w:rPr>
        <w:t xml:space="preserve">, </w:t>
      </w:r>
      <w:r w:rsidR="0096211E">
        <w:rPr>
          <w:rFonts w:ascii="Times New Roman" w:eastAsia="Times New Roman" w:hAnsi="Times New Roman" w:cs="Times New Roman"/>
          <w:color w:val="000000"/>
          <w:sz w:val="24"/>
          <w:szCs w:val="24"/>
          <w:lang w:val="en-US"/>
        </w:rPr>
        <w:t>8.09</w:t>
      </w:r>
      <w:r w:rsidR="00EA1BEC" w:rsidRPr="00EA1BEC">
        <w:rPr>
          <w:rFonts w:ascii="Times New Roman" w:eastAsia="Times New Roman" w:hAnsi="Times New Roman" w:cs="Times New Roman"/>
          <w:color w:val="000000"/>
          <w:sz w:val="24"/>
          <w:szCs w:val="24"/>
          <w:lang w:val="en-US"/>
        </w:rPr>
        <w:t>].</w:t>
      </w:r>
      <w:r w:rsidR="00AE631C" w:rsidRPr="00AE631C">
        <w:rPr>
          <w:rFonts w:ascii="Times New Roman" w:eastAsia="Times New Roman" w:hAnsi="Times New Roman" w:cs="Times New Roman"/>
          <w:color w:val="000000"/>
          <w:sz w:val="24"/>
          <w:szCs w:val="24"/>
          <w:lang w:val="en-US"/>
        </w:rPr>
        <w:t xml:space="preserve"> </w:t>
      </w:r>
      <w:r w:rsidR="00AE631C">
        <w:rPr>
          <w:rFonts w:ascii="Times New Roman" w:eastAsia="Times New Roman" w:hAnsi="Times New Roman" w:cs="Times New Roman"/>
          <w:color w:val="000000"/>
          <w:sz w:val="24"/>
          <w:szCs w:val="24"/>
          <w:lang w:val="en-US"/>
        </w:rPr>
        <w:t>Being Black was also statistically significant and showed a protective effect [OR=0.</w:t>
      </w:r>
      <w:r w:rsidR="001A0CBD">
        <w:rPr>
          <w:rFonts w:ascii="Times New Roman" w:eastAsia="Times New Roman" w:hAnsi="Times New Roman" w:cs="Times New Roman"/>
          <w:color w:val="000000"/>
          <w:sz w:val="24"/>
          <w:szCs w:val="24"/>
          <w:lang w:val="en-US"/>
        </w:rPr>
        <w:t>44</w:t>
      </w:r>
      <w:r w:rsidR="00AE631C">
        <w:rPr>
          <w:rFonts w:ascii="Times New Roman" w:eastAsia="Times New Roman" w:hAnsi="Times New Roman" w:cs="Times New Roman"/>
          <w:color w:val="000000"/>
          <w:sz w:val="24"/>
          <w:szCs w:val="24"/>
          <w:lang w:val="en-US"/>
        </w:rPr>
        <w:t xml:space="preserve">, 95% CI </w:t>
      </w:r>
      <w:r w:rsidR="001A0CBD">
        <w:rPr>
          <w:rFonts w:ascii="Times New Roman" w:eastAsia="Times New Roman" w:hAnsi="Times New Roman" w:cs="Times New Roman"/>
          <w:color w:val="000000"/>
          <w:sz w:val="24"/>
          <w:szCs w:val="24"/>
          <w:lang w:val="en-US"/>
        </w:rPr>
        <w:t>0.35</w:t>
      </w:r>
      <w:r w:rsidR="00AE631C">
        <w:rPr>
          <w:rFonts w:ascii="Times New Roman" w:eastAsia="Times New Roman" w:hAnsi="Times New Roman" w:cs="Times New Roman"/>
          <w:color w:val="000000"/>
          <w:sz w:val="24"/>
          <w:szCs w:val="24"/>
          <w:lang w:val="en-US"/>
        </w:rPr>
        <w:t>, 0.</w:t>
      </w:r>
      <w:r w:rsidR="001A0CBD">
        <w:rPr>
          <w:rFonts w:ascii="Times New Roman" w:eastAsia="Times New Roman" w:hAnsi="Times New Roman" w:cs="Times New Roman"/>
          <w:color w:val="000000"/>
          <w:sz w:val="24"/>
          <w:szCs w:val="24"/>
          <w:lang w:val="en-US"/>
        </w:rPr>
        <w:t>56</w:t>
      </w:r>
      <w:r w:rsidR="00AE631C">
        <w:rPr>
          <w:rFonts w:ascii="Times New Roman" w:eastAsia="Times New Roman" w:hAnsi="Times New Roman" w:cs="Times New Roman"/>
          <w:color w:val="000000"/>
          <w:sz w:val="24"/>
          <w:szCs w:val="24"/>
          <w:lang w:val="en-US"/>
        </w:rPr>
        <w:t>].</w:t>
      </w:r>
      <w:r w:rsidR="00AE631C" w:rsidRPr="00EA1BEC">
        <w:rPr>
          <w:rFonts w:ascii="Times New Roman" w:eastAsia="Times New Roman" w:hAnsi="Times New Roman" w:cs="Times New Roman"/>
          <w:color w:val="000000"/>
          <w:sz w:val="24"/>
          <w:szCs w:val="24"/>
          <w:lang w:val="en-US"/>
        </w:rPr>
        <w:t xml:space="preserve"> </w:t>
      </w:r>
      <w:r w:rsidR="00EA1BEC" w:rsidRPr="00EA1BEC">
        <w:rPr>
          <w:rFonts w:ascii="Times New Roman" w:eastAsia="Times New Roman" w:hAnsi="Times New Roman" w:cs="Times New Roman"/>
          <w:color w:val="000000"/>
          <w:sz w:val="24"/>
          <w:szCs w:val="24"/>
          <w:lang w:val="en-US"/>
        </w:rPr>
        <w:t xml:space="preserve"> The model, however, was less sensitive than previous models. It correctly predicted cases of mental illness </w:t>
      </w:r>
      <w:r w:rsidR="001A0CBD">
        <w:rPr>
          <w:rFonts w:ascii="Times New Roman" w:eastAsia="Times New Roman" w:hAnsi="Times New Roman" w:cs="Times New Roman"/>
          <w:color w:val="000000"/>
          <w:sz w:val="24"/>
          <w:szCs w:val="24"/>
          <w:lang w:val="en-US"/>
        </w:rPr>
        <w:t>42</w:t>
      </w:r>
      <w:r w:rsidR="00EA1BEC" w:rsidRPr="00EA1BEC">
        <w:rPr>
          <w:rFonts w:ascii="Times New Roman" w:eastAsia="Times New Roman" w:hAnsi="Times New Roman" w:cs="Times New Roman"/>
          <w:color w:val="000000"/>
          <w:sz w:val="24"/>
          <w:szCs w:val="24"/>
          <w:lang w:val="en-US"/>
        </w:rPr>
        <w:t xml:space="preserve">% of the time, and correctly predicted those without mental illness approximately </w:t>
      </w:r>
      <w:r w:rsidR="001A0CBD">
        <w:rPr>
          <w:rFonts w:ascii="Times New Roman" w:eastAsia="Times New Roman" w:hAnsi="Times New Roman" w:cs="Times New Roman"/>
          <w:color w:val="000000"/>
          <w:sz w:val="24"/>
          <w:szCs w:val="24"/>
          <w:lang w:val="en-US"/>
        </w:rPr>
        <w:t>88</w:t>
      </w:r>
      <w:r w:rsidR="00EA1BEC" w:rsidRPr="00EA1BEC">
        <w:rPr>
          <w:rFonts w:ascii="Times New Roman" w:eastAsia="Times New Roman" w:hAnsi="Times New Roman" w:cs="Times New Roman"/>
          <w:color w:val="000000"/>
          <w:sz w:val="24"/>
          <w:szCs w:val="24"/>
          <w:lang w:val="en-US"/>
        </w:rPr>
        <w:t>% of the time. </w:t>
      </w:r>
    </w:p>
    <w:p w14:paraId="150A0C7D" w14:textId="77777777" w:rsidR="00481CCA" w:rsidRDefault="00481CCA" w:rsidP="00966E5F">
      <w:pPr>
        <w:spacing w:line="480" w:lineRule="auto"/>
        <w:ind w:firstLine="720"/>
        <w:rPr>
          <w:rFonts w:ascii="Times New Roman" w:eastAsia="Times New Roman" w:hAnsi="Times New Roman" w:cs="Times New Roman"/>
          <w:color w:val="000000"/>
          <w:sz w:val="24"/>
          <w:szCs w:val="24"/>
          <w:lang w:val="en-US"/>
        </w:rPr>
      </w:pPr>
    </w:p>
    <w:tbl>
      <w:tblPr>
        <w:tblW w:w="6840" w:type="dxa"/>
        <w:tblLook w:val="04A0" w:firstRow="1" w:lastRow="0" w:firstColumn="1" w:lastColumn="0" w:noHBand="0" w:noVBand="1"/>
      </w:tblPr>
      <w:tblGrid>
        <w:gridCol w:w="2640"/>
        <w:gridCol w:w="2020"/>
        <w:gridCol w:w="2180"/>
      </w:tblGrid>
      <w:tr w:rsidR="00AC6E98" w:rsidRPr="00AC6E98" w14:paraId="78F241A6" w14:textId="77777777" w:rsidTr="00AC6E98">
        <w:trPr>
          <w:trHeight w:val="263"/>
        </w:trPr>
        <w:tc>
          <w:tcPr>
            <w:tcW w:w="6840" w:type="dxa"/>
            <w:gridSpan w:val="3"/>
            <w:tcBorders>
              <w:top w:val="nil"/>
              <w:left w:val="nil"/>
              <w:bottom w:val="nil"/>
              <w:right w:val="nil"/>
            </w:tcBorders>
            <w:shd w:val="clear" w:color="auto" w:fill="auto"/>
            <w:noWrap/>
            <w:vAlign w:val="center"/>
            <w:hideMark/>
          </w:tcPr>
          <w:p w14:paraId="70A4AF9E" w14:textId="77777777" w:rsidR="00AC6E98" w:rsidRPr="00AC6E98" w:rsidRDefault="00AC6E98" w:rsidP="00AC6E98">
            <w:pPr>
              <w:spacing w:line="240" w:lineRule="auto"/>
              <w:rPr>
                <w:rFonts w:ascii="Times New Roman" w:eastAsia="Times New Roman" w:hAnsi="Times New Roman" w:cs="Times New Roman"/>
                <w:b/>
                <w:bCs/>
                <w:sz w:val="20"/>
                <w:szCs w:val="20"/>
                <w:lang w:val="en-US"/>
              </w:rPr>
            </w:pPr>
            <w:r w:rsidRPr="00AC6E98">
              <w:rPr>
                <w:rFonts w:ascii="Times New Roman" w:eastAsia="Times New Roman" w:hAnsi="Times New Roman" w:cs="Times New Roman"/>
                <w:b/>
                <w:bCs/>
                <w:sz w:val="20"/>
                <w:szCs w:val="20"/>
                <w:lang w:val="en-US"/>
              </w:rPr>
              <w:t>Table 4. Prevalence odds of mental illness among incarcerated women, based on disability status</w:t>
            </w:r>
          </w:p>
        </w:tc>
      </w:tr>
      <w:tr w:rsidR="00AC6E98" w:rsidRPr="00AC6E98" w14:paraId="74B78F25" w14:textId="77777777" w:rsidTr="00AC6E98">
        <w:trPr>
          <w:trHeight w:val="263"/>
        </w:trPr>
        <w:tc>
          <w:tcPr>
            <w:tcW w:w="2640" w:type="dxa"/>
            <w:tcBorders>
              <w:top w:val="single" w:sz="8" w:space="0" w:color="000000"/>
              <w:left w:val="nil"/>
              <w:bottom w:val="single" w:sz="8" w:space="0" w:color="000000"/>
              <w:right w:val="nil"/>
            </w:tcBorders>
            <w:shd w:val="clear" w:color="auto" w:fill="auto"/>
            <w:noWrap/>
            <w:vAlign w:val="center"/>
            <w:hideMark/>
          </w:tcPr>
          <w:p w14:paraId="00CD63E3" w14:textId="77777777" w:rsidR="00AC6E98" w:rsidRPr="00AC6E98" w:rsidRDefault="00AC6E98" w:rsidP="00AC6E98">
            <w:pPr>
              <w:spacing w:line="240" w:lineRule="auto"/>
              <w:rPr>
                <w:rFonts w:ascii="Times New Roman" w:eastAsia="Times New Roman" w:hAnsi="Times New Roman" w:cs="Times New Roman"/>
                <w:color w:val="000000"/>
                <w:sz w:val="20"/>
                <w:szCs w:val="20"/>
                <w:lang w:val="en-US"/>
              </w:rPr>
            </w:pPr>
            <w:r w:rsidRPr="00AC6E98">
              <w:rPr>
                <w:rFonts w:ascii="Times New Roman" w:eastAsia="Times New Roman" w:hAnsi="Times New Roman" w:cs="Times New Roman"/>
                <w:color w:val="000000"/>
                <w:sz w:val="20"/>
                <w:szCs w:val="20"/>
                <w:lang w:val="en-US"/>
              </w:rPr>
              <w:t> </w:t>
            </w:r>
          </w:p>
        </w:tc>
        <w:tc>
          <w:tcPr>
            <w:tcW w:w="2020" w:type="dxa"/>
            <w:tcBorders>
              <w:top w:val="single" w:sz="8" w:space="0" w:color="000000"/>
              <w:left w:val="nil"/>
              <w:bottom w:val="single" w:sz="8" w:space="0" w:color="000000"/>
              <w:right w:val="nil"/>
            </w:tcBorders>
            <w:shd w:val="clear" w:color="auto" w:fill="auto"/>
            <w:noWrap/>
            <w:vAlign w:val="bottom"/>
            <w:hideMark/>
          </w:tcPr>
          <w:p w14:paraId="627DA233" w14:textId="77777777" w:rsidR="00AC6E98" w:rsidRPr="00AC6E98" w:rsidRDefault="00AC6E98" w:rsidP="00AC6E98">
            <w:pPr>
              <w:spacing w:line="240" w:lineRule="auto"/>
              <w:jc w:val="center"/>
              <w:rPr>
                <w:rFonts w:ascii="Times New Roman" w:eastAsia="Times New Roman" w:hAnsi="Times New Roman" w:cs="Times New Roman"/>
                <w:b/>
                <w:bCs/>
                <w:color w:val="000000"/>
                <w:sz w:val="20"/>
                <w:szCs w:val="20"/>
                <w:lang w:val="en-US"/>
              </w:rPr>
            </w:pPr>
            <w:r w:rsidRPr="00AC6E98">
              <w:rPr>
                <w:rFonts w:ascii="Times New Roman" w:eastAsia="Times New Roman" w:hAnsi="Times New Roman" w:cs="Times New Roman"/>
                <w:b/>
                <w:bCs/>
                <w:color w:val="000000"/>
                <w:sz w:val="20"/>
                <w:szCs w:val="20"/>
                <w:lang w:val="en-US"/>
              </w:rPr>
              <w:t> </w:t>
            </w:r>
          </w:p>
        </w:tc>
        <w:tc>
          <w:tcPr>
            <w:tcW w:w="2180" w:type="dxa"/>
            <w:tcBorders>
              <w:top w:val="single" w:sz="8" w:space="0" w:color="000000"/>
              <w:left w:val="nil"/>
              <w:bottom w:val="single" w:sz="8" w:space="0" w:color="000000"/>
              <w:right w:val="nil"/>
            </w:tcBorders>
            <w:shd w:val="clear" w:color="auto" w:fill="auto"/>
            <w:noWrap/>
            <w:vAlign w:val="bottom"/>
            <w:hideMark/>
          </w:tcPr>
          <w:p w14:paraId="08C47B36" w14:textId="77777777" w:rsidR="00AC6E98" w:rsidRPr="00AC6E98" w:rsidRDefault="00AC6E98" w:rsidP="00AC6E98">
            <w:pPr>
              <w:spacing w:line="240" w:lineRule="auto"/>
              <w:rPr>
                <w:rFonts w:ascii="Times New Roman" w:eastAsia="Times New Roman" w:hAnsi="Times New Roman" w:cs="Times New Roman"/>
                <w:b/>
                <w:bCs/>
                <w:color w:val="000000"/>
                <w:sz w:val="20"/>
                <w:szCs w:val="20"/>
                <w:lang w:val="en-US"/>
              </w:rPr>
            </w:pPr>
            <w:r w:rsidRPr="00AC6E98">
              <w:rPr>
                <w:rFonts w:ascii="Times New Roman" w:eastAsia="Times New Roman" w:hAnsi="Times New Roman" w:cs="Times New Roman"/>
                <w:b/>
                <w:bCs/>
                <w:color w:val="000000"/>
                <w:sz w:val="20"/>
                <w:szCs w:val="20"/>
                <w:lang w:val="en-US"/>
              </w:rPr>
              <w:t>OR (95% CI)</w:t>
            </w:r>
          </w:p>
        </w:tc>
      </w:tr>
      <w:tr w:rsidR="00AC6E98" w:rsidRPr="00AC6E98" w14:paraId="001174E0" w14:textId="77777777" w:rsidTr="00AC6E98">
        <w:trPr>
          <w:trHeight w:val="525"/>
        </w:trPr>
        <w:tc>
          <w:tcPr>
            <w:tcW w:w="2640" w:type="dxa"/>
            <w:tcBorders>
              <w:top w:val="nil"/>
              <w:left w:val="nil"/>
              <w:bottom w:val="nil"/>
              <w:right w:val="nil"/>
            </w:tcBorders>
            <w:shd w:val="clear" w:color="auto" w:fill="auto"/>
            <w:vAlign w:val="center"/>
            <w:hideMark/>
          </w:tcPr>
          <w:p w14:paraId="40FB780D" w14:textId="77777777" w:rsidR="00AC6E98" w:rsidRPr="00AC6E98" w:rsidRDefault="00AC6E98" w:rsidP="00AC6E98">
            <w:pPr>
              <w:spacing w:line="240" w:lineRule="auto"/>
              <w:jc w:val="right"/>
              <w:rPr>
                <w:rFonts w:ascii="Times New Roman" w:eastAsia="Times New Roman" w:hAnsi="Times New Roman" w:cs="Times New Roman"/>
                <w:color w:val="000000"/>
                <w:sz w:val="20"/>
                <w:szCs w:val="20"/>
                <w:lang w:val="en-US"/>
              </w:rPr>
            </w:pPr>
            <w:r w:rsidRPr="00AC6E98">
              <w:rPr>
                <w:rFonts w:ascii="Times New Roman" w:eastAsia="Times New Roman" w:hAnsi="Times New Roman" w:cs="Times New Roman"/>
                <w:color w:val="000000"/>
                <w:sz w:val="20"/>
                <w:szCs w:val="20"/>
                <w:lang w:val="en-US"/>
              </w:rPr>
              <w:t>Have disability</w:t>
            </w:r>
          </w:p>
        </w:tc>
        <w:tc>
          <w:tcPr>
            <w:tcW w:w="2020" w:type="dxa"/>
            <w:tcBorders>
              <w:top w:val="nil"/>
              <w:left w:val="nil"/>
              <w:bottom w:val="nil"/>
              <w:right w:val="nil"/>
            </w:tcBorders>
            <w:shd w:val="clear" w:color="auto" w:fill="auto"/>
            <w:vAlign w:val="center"/>
            <w:hideMark/>
          </w:tcPr>
          <w:p w14:paraId="0A395D13" w14:textId="77777777" w:rsidR="00AC6E98" w:rsidRPr="00AC6E98" w:rsidRDefault="00AC6E98" w:rsidP="00AC6E98">
            <w:pPr>
              <w:spacing w:line="240" w:lineRule="auto"/>
              <w:jc w:val="right"/>
              <w:rPr>
                <w:rFonts w:ascii="Times New Roman" w:eastAsia="Times New Roman" w:hAnsi="Times New Roman" w:cs="Times New Roman"/>
                <w:color w:val="000000"/>
                <w:sz w:val="20"/>
                <w:szCs w:val="20"/>
                <w:lang w:val="en-US"/>
              </w:rPr>
            </w:pPr>
          </w:p>
        </w:tc>
        <w:tc>
          <w:tcPr>
            <w:tcW w:w="2180" w:type="dxa"/>
            <w:tcBorders>
              <w:top w:val="nil"/>
              <w:left w:val="nil"/>
              <w:bottom w:val="nil"/>
              <w:right w:val="nil"/>
            </w:tcBorders>
            <w:shd w:val="clear" w:color="auto" w:fill="auto"/>
            <w:vAlign w:val="center"/>
            <w:hideMark/>
          </w:tcPr>
          <w:p w14:paraId="55B446EA" w14:textId="77777777" w:rsidR="00AC6E98" w:rsidRPr="00AC6E98" w:rsidRDefault="00AC6E98" w:rsidP="00AC6E98">
            <w:pPr>
              <w:spacing w:line="240" w:lineRule="auto"/>
              <w:jc w:val="center"/>
              <w:rPr>
                <w:rFonts w:ascii="Times New Roman" w:eastAsia="Times New Roman" w:hAnsi="Times New Roman" w:cs="Times New Roman"/>
                <w:color w:val="000000"/>
                <w:sz w:val="20"/>
                <w:szCs w:val="20"/>
                <w:lang w:val="en-US"/>
              </w:rPr>
            </w:pPr>
            <w:r w:rsidRPr="00AC6E98">
              <w:rPr>
                <w:rFonts w:ascii="Times New Roman" w:eastAsia="Times New Roman" w:hAnsi="Times New Roman" w:cs="Times New Roman"/>
                <w:color w:val="000000"/>
                <w:sz w:val="20"/>
                <w:szCs w:val="20"/>
                <w:lang w:val="en-US"/>
              </w:rPr>
              <w:t>6.01 (4.50, 8.09)</w:t>
            </w:r>
          </w:p>
        </w:tc>
      </w:tr>
      <w:tr w:rsidR="00AC6E98" w:rsidRPr="00AC6E98" w14:paraId="1C45B950" w14:textId="77777777" w:rsidTr="00AC6E98">
        <w:trPr>
          <w:trHeight w:val="525"/>
        </w:trPr>
        <w:tc>
          <w:tcPr>
            <w:tcW w:w="2640" w:type="dxa"/>
            <w:tcBorders>
              <w:top w:val="nil"/>
              <w:left w:val="nil"/>
              <w:bottom w:val="nil"/>
              <w:right w:val="nil"/>
            </w:tcBorders>
            <w:shd w:val="clear" w:color="auto" w:fill="auto"/>
            <w:vAlign w:val="center"/>
            <w:hideMark/>
          </w:tcPr>
          <w:p w14:paraId="38BD5E23" w14:textId="77777777" w:rsidR="00AC6E98" w:rsidRPr="00AC6E98" w:rsidRDefault="00AC6E98" w:rsidP="00AC6E98">
            <w:pPr>
              <w:spacing w:line="240" w:lineRule="auto"/>
              <w:jc w:val="right"/>
              <w:rPr>
                <w:rFonts w:ascii="Times New Roman" w:eastAsia="Times New Roman" w:hAnsi="Times New Roman" w:cs="Times New Roman"/>
                <w:color w:val="000000"/>
                <w:sz w:val="20"/>
                <w:szCs w:val="20"/>
                <w:lang w:val="en-US"/>
              </w:rPr>
            </w:pPr>
            <w:r w:rsidRPr="00AC6E98">
              <w:rPr>
                <w:rFonts w:ascii="Times New Roman" w:eastAsia="Times New Roman" w:hAnsi="Times New Roman" w:cs="Times New Roman"/>
                <w:color w:val="000000"/>
                <w:sz w:val="20"/>
                <w:szCs w:val="20"/>
                <w:lang w:val="en-US"/>
              </w:rPr>
              <w:t>X2</w:t>
            </w:r>
          </w:p>
        </w:tc>
        <w:tc>
          <w:tcPr>
            <w:tcW w:w="4200" w:type="dxa"/>
            <w:gridSpan w:val="2"/>
            <w:tcBorders>
              <w:top w:val="nil"/>
              <w:left w:val="nil"/>
              <w:bottom w:val="nil"/>
              <w:right w:val="nil"/>
            </w:tcBorders>
            <w:shd w:val="clear" w:color="auto" w:fill="auto"/>
            <w:vAlign w:val="center"/>
            <w:hideMark/>
          </w:tcPr>
          <w:p w14:paraId="53D1375C" w14:textId="77777777" w:rsidR="00AC6E98" w:rsidRPr="00AC6E98" w:rsidRDefault="00AC6E98" w:rsidP="00AC6E98">
            <w:pPr>
              <w:spacing w:line="240" w:lineRule="auto"/>
              <w:jc w:val="center"/>
              <w:rPr>
                <w:rFonts w:ascii="Times New Roman" w:eastAsia="Times New Roman" w:hAnsi="Times New Roman" w:cs="Times New Roman"/>
                <w:color w:val="000000"/>
                <w:sz w:val="20"/>
                <w:szCs w:val="20"/>
                <w:lang w:val="en-US"/>
              </w:rPr>
            </w:pPr>
            <w:r w:rsidRPr="00AC6E98">
              <w:rPr>
                <w:rFonts w:ascii="Times New Roman" w:eastAsia="Times New Roman" w:hAnsi="Times New Roman" w:cs="Times New Roman"/>
                <w:color w:val="000000"/>
                <w:sz w:val="20"/>
                <w:szCs w:val="20"/>
                <w:lang w:val="en-US"/>
              </w:rPr>
              <w:t>209.93***</w:t>
            </w:r>
          </w:p>
        </w:tc>
      </w:tr>
      <w:tr w:rsidR="00AC6E98" w:rsidRPr="00AC6E98" w14:paraId="0303C41D" w14:textId="77777777" w:rsidTr="00AC6E98">
        <w:trPr>
          <w:trHeight w:val="525"/>
        </w:trPr>
        <w:tc>
          <w:tcPr>
            <w:tcW w:w="2640" w:type="dxa"/>
            <w:tcBorders>
              <w:top w:val="nil"/>
              <w:left w:val="nil"/>
              <w:bottom w:val="nil"/>
              <w:right w:val="nil"/>
            </w:tcBorders>
            <w:shd w:val="clear" w:color="auto" w:fill="auto"/>
            <w:vAlign w:val="center"/>
            <w:hideMark/>
          </w:tcPr>
          <w:p w14:paraId="39E2F353" w14:textId="77777777" w:rsidR="00AC6E98" w:rsidRPr="00AC6E98" w:rsidRDefault="00AC6E98" w:rsidP="00AC6E98">
            <w:pPr>
              <w:spacing w:line="240" w:lineRule="auto"/>
              <w:jc w:val="right"/>
              <w:rPr>
                <w:rFonts w:ascii="Times New Roman" w:eastAsia="Times New Roman" w:hAnsi="Times New Roman" w:cs="Times New Roman"/>
                <w:color w:val="000000"/>
                <w:sz w:val="20"/>
                <w:szCs w:val="20"/>
                <w:lang w:val="en-US"/>
              </w:rPr>
            </w:pPr>
            <w:r w:rsidRPr="00AC6E98">
              <w:rPr>
                <w:rFonts w:ascii="Times New Roman" w:eastAsia="Times New Roman" w:hAnsi="Times New Roman" w:cs="Times New Roman"/>
                <w:color w:val="000000"/>
                <w:sz w:val="20"/>
                <w:szCs w:val="20"/>
                <w:lang w:val="en-US"/>
              </w:rPr>
              <w:t>df</w:t>
            </w:r>
          </w:p>
        </w:tc>
        <w:tc>
          <w:tcPr>
            <w:tcW w:w="4200" w:type="dxa"/>
            <w:gridSpan w:val="2"/>
            <w:tcBorders>
              <w:top w:val="nil"/>
              <w:left w:val="nil"/>
              <w:bottom w:val="nil"/>
              <w:right w:val="nil"/>
            </w:tcBorders>
            <w:shd w:val="clear" w:color="auto" w:fill="auto"/>
            <w:vAlign w:val="center"/>
            <w:hideMark/>
          </w:tcPr>
          <w:p w14:paraId="529D9902" w14:textId="77777777" w:rsidR="00AC6E98" w:rsidRPr="00AC6E98" w:rsidRDefault="00AC6E98" w:rsidP="00AC6E98">
            <w:pPr>
              <w:spacing w:line="240" w:lineRule="auto"/>
              <w:jc w:val="center"/>
              <w:rPr>
                <w:rFonts w:ascii="Times New Roman" w:eastAsia="Times New Roman" w:hAnsi="Times New Roman" w:cs="Times New Roman"/>
                <w:color w:val="000000"/>
                <w:sz w:val="20"/>
                <w:szCs w:val="20"/>
                <w:lang w:val="en-US"/>
              </w:rPr>
            </w:pPr>
            <w:r w:rsidRPr="00AC6E98">
              <w:rPr>
                <w:rFonts w:ascii="Times New Roman" w:eastAsia="Times New Roman" w:hAnsi="Times New Roman" w:cs="Times New Roman"/>
                <w:color w:val="000000"/>
                <w:sz w:val="20"/>
                <w:szCs w:val="20"/>
                <w:lang w:val="en-US"/>
              </w:rPr>
              <w:t>10</w:t>
            </w:r>
          </w:p>
        </w:tc>
      </w:tr>
      <w:tr w:rsidR="00AC6E98" w:rsidRPr="00AC6E98" w14:paraId="2C47FB8D" w14:textId="77777777" w:rsidTr="00AC6E98">
        <w:trPr>
          <w:trHeight w:val="525"/>
        </w:trPr>
        <w:tc>
          <w:tcPr>
            <w:tcW w:w="2640" w:type="dxa"/>
            <w:tcBorders>
              <w:top w:val="nil"/>
              <w:left w:val="nil"/>
              <w:bottom w:val="single" w:sz="4" w:space="0" w:color="000000"/>
              <w:right w:val="nil"/>
            </w:tcBorders>
            <w:shd w:val="clear" w:color="auto" w:fill="auto"/>
            <w:vAlign w:val="center"/>
            <w:hideMark/>
          </w:tcPr>
          <w:p w14:paraId="42872C9B" w14:textId="77777777" w:rsidR="00AC6E98" w:rsidRPr="00AC6E98" w:rsidRDefault="00AC6E98" w:rsidP="00AC6E98">
            <w:pPr>
              <w:spacing w:line="240" w:lineRule="auto"/>
              <w:jc w:val="right"/>
              <w:rPr>
                <w:rFonts w:ascii="Times New Roman" w:eastAsia="Times New Roman" w:hAnsi="Times New Roman" w:cs="Times New Roman"/>
                <w:color w:val="000000"/>
                <w:sz w:val="20"/>
                <w:szCs w:val="20"/>
                <w:lang w:val="en-US"/>
              </w:rPr>
            </w:pPr>
            <w:r w:rsidRPr="00AC6E98">
              <w:rPr>
                <w:rFonts w:ascii="Times New Roman" w:eastAsia="Times New Roman" w:hAnsi="Times New Roman" w:cs="Times New Roman"/>
                <w:color w:val="000000"/>
                <w:sz w:val="20"/>
                <w:szCs w:val="20"/>
                <w:lang w:val="en-US"/>
              </w:rPr>
              <w:t>-2LL</w:t>
            </w:r>
          </w:p>
        </w:tc>
        <w:tc>
          <w:tcPr>
            <w:tcW w:w="4200" w:type="dxa"/>
            <w:gridSpan w:val="2"/>
            <w:tcBorders>
              <w:top w:val="nil"/>
              <w:left w:val="nil"/>
              <w:bottom w:val="single" w:sz="4" w:space="0" w:color="000000"/>
              <w:right w:val="nil"/>
            </w:tcBorders>
            <w:shd w:val="clear" w:color="auto" w:fill="auto"/>
            <w:vAlign w:val="center"/>
            <w:hideMark/>
          </w:tcPr>
          <w:p w14:paraId="56C70642" w14:textId="77777777" w:rsidR="00AC6E98" w:rsidRPr="00AC6E98" w:rsidRDefault="00AC6E98" w:rsidP="00AC6E98">
            <w:pPr>
              <w:spacing w:line="240" w:lineRule="auto"/>
              <w:jc w:val="center"/>
              <w:rPr>
                <w:rFonts w:ascii="Times New Roman" w:eastAsia="Times New Roman" w:hAnsi="Times New Roman" w:cs="Times New Roman"/>
                <w:color w:val="000000"/>
                <w:sz w:val="20"/>
                <w:szCs w:val="20"/>
                <w:lang w:val="en-US"/>
              </w:rPr>
            </w:pPr>
            <w:r w:rsidRPr="00AC6E98">
              <w:rPr>
                <w:rFonts w:ascii="Times New Roman" w:eastAsia="Times New Roman" w:hAnsi="Times New Roman" w:cs="Times New Roman"/>
                <w:color w:val="000000"/>
                <w:sz w:val="20"/>
                <w:szCs w:val="20"/>
                <w:lang w:val="en-US"/>
              </w:rPr>
              <w:t>-884.31</w:t>
            </w:r>
          </w:p>
        </w:tc>
      </w:tr>
    </w:tbl>
    <w:p w14:paraId="53B56BC8" w14:textId="1AC60C43" w:rsidR="0038141D" w:rsidRPr="002E28ED" w:rsidDel="00377DAB" w:rsidRDefault="0038141D" w:rsidP="0038141D">
      <w:pPr>
        <w:spacing w:line="480" w:lineRule="auto"/>
        <w:rPr>
          <w:del w:id="184" w:author="Abbie Tolon" w:date="2020-03-18T21:38:00Z"/>
          <w:rFonts w:ascii="Times New Roman" w:eastAsia="Times New Roman" w:hAnsi="Times New Roman" w:cs="Times New Roman"/>
          <w:i/>
          <w:iCs/>
          <w:sz w:val="20"/>
          <w:szCs w:val="20"/>
          <w:lang w:val="en-US"/>
        </w:rPr>
      </w:pPr>
      <w:r w:rsidRPr="00817670">
        <w:rPr>
          <w:rFonts w:ascii="Times New Roman" w:eastAsia="Times New Roman" w:hAnsi="Times New Roman" w:cs="Times New Roman"/>
          <w:i/>
          <w:iCs/>
          <w:sz w:val="20"/>
          <w:szCs w:val="20"/>
          <w:lang w:val="en-US"/>
        </w:rPr>
        <w:t>. = 0.05, * = 0.01, ** = 0.001, *** &lt;0.001</w:t>
      </w:r>
      <w:r>
        <w:rPr>
          <w:rFonts w:ascii="Times New Roman" w:eastAsia="Times New Roman" w:hAnsi="Times New Roman" w:cs="Times New Roman"/>
          <w:i/>
          <w:iCs/>
          <w:sz w:val="20"/>
          <w:szCs w:val="20"/>
          <w:lang w:val="en-US"/>
        </w:rPr>
        <w:t>; Adjusted for Race, Income, and Education</w:t>
      </w:r>
    </w:p>
    <w:p w14:paraId="0506289F" w14:textId="77777777" w:rsidR="00481CCA" w:rsidRDefault="00481CCA" w:rsidP="00EA1BEC">
      <w:pPr>
        <w:spacing w:line="480" w:lineRule="auto"/>
        <w:rPr>
          <w:rFonts w:ascii="Times New Roman" w:eastAsia="Times New Roman" w:hAnsi="Times New Roman" w:cs="Times New Roman"/>
          <w:b/>
          <w:bCs/>
          <w:color w:val="000000"/>
          <w:sz w:val="24"/>
          <w:szCs w:val="24"/>
          <w:lang w:val="en-US"/>
        </w:rPr>
      </w:pPr>
    </w:p>
    <w:p w14:paraId="4D461659" w14:textId="36B4C83F" w:rsidR="00EA1BEC" w:rsidRPr="00EA1BEC" w:rsidRDefault="00EA1BEC" w:rsidP="00EA1BEC">
      <w:pPr>
        <w:spacing w:line="480" w:lineRule="auto"/>
        <w:rPr>
          <w:rFonts w:ascii="Times New Roman" w:eastAsia="Times New Roman" w:hAnsi="Times New Roman" w:cs="Times New Roman"/>
          <w:sz w:val="24"/>
          <w:szCs w:val="24"/>
          <w:lang w:val="en-US"/>
        </w:rPr>
      </w:pPr>
      <w:r w:rsidRPr="00EA1BEC">
        <w:rPr>
          <w:rFonts w:ascii="Times New Roman" w:eastAsia="Times New Roman" w:hAnsi="Times New Roman" w:cs="Times New Roman"/>
          <w:b/>
          <w:bCs/>
          <w:color w:val="000000"/>
          <w:sz w:val="24"/>
          <w:szCs w:val="24"/>
          <w:lang w:val="en-US"/>
        </w:rPr>
        <w:t xml:space="preserve">Adjusted model with interaction between disability and </w:t>
      </w:r>
      <w:del w:id="185" w:author="Abbie Tolon" w:date="2020-03-21T19:30:00Z">
        <w:r w:rsidRPr="00EA1BEC" w:rsidDel="00EC0379">
          <w:rPr>
            <w:rFonts w:ascii="Times New Roman" w:eastAsia="Times New Roman" w:hAnsi="Times New Roman" w:cs="Times New Roman"/>
            <w:b/>
            <w:bCs/>
            <w:color w:val="000000"/>
            <w:sz w:val="24"/>
            <w:szCs w:val="24"/>
            <w:lang w:val="en-US"/>
          </w:rPr>
          <w:delText xml:space="preserve">aggregated </w:delText>
        </w:r>
        <w:r w:rsidR="006E2440" w:rsidDel="00EC0379">
          <w:rPr>
            <w:rFonts w:ascii="Times New Roman" w:eastAsia="Times New Roman" w:hAnsi="Times New Roman" w:cs="Times New Roman"/>
            <w:b/>
            <w:bCs/>
            <w:color w:val="000000"/>
            <w:sz w:val="24"/>
            <w:szCs w:val="24"/>
            <w:lang w:val="en-US"/>
          </w:rPr>
          <w:delText>trauma</w:delText>
        </w:r>
        <w:r w:rsidRPr="00EA1BEC" w:rsidDel="00EC0379">
          <w:rPr>
            <w:rFonts w:ascii="Times New Roman" w:eastAsia="Times New Roman" w:hAnsi="Times New Roman" w:cs="Times New Roman"/>
            <w:b/>
            <w:bCs/>
            <w:color w:val="000000"/>
            <w:sz w:val="24"/>
            <w:szCs w:val="24"/>
            <w:lang w:val="en-US"/>
          </w:rPr>
          <w:delText xml:space="preserve"> </w:delText>
        </w:r>
        <w:commentRangeStart w:id="186"/>
        <w:commentRangeStart w:id="187"/>
        <w:r w:rsidRPr="00EA1BEC" w:rsidDel="00EC0379">
          <w:rPr>
            <w:rFonts w:ascii="Times New Roman" w:eastAsia="Times New Roman" w:hAnsi="Times New Roman" w:cs="Times New Roman"/>
            <w:b/>
            <w:bCs/>
            <w:color w:val="000000"/>
            <w:sz w:val="24"/>
            <w:szCs w:val="24"/>
            <w:lang w:val="en-US"/>
          </w:rPr>
          <w:delText>predictor</w:delText>
        </w:r>
        <w:commentRangeEnd w:id="186"/>
        <w:r w:rsidR="00C36AD5" w:rsidDel="00EC0379">
          <w:rPr>
            <w:rStyle w:val="CommentReference"/>
          </w:rPr>
          <w:commentReference w:id="186"/>
        </w:r>
        <w:commentRangeEnd w:id="187"/>
        <w:r w:rsidR="00314A0E" w:rsidDel="00EC0379">
          <w:rPr>
            <w:rStyle w:val="CommentReference"/>
          </w:rPr>
          <w:commentReference w:id="187"/>
        </w:r>
      </w:del>
      <w:ins w:id="188" w:author="Abbie Tolon" w:date="2020-03-21T19:30:00Z">
        <w:r w:rsidR="00EC0379">
          <w:rPr>
            <w:rFonts w:ascii="Times New Roman" w:eastAsia="Times New Roman" w:hAnsi="Times New Roman" w:cs="Times New Roman"/>
            <w:b/>
            <w:bCs/>
            <w:color w:val="000000"/>
            <w:sz w:val="24"/>
            <w:szCs w:val="24"/>
            <w:lang w:val="en-US"/>
          </w:rPr>
          <w:t>total trauma</w:t>
        </w:r>
        <w:r w:rsidR="00CC40C0">
          <w:rPr>
            <w:rFonts w:ascii="Times New Roman" w:eastAsia="Times New Roman" w:hAnsi="Times New Roman" w:cs="Times New Roman"/>
            <w:b/>
            <w:bCs/>
            <w:color w:val="000000"/>
            <w:sz w:val="24"/>
            <w:szCs w:val="24"/>
            <w:lang w:val="en-US"/>
          </w:rPr>
          <w:t xml:space="preserve"> experienced</w:t>
        </w:r>
      </w:ins>
    </w:p>
    <w:p w14:paraId="787EB61F" w14:textId="2364D07B" w:rsidR="00B52DEE" w:rsidRDefault="00EA1BEC" w:rsidP="00EA1BEC">
      <w:pPr>
        <w:spacing w:line="480" w:lineRule="auto"/>
        <w:ind w:firstLine="720"/>
        <w:rPr>
          <w:rFonts w:ascii="Times New Roman" w:eastAsia="Times New Roman" w:hAnsi="Times New Roman" w:cs="Times New Roman"/>
          <w:color w:val="000000"/>
          <w:sz w:val="24"/>
          <w:szCs w:val="24"/>
          <w:lang w:val="en-US"/>
        </w:rPr>
      </w:pPr>
      <w:r w:rsidRPr="00EA1BEC">
        <w:rPr>
          <w:rFonts w:ascii="Times New Roman" w:eastAsia="Times New Roman" w:hAnsi="Times New Roman" w:cs="Times New Roman"/>
          <w:color w:val="000000"/>
          <w:sz w:val="24"/>
          <w:szCs w:val="24"/>
          <w:lang w:val="en-US"/>
        </w:rPr>
        <w:t xml:space="preserve">Finally, a logistic regression model was run to test for the possible interaction effect between having a disability and the </w:t>
      </w:r>
      <w:del w:id="189" w:author="Abbie Tolon" w:date="2020-03-21T19:30:00Z">
        <w:r w:rsidRPr="00EA1BEC" w:rsidDel="00AC6DD7">
          <w:rPr>
            <w:rFonts w:ascii="Times New Roman" w:eastAsia="Times New Roman" w:hAnsi="Times New Roman" w:cs="Times New Roman"/>
            <w:color w:val="000000"/>
            <w:sz w:val="24"/>
            <w:szCs w:val="24"/>
            <w:lang w:val="en-US"/>
          </w:rPr>
          <w:delText xml:space="preserve">aggregated </w:delText>
        </w:r>
        <w:r w:rsidR="00404C3A" w:rsidDel="00AC6DD7">
          <w:rPr>
            <w:rFonts w:ascii="Times New Roman" w:eastAsia="Times New Roman" w:hAnsi="Times New Roman" w:cs="Times New Roman"/>
            <w:color w:val="000000"/>
            <w:sz w:val="24"/>
            <w:szCs w:val="24"/>
            <w:lang w:val="en-US"/>
          </w:rPr>
          <w:delText>trauma</w:delText>
        </w:r>
        <w:r w:rsidRPr="00EA1BEC" w:rsidDel="00AC6DD7">
          <w:rPr>
            <w:rFonts w:ascii="Times New Roman" w:eastAsia="Times New Roman" w:hAnsi="Times New Roman" w:cs="Times New Roman"/>
            <w:color w:val="000000"/>
            <w:sz w:val="24"/>
            <w:szCs w:val="24"/>
            <w:lang w:val="en-US"/>
          </w:rPr>
          <w:delText xml:space="preserve"> predictor</w:delText>
        </w:r>
      </w:del>
      <w:ins w:id="190" w:author="Abbie Tolon" w:date="2020-03-21T19:30:00Z">
        <w:r w:rsidR="00AC6DD7">
          <w:rPr>
            <w:rFonts w:ascii="Times New Roman" w:eastAsia="Times New Roman" w:hAnsi="Times New Roman" w:cs="Times New Roman"/>
            <w:color w:val="000000"/>
            <w:sz w:val="24"/>
            <w:szCs w:val="24"/>
            <w:lang w:val="en-US"/>
          </w:rPr>
          <w:t>total number of traumatic event</w:t>
        </w:r>
      </w:ins>
      <w:ins w:id="191" w:author="Abbie Tolon" w:date="2020-03-21T19:31:00Z">
        <w:r w:rsidR="00AC6DD7">
          <w:rPr>
            <w:rFonts w:ascii="Times New Roman" w:eastAsia="Times New Roman" w:hAnsi="Times New Roman" w:cs="Times New Roman"/>
            <w:color w:val="000000"/>
            <w:sz w:val="24"/>
            <w:szCs w:val="24"/>
            <w:lang w:val="en-US"/>
          </w:rPr>
          <w:t>s experienced,</w:t>
        </w:r>
      </w:ins>
      <w:r w:rsidRPr="00EA1BEC">
        <w:rPr>
          <w:rFonts w:ascii="Times New Roman" w:eastAsia="Times New Roman" w:hAnsi="Times New Roman" w:cs="Times New Roman"/>
          <w:color w:val="000000"/>
          <w:sz w:val="24"/>
          <w:szCs w:val="24"/>
          <w:lang w:val="en-US"/>
        </w:rPr>
        <w:t xml:space="preserve"> on </w:t>
      </w:r>
      <w:del w:id="192" w:author="Abbie Tolon" w:date="2020-03-21T19:31:00Z">
        <w:r w:rsidRPr="00EA1BEC" w:rsidDel="00AC6DD7">
          <w:rPr>
            <w:rFonts w:ascii="Times New Roman" w:eastAsia="Times New Roman" w:hAnsi="Times New Roman" w:cs="Times New Roman"/>
            <w:color w:val="000000"/>
            <w:sz w:val="24"/>
            <w:szCs w:val="24"/>
            <w:lang w:val="en-US"/>
          </w:rPr>
          <w:delText xml:space="preserve">status of </w:delText>
        </w:r>
      </w:del>
      <w:r w:rsidRPr="00EA1BEC">
        <w:rPr>
          <w:rFonts w:ascii="Times New Roman" w:eastAsia="Times New Roman" w:hAnsi="Times New Roman" w:cs="Times New Roman"/>
          <w:color w:val="000000"/>
          <w:sz w:val="24"/>
          <w:szCs w:val="24"/>
          <w:lang w:val="en-US"/>
        </w:rPr>
        <w:t>mental illness. The overall model was statistically significant [</w:t>
      </w:r>
      <w:r w:rsidRPr="00EA1BEC">
        <w:rPr>
          <w:rFonts w:ascii="Times New Roman" w:eastAsia="Times New Roman" w:hAnsi="Times New Roman" w:cs="Times New Roman"/>
          <w:i/>
          <w:iCs/>
          <w:color w:val="000000"/>
          <w:sz w:val="24"/>
          <w:szCs w:val="24"/>
          <w:lang w:val="en-US"/>
        </w:rPr>
        <w:t>X</w:t>
      </w:r>
      <w:r w:rsidRPr="00404C3A">
        <w:rPr>
          <w:rFonts w:ascii="Times New Roman" w:eastAsia="Times New Roman" w:hAnsi="Times New Roman" w:cs="Times New Roman"/>
          <w:color w:val="000000"/>
          <w:sz w:val="20"/>
          <w:szCs w:val="20"/>
          <w:vertAlign w:val="superscript"/>
          <w:lang w:val="en-US"/>
        </w:rPr>
        <w:t>2</w:t>
      </w:r>
      <w:r w:rsidRPr="00EA1BEC">
        <w:rPr>
          <w:rFonts w:ascii="Times New Roman" w:eastAsia="Times New Roman" w:hAnsi="Times New Roman" w:cs="Times New Roman"/>
          <w:color w:val="000000"/>
          <w:sz w:val="24"/>
          <w:szCs w:val="24"/>
          <w:lang w:val="en-US"/>
        </w:rPr>
        <w:t>(</w:t>
      </w:r>
      <w:r w:rsidR="00F45483">
        <w:rPr>
          <w:rFonts w:ascii="Times New Roman" w:eastAsia="Times New Roman" w:hAnsi="Times New Roman" w:cs="Times New Roman"/>
          <w:color w:val="000000"/>
          <w:sz w:val="24"/>
          <w:szCs w:val="24"/>
          <w:lang w:val="en-US"/>
        </w:rPr>
        <w:t>12</w:t>
      </w:r>
      <w:r w:rsidRPr="00EA1BEC">
        <w:rPr>
          <w:rFonts w:ascii="Times New Roman" w:eastAsia="Times New Roman" w:hAnsi="Times New Roman" w:cs="Times New Roman"/>
          <w:color w:val="000000"/>
          <w:sz w:val="24"/>
          <w:szCs w:val="24"/>
          <w:lang w:val="en-US"/>
        </w:rPr>
        <w:t xml:space="preserve">) = </w:t>
      </w:r>
      <w:r w:rsidR="00F45483">
        <w:rPr>
          <w:rFonts w:ascii="Times New Roman" w:eastAsia="Times New Roman" w:hAnsi="Times New Roman" w:cs="Times New Roman"/>
          <w:color w:val="000000"/>
          <w:sz w:val="24"/>
          <w:szCs w:val="24"/>
          <w:lang w:val="en-US"/>
        </w:rPr>
        <w:t>301.12</w:t>
      </w:r>
      <w:r w:rsidRPr="00EA1BEC">
        <w:rPr>
          <w:rFonts w:ascii="Times New Roman" w:eastAsia="Times New Roman" w:hAnsi="Times New Roman" w:cs="Times New Roman"/>
          <w:color w:val="000000"/>
          <w:sz w:val="24"/>
          <w:szCs w:val="24"/>
          <w:lang w:val="en-US"/>
        </w:rPr>
        <w:t xml:space="preserve">, </w:t>
      </w:r>
      <w:r w:rsidRPr="00EA1BEC">
        <w:rPr>
          <w:rFonts w:ascii="Times New Roman" w:eastAsia="Times New Roman" w:hAnsi="Times New Roman" w:cs="Times New Roman"/>
          <w:i/>
          <w:iCs/>
          <w:color w:val="000000"/>
          <w:sz w:val="24"/>
          <w:szCs w:val="24"/>
          <w:lang w:val="en-US"/>
        </w:rPr>
        <w:t>p</w:t>
      </w:r>
      <w:r w:rsidRPr="00EA1BEC">
        <w:rPr>
          <w:rFonts w:ascii="Times New Roman" w:eastAsia="Times New Roman" w:hAnsi="Times New Roman" w:cs="Times New Roman"/>
          <w:color w:val="000000"/>
          <w:sz w:val="24"/>
          <w:szCs w:val="24"/>
          <w:lang w:val="en-US"/>
        </w:rPr>
        <w:t>&lt;0.05]. Both independent variables, as well as the interaction term were also statistically significant. For this model, an incarcerated woman had approximately 58% greater odds of reporting a mental illness with each additional reported adverse experience [OR=1.58, 95% CI 1.43, 1.75]. Those with a disability had about 8 times greater odds of reporting a mental illness, compared to those without a disability [OR=8.</w:t>
      </w:r>
      <w:r w:rsidR="00F45483">
        <w:rPr>
          <w:rFonts w:ascii="Times New Roman" w:eastAsia="Times New Roman" w:hAnsi="Times New Roman" w:cs="Times New Roman"/>
          <w:color w:val="000000"/>
          <w:sz w:val="24"/>
          <w:szCs w:val="24"/>
          <w:lang w:val="en-US"/>
        </w:rPr>
        <w:t>57</w:t>
      </w:r>
      <w:r w:rsidRPr="00EA1BEC">
        <w:rPr>
          <w:rFonts w:ascii="Times New Roman" w:eastAsia="Times New Roman" w:hAnsi="Times New Roman" w:cs="Times New Roman"/>
          <w:color w:val="000000"/>
          <w:sz w:val="24"/>
          <w:szCs w:val="24"/>
          <w:lang w:val="en-US"/>
        </w:rPr>
        <w:t>, 95% CI 5.2</w:t>
      </w:r>
      <w:r w:rsidR="00F45483">
        <w:rPr>
          <w:rFonts w:ascii="Times New Roman" w:eastAsia="Times New Roman" w:hAnsi="Times New Roman" w:cs="Times New Roman"/>
          <w:color w:val="000000"/>
          <w:sz w:val="24"/>
          <w:szCs w:val="24"/>
          <w:lang w:val="en-US"/>
        </w:rPr>
        <w:t>5</w:t>
      </w:r>
      <w:r w:rsidRPr="00EA1BEC">
        <w:rPr>
          <w:rFonts w:ascii="Times New Roman" w:eastAsia="Times New Roman" w:hAnsi="Times New Roman" w:cs="Times New Roman"/>
          <w:color w:val="000000"/>
          <w:sz w:val="24"/>
          <w:szCs w:val="24"/>
          <w:lang w:val="en-US"/>
        </w:rPr>
        <w:t>, 1</w:t>
      </w:r>
      <w:r w:rsidR="00F45483">
        <w:rPr>
          <w:rFonts w:ascii="Times New Roman" w:eastAsia="Times New Roman" w:hAnsi="Times New Roman" w:cs="Times New Roman"/>
          <w:color w:val="000000"/>
          <w:sz w:val="24"/>
          <w:szCs w:val="24"/>
          <w:lang w:val="en-US"/>
        </w:rPr>
        <w:t>4</w:t>
      </w:r>
      <w:r w:rsidRPr="00EA1BEC">
        <w:rPr>
          <w:rFonts w:ascii="Times New Roman" w:eastAsia="Times New Roman" w:hAnsi="Times New Roman" w:cs="Times New Roman"/>
          <w:color w:val="000000"/>
          <w:sz w:val="24"/>
          <w:szCs w:val="24"/>
          <w:lang w:val="en-US"/>
        </w:rPr>
        <w:t>.</w:t>
      </w:r>
      <w:r w:rsidR="00F45483">
        <w:rPr>
          <w:rFonts w:ascii="Times New Roman" w:eastAsia="Times New Roman" w:hAnsi="Times New Roman" w:cs="Times New Roman"/>
          <w:color w:val="000000"/>
          <w:sz w:val="24"/>
          <w:szCs w:val="24"/>
          <w:lang w:val="en-US"/>
        </w:rPr>
        <w:t>17</w:t>
      </w:r>
      <w:r w:rsidRPr="00EA1BEC">
        <w:rPr>
          <w:rFonts w:ascii="Times New Roman" w:eastAsia="Times New Roman" w:hAnsi="Times New Roman" w:cs="Times New Roman"/>
          <w:color w:val="000000"/>
          <w:sz w:val="24"/>
          <w:szCs w:val="24"/>
          <w:lang w:val="en-US"/>
        </w:rPr>
        <w:t xml:space="preserve">]. </w:t>
      </w:r>
      <w:r w:rsidR="00B52DEE">
        <w:rPr>
          <w:rFonts w:ascii="Times New Roman" w:eastAsia="Times New Roman" w:hAnsi="Times New Roman" w:cs="Times New Roman"/>
          <w:color w:val="000000"/>
          <w:sz w:val="24"/>
          <w:szCs w:val="24"/>
          <w:lang w:val="en-US"/>
        </w:rPr>
        <w:t>Being Black was also statistically significant and showed a protective effect [OR=0.51, 95% CI 0.</w:t>
      </w:r>
      <w:r w:rsidR="00F45483">
        <w:rPr>
          <w:rFonts w:ascii="Times New Roman" w:eastAsia="Times New Roman" w:hAnsi="Times New Roman" w:cs="Times New Roman"/>
          <w:color w:val="000000"/>
          <w:sz w:val="24"/>
          <w:szCs w:val="24"/>
          <w:lang w:val="en-US"/>
        </w:rPr>
        <w:t>40</w:t>
      </w:r>
      <w:r w:rsidR="00B52DEE">
        <w:rPr>
          <w:rFonts w:ascii="Times New Roman" w:eastAsia="Times New Roman" w:hAnsi="Times New Roman" w:cs="Times New Roman"/>
          <w:color w:val="000000"/>
          <w:sz w:val="24"/>
          <w:szCs w:val="24"/>
          <w:lang w:val="en-US"/>
        </w:rPr>
        <w:t>, 0.65].</w:t>
      </w:r>
      <w:r w:rsidR="00B52DEE" w:rsidRPr="00EA1BEC">
        <w:rPr>
          <w:rFonts w:ascii="Times New Roman" w:eastAsia="Times New Roman" w:hAnsi="Times New Roman" w:cs="Times New Roman"/>
          <w:color w:val="000000"/>
          <w:sz w:val="24"/>
          <w:szCs w:val="24"/>
          <w:lang w:val="en-US"/>
        </w:rPr>
        <w:t xml:space="preserve"> </w:t>
      </w:r>
    </w:p>
    <w:p w14:paraId="00000047" w14:textId="51F8ECEC" w:rsidR="00BA37D0" w:rsidDel="00377DAB" w:rsidRDefault="00EA1BEC" w:rsidP="00B52DEE">
      <w:pPr>
        <w:spacing w:line="480" w:lineRule="auto"/>
        <w:ind w:firstLine="720"/>
        <w:rPr>
          <w:del w:id="193" w:author="Abbie Tolon" w:date="2020-03-18T21:38:00Z"/>
          <w:rFonts w:ascii="Times New Roman" w:hAnsi="Times New Roman" w:cs="Times New Roman"/>
          <w:sz w:val="24"/>
          <w:szCs w:val="24"/>
        </w:rPr>
      </w:pPr>
      <w:r w:rsidRPr="00EA1BEC">
        <w:rPr>
          <w:rFonts w:ascii="Times New Roman" w:eastAsia="Times New Roman" w:hAnsi="Times New Roman" w:cs="Times New Roman"/>
          <w:color w:val="000000"/>
          <w:sz w:val="24"/>
          <w:szCs w:val="24"/>
          <w:lang w:val="en-US"/>
        </w:rPr>
        <w:t>The model correctly predicted cases of mental illness 6</w:t>
      </w:r>
      <w:r w:rsidR="00613FD7">
        <w:rPr>
          <w:rFonts w:ascii="Times New Roman" w:eastAsia="Times New Roman" w:hAnsi="Times New Roman" w:cs="Times New Roman"/>
          <w:color w:val="000000"/>
          <w:sz w:val="24"/>
          <w:szCs w:val="24"/>
          <w:lang w:val="en-US"/>
        </w:rPr>
        <w:t>1</w:t>
      </w:r>
      <w:r w:rsidRPr="00EA1BEC">
        <w:rPr>
          <w:rFonts w:ascii="Times New Roman" w:eastAsia="Times New Roman" w:hAnsi="Times New Roman" w:cs="Times New Roman"/>
          <w:color w:val="000000"/>
          <w:sz w:val="24"/>
          <w:szCs w:val="24"/>
          <w:lang w:val="en-US"/>
        </w:rPr>
        <w:t>% of the time, and correctly predicted those without mental illness approximately 7</w:t>
      </w:r>
      <w:r w:rsidR="00613FD7">
        <w:rPr>
          <w:rFonts w:ascii="Times New Roman" w:eastAsia="Times New Roman" w:hAnsi="Times New Roman" w:cs="Times New Roman"/>
          <w:color w:val="000000"/>
          <w:sz w:val="24"/>
          <w:szCs w:val="24"/>
          <w:lang w:val="en-US"/>
        </w:rPr>
        <w:t>7</w:t>
      </w:r>
      <w:r w:rsidRPr="00EA1BEC">
        <w:rPr>
          <w:rFonts w:ascii="Times New Roman" w:eastAsia="Times New Roman" w:hAnsi="Times New Roman" w:cs="Times New Roman"/>
          <w:color w:val="000000"/>
          <w:sz w:val="24"/>
          <w:szCs w:val="24"/>
          <w:lang w:val="en-US"/>
        </w:rPr>
        <w:t>% of the time. Output from the log likelihood test indicated that the model fit the data statistically significantly better with the interaction term than without it [</w:t>
      </w:r>
      <w:r w:rsidR="00F10D7A" w:rsidRPr="004C657C">
        <w:rPr>
          <w:rFonts w:ascii="Times New Roman" w:eastAsia="Times New Roman" w:hAnsi="Times New Roman" w:cs="Times New Roman"/>
          <w:i/>
          <w:iCs/>
          <w:color w:val="000000"/>
          <w:sz w:val="20"/>
          <w:szCs w:val="20"/>
          <w:lang w:val="en-US"/>
        </w:rPr>
        <w:t>X</w:t>
      </w:r>
      <w:r w:rsidR="00F10D7A" w:rsidRPr="004C657C">
        <w:rPr>
          <w:rFonts w:ascii="Times New Roman" w:eastAsia="Times New Roman" w:hAnsi="Times New Roman" w:cs="Times New Roman"/>
          <w:color w:val="000000"/>
          <w:sz w:val="20"/>
          <w:szCs w:val="20"/>
          <w:vertAlign w:val="superscript"/>
          <w:lang w:val="en-US"/>
        </w:rPr>
        <w:t>2</w:t>
      </w:r>
      <w:r w:rsidRPr="00EA1BEC">
        <w:rPr>
          <w:rFonts w:ascii="Times New Roman" w:eastAsia="Times New Roman" w:hAnsi="Times New Roman" w:cs="Times New Roman"/>
          <w:color w:val="000000"/>
          <w:sz w:val="24"/>
          <w:szCs w:val="24"/>
          <w:lang w:val="en-US"/>
        </w:rPr>
        <w:t>(1) = 5.</w:t>
      </w:r>
      <w:r w:rsidR="00E94F2B">
        <w:rPr>
          <w:rFonts w:ascii="Times New Roman" w:eastAsia="Times New Roman" w:hAnsi="Times New Roman" w:cs="Times New Roman"/>
          <w:color w:val="000000"/>
          <w:sz w:val="24"/>
          <w:szCs w:val="24"/>
          <w:lang w:val="en-US"/>
        </w:rPr>
        <w:t>17</w:t>
      </w:r>
      <w:r w:rsidRPr="00EA1BEC">
        <w:rPr>
          <w:rFonts w:ascii="Times New Roman" w:eastAsia="Times New Roman" w:hAnsi="Times New Roman" w:cs="Times New Roman"/>
          <w:color w:val="000000"/>
          <w:sz w:val="24"/>
          <w:szCs w:val="24"/>
          <w:lang w:val="en-US"/>
        </w:rPr>
        <w:t xml:space="preserve">, </w:t>
      </w:r>
      <w:r w:rsidRPr="00EA1BEC">
        <w:rPr>
          <w:rFonts w:ascii="Times New Roman" w:eastAsia="Times New Roman" w:hAnsi="Times New Roman" w:cs="Times New Roman"/>
          <w:i/>
          <w:iCs/>
          <w:color w:val="000000"/>
          <w:sz w:val="24"/>
          <w:szCs w:val="24"/>
          <w:lang w:val="en-US"/>
        </w:rPr>
        <w:t>p</w:t>
      </w:r>
      <w:r w:rsidRPr="00EA1BEC">
        <w:rPr>
          <w:rFonts w:ascii="Times New Roman" w:eastAsia="Times New Roman" w:hAnsi="Times New Roman" w:cs="Times New Roman"/>
          <w:color w:val="000000"/>
          <w:sz w:val="24"/>
          <w:szCs w:val="24"/>
          <w:lang w:val="en-US"/>
        </w:rPr>
        <w:t>&lt;0.05]. The interaction term, itself, was also statistically significant [OR=0.7</w:t>
      </w:r>
      <w:r w:rsidR="00E94F2B">
        <w:rPr>
          <w:rFonts w:ascii="Times New Roman" w:eastAsia="Times New Roman" w:hAnsi="Times New Roman" w:cs="Times New Roman"/>
          <w:color w:val="000000"/>
          <w:sz w:val="24"/>
          <w:szCs w:val="24"/>
          <w:lang w:val="en-US"/>
        </w:rPr>
        <w:t>8</w:t>
      </w:r>
      <w:r w:rsidRPr="00EA1BEC">
        <w:rPr>
          <w:rFonts w:ascii="Times New Roman" w:eastAsia="Times New Roman" w:hAnsi="Times New Roman" w:cs="Times New Roman"/>
          <w:color w:val="000000"/>
          <w:sz w:val="24"/>
          <w:szCs w:val="24"/>
          <w:lang w:val="en-US"/>
        </w:rPr>
        <w:t>, 95% CI 0.63, 0.9</w:t>
      </w:r>
      <w:r w:rsidR="00E94F2B">
        <w:rPr>
          <w:rFonts w:ascii="Times New Roman" w:eastAsia="Times New Roman" w:hAnsi="Times New Roman" w:cs="Times New Roman"/>
          <w:color w:val="000000"/>
          <w:sz w:val="24"/>
          <w:szCs w:val="24"/>
          <w:lang w:val="en-US"/>
        </w:rPr>
        <w:t>7</w:t>
      </w:r>
      <w:r w:rsidRPr="00EA1BEC">
        <w:rPr>
          <w:rFonts w:ascii="Times New Roman" w:eastAsia="Times New Roman" w:hAnsi="Times New Roman" w:cs="Times New Roman"/>
          <w:color w:val="000000"/>
          <w:sz w:val="24"/>
          <w:szCs w:val="24"/>
          <w:lang w:val="en-US"/>
        </w:rPr>
        <w:t xml:space="preserve">]. The interaction between disability and </w:t>
      </w:r>
      <w:del w:id="194" w:author="Abbie Tolon" w:date="2020-03-21T19:32:00Z">
        <w:r w:rsidRPr="00EA1BEC" w:rsidDel="00B62480">
          <w:rPr>
            <w:rFonts w:ascii="Times New Roman" w:eastAsia="Times New Roman" w:hAnsi="Times New Roman" w:cs="Times New Roman"/>
            <w:color w:val="000000"/>
            <w:sz w:val="24"/>
            <w:szCs w:val="24"/>
            <w:lang w:val="en-US"/>
          </w:rPr>
          <w:delText xml:space="preserve">aggregated </w:delText>
        </w:r>
      </w:del>
      <w:ins w:id="195" w:author="Abbie Tolon" w:date="2020-03-21T19:32:00Z">
        <w:r w:rsidR="00B62480">
          <w:rPr>
            <w:rFonts w:ascii="Times New Roman" w:eastAsia="Times New Roman" w:hAnsi="Times New Roman" w:cs="Times New Roman"/>
            <w:color w:val="000000"/>
            <w:sz w:val="24"/>
            <w:szCs w:val="24"/>
            <w:lang w:val="en-US"/>
          </w:rPr>
          <w:t>total</w:t>
        </w:r>
        <w:r w:rsidR="00B62480" w:rsidRPr="00EA1BEC">
          <w:rPr>
            <w:rFonts w:ascii="Times New Roman" w:eastAsia="Times New Roman" w:hAnsi="Times New Roman" w:cs="Times New Roman"/>
            <w:color w:val="000000"/>
            <w:sz w:val="24"/>
            <w:szCs w:val="24"/>
            <w:lang w:val="en-US"/>
          </w:rPr>
          <w:t xml:space="preserve"> </w:t>
        </w:r>
      </w:ins>
      <w:r w:rsidR="00404C3A">
        <w:rPr>
          <w:rFonts w:ascii="Times New Roman" w:eastAsia="Times New Roman" w:hAnsi="Times New Roman" w:cs="Times New Roman"/>
          <w:color w:val="000000"/>
          <w:sz w:val="24"/>
          <w:szCs w:val="24"/>
          <w:lang w:val="en-US"/>
        </w:rPr>
        <w:t>trauma</w:t>
      </w:r>
      <w:r w:rsidRPr="00EA1BEC">
        <w:rPr>
          <w:rFonts w:ascii="Times New Roman" w:eastAsia="Times New Roman" w:hAnsi="Times New Roman" w:cs="Times New Roman"/>
          <w:color w:val="000000"/>
          <w:sz w:val="24"/>
          <w:szCs w:val="24"/>
          <w:lang w:val="en-US"/>
        </w:rPr>
        <w:t xml:space="preserve"> </w:t>
      </w:r>
      <w:del w:id="196" w:author="Abbie Tolon" w:date="2020-03-21T19:32:00Z">
        <w:r w:rsidRPr="00EA1BEC" w:rsidDel="00B62480">
          <w:rPr>
            <w:rFonts w:ascii="Times New Roman" w:eastAsia="Times New Roman" w:hAnsi="Times New Roman" w:cs="Times New Roman"/>
            <w:color w:val="000000"/>
            <w:sz w:val="24"/>
            <w:szCs w:val="24"/>
            <w:lang w:val="en-US"/>
          </w:rPr>
          <w:delText xml:space="preserve">score </w:delText>
        </w:r>
      </w:del>
      <w:r w:rsidRPr="00EA1BEC">
        <w:rPr>
          <w:rFonts w:ascii="Times New Roman" w:eastAsia="Times New Roman" w:hAnsi="Times New Roman" w:cs="Times New Roman"/>
          <w:color w:val="000000"/>
          <w:sz w:val="24"/>
          <w:szCs w:val="24"/>
          <w:lang w:val="en-US"/>
        </w:rPr>
        <w:t>surprisingly displays a protective relationship</w:t>
      </w:r>
      <w:r w:rsidR="00C36AD5">
        <w:rPr>
          <w:rFonts w:ascii="Times New Roman" w:eastAsia="Times New Roman" w:hAnsi="Times New Roman" w:cs="Times New Roman"/>
          <w:color w:val="000000"/>
          <w:sz w:val="24"/>
          <w:szCs w:val="24"/>
          <w:lang w:val="en-US"/>
        </w:rPr>
        <w:t xml:space="preserve"> with</w:t>
      </w:r>
      <w:r w:rsidRPr="00EA1BEC">
        <w:rPr>
          <w:rFonts w:ascii="Times New Roman" w:eastAsia="Times New Roman" w:hAnsi="Times New Roman" w:cs="Times New Roman"/>
          <w:color w:val="000000"/>
          <w:sz w:val="24"/>
          <w:szCs w:val="24"/>
          <w:lang w:val="en-US"/>
        </w:rPr>
        <w:t xml:space="preserve"> mental illness. Among those with a disability, the probability of reporting a mental illness decreased by approximately 2</w:t>
      </w:r>
      <w:r w:rsidR="00EB7B9E">
        <w:rPr>
          <w:rFonts w:ascii="Times New Roman" w:eastAsia="Times New Roman" w:hAnsi="Times New Roman" w:cs="Times New Roman"/>
          <w:color w:val="000000"/>
          <w:sz w:val="24"/>
          <w:szCs w:val="24"/>
          <w:lang w:val="en-US"/>
        </w:rPr>
        <w:t>2</w:t>
      </w:r>
      <w:r w:rsidRPr="00EA1BEC">
        <w:rPr>
          <w:rFonts w:ascii="Times New Roman" w:eastAsia="Times New Roman" w:hAnsi="Times New Roman" w:cs="Times New Roman"/>
          <w:color w:val="000000"/>
          <w:sz w:val="24"/>
          <w:szCs w:val="24"/>
          <w:lang w:val="en-US"/>
        </w:rPr>
        <w:t xml:space="preserve">% with each unit increase in adverse experiences. </w:t>
      </w:r>
      <w:r w:rsidR="00993A1E" w:rsidRPr="005D0B4F">
        <w:rPr>
          <w:rFonts w:ascii="Times New Roman" w:hAnsi="Times New Roman" w:cs="Times New Roman"/>
          <w:sz w:val="24"/>
          <w:szCs w:val="24"/>
        </w:rPr>
        <w:t xml:space="preserve"> </w:t>
      </w:r>
    </w:p>
    <w:p w14:paraId="3952225E" w14:textId="77777777" w:rsidR="00481CCA" w:rsidRDefault="00481CCA" w:rsidP="00966E5F">
      <w:pPr>
        <w:spacing w:line="480" w:lineRule="auto"/>
        <w:ind w:firstLine="720"/>
        <w:rPr>
          <w:rFonts w:ascii="Times New Roman" w:hAnsi="Times New Roman" w:cs="Times New Roman"/>
          <w:sz w:val="24"/>
          <w:szCs w:val="24"/>
        </w:rPr>
      </w:pPr>
    </w:p>
    <w:tbl>
      <w:tblPr>
        <w:tblW w:w="6840" w:type="dxa"/>
        <w:tblLook w:val="04A0" w:firstRow="1" w:lastRow="0" w:firstColumn="1" w:lastColumn="0" w:noHBand="0" w:noVBand="1"/>
      </w:tblPr>
      <w:tblGrid>
        <w:gridCol w:w="2640"/>
        <w:gridCol w:w="2020"/>
        <w:gridCol w:w="2180"/>
      </w:tblGrid>
      <w:tr w:rsidR="00556480" w:rsidRPr="00556480" w14:paraId="053B145F" w14:textId="77777777" w:rsidTr="00556480">
        <w:trPr>
          <w:trHeight w:val="263"/>
        </w:trPr>
        <w:tc>
          <w:tcPr>
            <w:tcW w:w="6840" w:type="dxa"/>
            <w:gridSpan w:val="3"/>
            <w:tcBorders>
              <w:top w:val="nil"/>
              <w:left w:val="nil"/>
              <w:bottom w:val="nil"/>
              <w:right w:val="nil"/>
            </w:tcBorders>
            <w:shd w:val="clear" w:color="auto" w:fill="auto"/>
            <w:noWrap/>
            <w:vAlign w:val="center"/>
            <w:hideMark/>
          </w:tcPr>
          <w:p w14:paraId="3279C9AF" w14:textId="77777777" w:rsidR="00556480" w:rsidRPr="00556480" w:rsidRDefault="00556480" w:rsidP="00556480">
            <w:pPr>
              <w:spacing w:line="240" w:lineRule="auto"/>
              <w:rPr>
                <w:rFonts w:ascii="Times New Roman" w:eastAsia="Times New Roman" w:hAnsi="Times New Roman" w:cs="Times New Roman"/>
                <w:b/>
                <w:bCs/>
                <w:color w:val="000000"/>
                <w:sz w:val="20"/>
                <w:szCs w:val="20"/>
                <w:lang w:val="en-US"/>
              </w:rPr>
            </w:pPr>
            <w:r w:rsidRPr="00556480">
              <w:rPr>
                <w:rFonts w:ascii="Times New Roman" w:eastAsia="Times New Roman" w:hAnsi="Times New Roman" w:cs="Times New Roman"/>
                <w:b/>
                <w:bCs/>
                <w:color w:val="000000"/>
                <w:sz w:val="20"/>
                <w:szCs w:val="20"/>
                <w:lang w:val="en-US"/>
              </w:rPr>
              <w:t>Table 5. Prevalence odds of mental illness among incarcerated women with a disability, based on the number of past traumatic events experienced</w:t>
            </w:r>
          </w:p>
        </w:tc>
      </w:tr>
      <w:tr w:rsidR="00556480" w:rsidRPr="00556480" w14:paraId="78B8754F" w14:textId="77777777" w:rsidTr="00556480">
        <w:trPr>
          <w:trHeight w:val="263"/>
        </w:trPr>
        <w:tc>
          <w:tcPr>
            <w:tcW w:w="2640" w:type="dxa"/>
            <w:tcBorders>
              <w:top w:val="single" w:sz="8" w:space="0" w:color="000000"/>
              <w:left w:val="nil"/>
              <w:bottom w:val="single" w:sz="8" w:space="0" w:color="000000"/>
              <w:right w:val="nil"/>
            </w:tcBorders>
            <w:shd w:val="clear" w:color="auto" w:fill="auto"/>
            <w:noWrap/>
            <w:vAlign w:val="center"/>
            <w:hideMark/>
          </w:tcPr>
          <w:p w14:paraId="4689332A" w14:textId="77777777" w:rsidR="00556480" w:rsidRPr="00556480" w:rsidRDefault="00556480" w:rsidP="00556480">
            <w:pPr>
              <w:spacing w:line="240" w:lineRule="auto"/>
              <w:rPr>
                <w:rFonts w:ascii="Times New Roman" w:eastAsia="Times New Roman" w:hAnsi="Times New Roman" w:cs="Times New Roman"/>
                <w:color w:val="000000"/>
                <w:sz w:val="20"/>
                <w:szCs w:val="20"/>
                <w:lang w:val="en-US"/>
              </w:rPr>
            </w:pPr>
            <w:r w:rsidRPr="00556480">
              <w:rPr>
                <w:rFonts w:ascii="Times New Roman" w:eastAsia="Times New Roman" w:hAnsi="Times New Roman" w:cs="Times New Roman"/>
                <w:color w:val="000000"/>
                <w:sz w:val="20"/>
                <w:szCs w:val="20"/>
                <w:lang w:val="en-US"/>
              </w:rPr>
              <w:t> </w:t>
            </w:r>
          </w:p>
        </w:tc>
        <w:tc>
          <w:tcPr>
            <w:tcW w:w="2020" w:type="dxa"/>
            <w:tcBorders>
              <w:top w:val="single" w:sz="8" w:space="0" w:color="000000"/>
              <w:left w:val="nil"/>
              <w:bottom w:val="single" w:sz="8" w:space="0" w:color="000000"/>
              <w:right w:val="nil"/>
            </w:tcBorders>
            <w:shd w:val="clear" w:color="auto" w:fill="auto"/>
            <w:noWrap/>
            <w:vAlign w:val="bottom"/>
            <w:hideMark/>
          </w:tcPr>
          <w:p w14:paraId="187CA402" w14:textId="77777777" w:rsidR="00556480" w:rsidRPr="00556480" w:rsidRDefault="00556480" w:rsidP="00556480">
            <w:pPr>
              <w:spacing w:line="240" w:lineRule="auto"/>
              <w:jc w:val="center"/>
              <w:rPr>
                <w:rFonts w:ascii="Times New Roman" w:eastAsia="Times New Roman" w:hAnsi="Times New Roman" w:cs="Times New Roman"/>
                <w:b/>
                <w:bCs/>
                <w:color w:val="000000"/>
                <w:sz w:val="20"/>
                <w:szCs w:val="20"/>
                <w:lang w:val="en-US"/>
              </w:rPr>
            </w:pPr>
            <w:r w:rsidRPr="00556480">
              <w:rPr>
                <w:rFonts w:ascii="Times New Roman" w:eastAsia="Times New Roman" w:hAnsi="Times New Roman" w:cs="Times New Roman"/>
                <w:b/>
                <w:bCs/>
                <w:color w:val="000000"/>
                <w:sz w:val="20"/>
                <w:szCs w:val="20"/>
                <w:lang w:val="en-US"/>
              </w:rPr>
              <w:t> </w:t>
            </w:r>
          </w:p>
        </w:tc>
        <w:tc>
          <w:tcPr>
            <w:tcW w:w="2180" w:type="dxa"/>
            <w:tcBorders>
              <w:top w:val="single" w:sz="8" w:space="0" w:color="000000"/>
              <w:left w:val="nil"/>
              <w:bottom w:val="single" w:sz="8" w:space="0" w:color="000000"/>
              <w:right w:val="nil"/>
            </w:tcBorders>
            <w:shd w:val="clear" w:color="auto" w:fill="auto"/>
            <w:noWrap/>
            <w:vAlign w:val="bottom"/>
            <w:hideMark/>
          </w:tcPr>
          <w:p w14:paraId="00AC9ABA" w14:textId="77777777" w:rsidR="00556480" w:rsidRPr="00556480" w:rsidRDefault="00556480" w:rsidP="00556480">
            <w:pPr>
              <w:spacing w:line="240" w:lineRule="auto"/>
              <w:jc w:val="center"/>
              <w:rPr>
                <w:rFonts w:ascii="Times New Roman" w:eastAsia="Times New Roman" w:hAnsi="Times New Roman" w:cs="Times New Roman"/>
                <w:b/>
                <w:bCs/>
                <w:color w:val="000000"/>
                <w:sz w:val="20"/>
                <w:szCs w:val="20"/>
                <w:lang w:val="en-US"/>
              </w:rPr>
            </w:pPr>
            <w:r w:rsidRPr="00556480">
              <w:rPr>
                <w:rFonts w:ascii="Times New Roman" w:eastAsia="Times New Roman" w:hAnsi="Times New Roman" w:cs="Times New Roman"/>
                <w:b/>
                <w:bCs/>
                <w:color w:val="000000"/>
                <w:sz w:val="20"/>
                <w:szCs w:val="20"/>
                <w:lang w:val="en-US"/>
              </w:rPr>
              <w:t>OR (95% CI)</w:t>
            </w:r>
          </w:p>
        </w:tc>
      </w:tr>
      <w:tr w:rsidR="00556480" w:rsidRPr="00556480" w14:paraId="1A6BC92C" w14:textId="77777777" w:rsidTr="00556480">
        <w:trPr>
          <w:trHeight w:val="525"/>
        </w:trPr>
        <w:tc>
          <w:tcPr>
            <w:tcW w:w="2640" w:type="dxa"/>
            <w:tcBorders>
              <w:top w:val="nil"/>
              <w:left w:val="nil"/>
              <w:bottom w:val="nil"/>
              <w:right w:val="nil"/>
            </w:tcBorders>
            <w:shd w:val="clear" w:color="auto" w:fill="auto"/>
            <w:vAlign w:val="center"/>
            <w:hideMark/>
          </w:tcPr>
          <w:p w14:paraId="57794A31" w14:textId="77777777" w:rsidR="00556480" w:rsidRPr="00556480" w:rsidRDefault="00556480" w:rsidP="00556480">
            <w:pPr>
              <w:spacing w:line="240" w:lineRule="auto"/>
              <w:jc w:val="right"/>
              <w:rPr>
                <w:rFonts w:ascii="Times New Roman" w:eastAsia="Times New Roman" w:hAnsi="Times New Roman" w:cs="Times New Roman"/>
                <w:color w:val="000000"/>
                <w:sz w:val="20"/>
                <w:szCs w:val="20"/>
                <w:lang w:val="en-US"/>
              </w:rPr>
            </w:pPr>
            <w:r w:rsidRPr="00556480">
              <w:rPr>
                <w:rFonts w:ascii="Times New Roman" w:eastAsia="Times New Roman" w:hAnsi="Times New Roman" w:cs="Times New Roman"/>
                <w:color w:val="000000"/>
                <w:sz w:val="20"/>
                <w:szCs w:val="20"/>
                <w:lang w:val="en-US"/>
              </w:rPr>
              <w:t>Adverse experience</w:t>
            </w:r>
          </w:p>
        </w:tc>
        <w:tc>
          <w:tcPr>
            <w:tcW w:w="2020" w:type="dxa"/>
            <w:tcBorders>
              <w:top w:val="nil"/>
              <w:left w:val="nil"/>
              <w:bottom w:val="nil"/>
              <w:right w:val="nil"/>
            </w:tcBorders>
            <w:shd w:val="clear" w:color="auto" w:fill="auto"/>
            <w:vAlign w:val="center"/>
            <w:hideMark/>
          </w:tcPr>
          <w:p w14:paraId="63200DCB" w14:textId="77777777" w:rsidR="00556480" w:rsidRPr="00556480" w:rsidRDefault="00556480" w:rsidP="00556480">
            <w:pPr>
              <w:spacing w:line="240" w:lineRule="auto"/>
              <w:jc w:val="right"/>
              <w:rPr>
                <w:rFonts w:ascii="Times New Roman" w:eastAsia="Times New Roman" w:hAnsi="Times New Roman" w:cs="Times New Roman"/>
                <w:color w:val="000000"/>
                <w:sz w:val="20"/>
                <w:szCs w:val="20"/>
                <w:lang w:val="en-US"/>
              </w:rPr>
            </w:pPr>
          </w:p>
        </w:tc>
        <w:tc>
          <w:tcPr>
            <w:tcW w:w="2180" w:type="dxa"/>
            <w:tcBorders>
              <w:top w:val="nil"/>
              <w:left w:val="nil"/>
              <w:bottom w:val="nil"/>
              <w:right w:val="nil"/>
            </w:tcBorders>
            <w:shd w:val="clear" w:color="auto" w:fill="auto"/>
            <w:vAlign w:val="center"/>
            <w:hideMark/>
          </w:tcPr>
          <w:p w14:paraId="5FBE1656" w14:textId="77777777" w:rsidR="00556480" w:rsidRPr="00556480" w:rsidRDefault="00556480" w:rsidP="00556480">
            <w:pPr>
              <w:spacing w:line="240" w:lineRule="auto"/>
              <w:rPr>
                <w:rFonts w:ascii="Times New Roman" w:eastAsia="Times New Roman" w:hAnsi="Times New Roman" w:cs="Times New Roman"/>
                <w:color w:val="000000"/>
                <w:sz w:val="20"/>
                <w:szCs w:val="20"/>
                <w:lang w:val="en-US"/>
              </w:rPr>
            </w:pPr>
            <w:r w:rsidRPr="00556480">
              <w:rPr>
                <w:rFonts w:ascii="Times New Roman" w:eastAsia="Times New Roman" w:hAnsi="Times New Roman" w:cs="Times New Roman"/>
                <w:color w:val="000000"/>
                <w:sz w:val="20"/>
                <w:szCs w:val="20"/>
                <w:lang w:val="en-US"/>
              </w:rPr>
              <w:t>1.58 (1.43, 1.75)</w:t>
            </w:r>
          </w:p>
        </w:tc>
      </w:tr>
      <w:tr w:rsidR="00556480" w:rsidRPr="00556480" w14:paraId="4DCBA737" w14:textId="77777777" w:rsidTr="00556480">
        <w:trPr>
          <w:trHeight w:val="525"/>
        </w:trPr>
        <w:tc>
          <w:tcPr>
            <w:tcW w:w="2640" w:type="dxa"/>
            <w:tcBorders>
              <w:top w:val="nil"/>
              <w:left w:val="nil"/>
              <w:bottom w:val="nil"/>
              <w:right w:val="nil"/>
            </w:tcBorders>
            <w:shd w:val="clear" w:color="auto" w:fill="auto"/>
            <w:vAlign w:val="center"/>
            <w:hideMark/>
          </w:tcPr>
          <w:p w14:paraId="34114DFD" w14:textId="77777777" w:rsidR="00556480" w:rsidRPr="00556480" w:rsidRDefault="00556480" w:rsidP="00556480">
            <w:pPr>
              <w:spacing w:line="240" w:lineRule="auto"/>
              <w:jc w:val="right"/>
              <w:rPr>
                <w:rFonts w:ascii="Times New Roman" w:eastAsia="Times New Roman" w:hAnsi="Times New Roman" w:cs="Times New Roman"/>
                <w:color w:val="000000"/>
                <w:sz w:val="20"/>
                <w:szCs w:val="20"/>
                <w:lang w:val="en-US"/>
              </w:rPr>
            </w:pPr>
            <w:r w:rsidRPr="00556480">
              <w:rPr>
                <w:rFonts w:ascii="Times New Roman" w:eastAsia="Times New Roman" w:hAnsi="Times New Roman" w:cs="Times New Roman"/>
                <w:color w:val="000000"/>
                <w:sz w:val="20"/>
                <w:szCs w:val="20"/>
                <w:lang w:val="en-US"/>
              </w:rPr>
              <w:t>Have disability</w:t>
            </w:r>
          </w:p>
        </w:tc>
        <w:tc>
          <w:tcPr>
            <w:tcW w:w="2020" w:type="dxa"/>
            <w:tcBorders>
              <w:top w:val="nil"/>
              <w:left w:val="nil"/>
              <w:bottom w:val="nil"/>
              <w:right w:val="nil"/>
            </w:tcBorders>
            <w:shd w:val="clear" w:color="auto" w:fill="auto"/>
            <w:vAlign w:val="center"/>
            <w:hideMark/>
          </w:tcPr>
          <w:p w14:paraId="16E9B4CF" w14:textId="77777777" w:rsidR="00556480" w:rsidRPr="00556480" w:rsidRDefault="00556480" w:rsidP="00556480">
            <w:pPr>
              <w:spacing w:line="240" w:lineRule="auto"/>
              <w:jc w:val="right"/>
              <w:rPr>
                <w:rFonts w:ascii="Times New Roman" w:eastAsia="Times New Roman" w:hAnsi="Times New Roman" w:cs="Times New Roman"/>
                <w:color w:val="000000"/>
                <w:sz w:val="20"/>
                <w:szCs w:val="20"/>
                <w:lang w:val="en-US"/>
              </w:rPr>
            </w:pPr>
          </w:p>
        </w:tc>
        <w:tc>
          <w:tcPr>
            <w:tcW w:w="2180" w:type="dxa"/>
            <w:tcBorders>
              <w:top w:val="nil"/>
              <w:left w:val="nil"/>
              <w:bottom w:val="nil"/>
              <w:right w:val="nil"/>
            </w:tcBorders>
            <w:shd w:val="clear" w:color="auto" w:fill="auto"/>
            <w:vAlign w:val="center"/>
            <w:hideMark/>
          </w:tcPr>
          <w:p w14:paraId="1ECA3122" w14:textId="77777777" w:rsidR="00556480" w:rsidRPr="00556480" w:rsidRDefault="00556480" w:rsidP="00556480">
            <w:pPr>
              <w:spacing w:line="240" w:lineRule="auto"/>
              <w:rPr>
                <w:rFonts w:ascii="Times New Roman" w:eastAsia="Times New Roman" w:hAnsi="Times New Roman" w:cs="Times New Roman"/>
                <w:color w:val="000000"/>
                <w:sz w:val="20"/>
                <w:szCs w:val="20"/>
                <w:lang w:val="en-US"/>
              </w:rPr>
            </w:pPr>
            <w:r w:rsidRPr="00556480">
              <w:rPr>
                <w:rFonts w:ascii="Times New Roman" w:eastAsia="Times New Roman" w:hAnsi="Times New Roman" w:cs="Times New Roman"/>
                <w:color w:val="000000"/>
                <w:sz w:val="20"/>
                <w:szCs w:val="20"/>
                <w:lang w:val="en-US"/>
              </w:rPr>
              <w:t>8.57 (5.25, 14.17)</w:t>
            </w:r>
          </w:p>
        </w:tc>
      </w:tr>
      <w:tr w:rsidR="00556480" w:rsidRPr="00556480" w14:paraId="6B2AE69F" w14:textId="77777777" w:rsidTr="00556480">
        <w:trPr>
          <w:trHeight w:val="525"/>
        </w:trPr>
        <w:tc>
          <w:tcPr>
            <w:tcW w:w="2640" w:type="dxa"/>
            <w:tcBorders>
              <w:top w:val="nil"/>
              <w:left w:val="nil"/>
              <w:bottom w:val="nil"/>
              <w:right w:val="nil"/>
            </w:tcBorders>
            <w:shd w:val="clear" w:color="auto" w:fill="auto"/>
            <w:vAlign w:val="center"/>
            <w:hideMark/>
          </w:tcPr>
          <w:p w14:paraId="18DAB5DC" w14:textId="158B516E" w:rsidR="00556480" w:rsidRPr="00556480" w:rsidRDefault="00556480" w:rsidP="00556480">
            <w:pPr>
              <w:spacing w:line="240" w:lineRule="auto"/>
              <w:jc w:val="right"/>
              <w:rPr>
                <w:rFonts w:ascii="Times New Roman" w:eastAsia="Times New Roman" w:hAnsi="Times New Roman" w:cs="Times New Roman"/>
                <w:sz w:val="20"/>
                <w:szCs w:val="20"/>
                <w:lang w:val="en-US"/>
              </w:rPr>
            </w:pPr>
            <w:r w:rsidRPr="00556480">
              <w:rPr>
                <w:rFonts w:ascii="Times New Roman" w:eastAsia="Times New Roman" w:hAnsi="Times New Roman" w:cs="Times New Roman"/>
                <w:sz w:val="20"/>
                <w:szCs w:val="20"/>
                <w:lang w:val="en-US"/>
              </w:rPr>
              <w:t>Adverse experience</w:t>
            </w:r>
            <w:r w:rsidR="00607259">
              <w:rPr>
                <w:rFonts w:ascii="Times New Roman" w:eastAsia="Times New Roman" w:hAnsi="Times New Roman" w:cs="Times New Roman"/>
                <w:sz w:val="20"/>
                <w:szCs w:val="20"/>
                <w:lang w:val="en-US"/>
              </w:rPr>
              <w:t>*</w:t>
            </w:r>
            <w:r w:rsidRPr="00556480">
              <w:rPr>
                <w:rFonts w:ascii="Times New Roman" w:eastAsia="Times New Roman" w:hAnsi="Times New Roman" w:cs="Times New Roman"/>
                <w:sz w:val="20"/>
                <w:szCs w:val="20"/>
                <w:lang w:val="en-US"/>
              </w:rPr>
              <w:br/>
              <w:t>Have disability</w:t>
            </w:r>
          </w:p>
        </w:tc>
        <w:tc>
          <w:tcPr>
            <w:tcW w:w="2020" w:type="dxa"/>
            <w:tcBorders>
              <w:top w:val="nil"/>
              <w:left w:val="nil"/>
              <w:bottom w:val="nil"/>
              <w:right w:val="nil"/>
            </w:tcBorders>
            <w:shd w:val="clear" w:color="auto" w:fill="auto"/>
            <w:vAlign w:val="center"/>
            <w:hideMark/>
          </w:tcPr>
          <w:p w14:paraId="197F7A56" w14:textId="77777777" w:rsidR="00556480" w:rsidRPr="00556480" w:rsidRDefault="00556480" w:rsidP="00556480">
            <w:pPr>
              <w:spacing w:line="240" w:lineRule="auto"/>
              <w:jc w:val="right"/>
              <w:rPr>
                <w:rFonts w:ascii="Times New Roman" w:eastAsia="Times New Roman" w:hAnsi="Times New Roman" w:cs="Times New Roman"/>
                <w:sz w:val="20"/>
                <w:szCs w:val="20"/>
                <w:lang w:val="en-US"/>
              </w:rPr>
            </w:pPr>
          </w:p>
        </w:tc>
        <w:tc>
          <w:tcPr>
            <w:tcW w:w="2180" w:type="dxa"/>
            <w:tcBorders>
              <w:top w:val="nil"/>
              <w:left w:val="nil"/>
              <w:bottom w:val="nil"/>
              <w:right w:val="nil"/>
            </w:tcBorders>
            <w:shd w:val="clear" w:color="auto" w:fill="auto"/>
            <w:vAlign w:val="center"/>
            <w:hideMark/>
          </w:tcPr>
          <w:p w14:paraId="4A84FEAC" w14:textId="77777777" w:rsidR="00556480" w:rsidRPr="00556480" w:rsidRDefault="00556480" w:rsidP="00556480">
            <w:pPr>
              <w:spacing w:line="240" w:lineRule="auto"/>
              <w:rPr>
                <w:rFonts w:ascii="Times New Roman" w:eastAsia="Times New Roman" w:hAnsi="Times New Roman" w:cs="Times New Roman"/>
                <w:color w:val="000000"/>
                <w:sz w:val="20"/>
                <w:szCs w:val="20"/>
                <w:lang w:val="en-US"/>
              </w:rPr>
            </w:pPr>
            <w:r w:rsidRPr="00556480">
              <w:rPr>
                <w:rFonts w:ascii="Times New Roman" w:eastAsia="Times New Roman" w:hAnsi="Times New Roman" w:cs="Times New Roman"/>
                <w:color w:val="000000"/>
                <w:sz w:val="20"/>
                <w:szCs w:val="20"/>
                <w:lang w:val="en-US"/>
              </w:rPr>
              <w:t>0.78 (0.63, 0.97)</w:t>
            </w:r>
          </w:p>
        </w:tc>
      </w:tr>
      <w:tr w:rsidR="00556480" w:rsidRPr="00556480" w14:paraId="399493C6" w14:textId="77777777" w:rsidTr="00556480">
        <w:trPr>
          <w:trHeight w:val="525"/>
        </w:trPr>
        <w:tc>
          <w:tcPr>
            <w:tcW w:w="2640" w:type="dxa"/>
            <w:tcBorders>
              <w:top w:val="nil"/>
              <w:left w:val="nil"/>
              <w:bottom w:val="nil"/>
              <w:right w:val="nil"/>
            </w:tcBorders>
            <w:shd w:val="clear" w:color="auto" w:fill="auto"/>
            <w:vAlign w:val="center"/>
            <w:hideMark/>
          </w:tcPr>
          <w:p w14:paraId="67DE4F4E" w14:textId="77777777" w:rsidR="00556480" w:rsidRPr="00556480" w:rsidRDefault="00556480" w:rsidP="00556480">
            <w:pPr>
              <w:spacing w:line="240" w:lineRule="auto"/>
              <w:jc w:val="right"/>
              <w:rPr>
                <w:rFonts w:ascii="Times New Roman" w:eastAsia="Times New Roman" w:hAnsi="Times New Roman" w:cs="Times New Roman"/>
                <w:color w:val="000000"/>
                <w:sz w:val="20"/>
                <w:szCs w:val="20"/>
                <w:lang w:val="en-US"/>
              </w:rPr>
            </w:pPr>
            <w:r w:rsidRPr="00556480">
              <w:rPr>
                <w:rFonts w:ascii="Times New Roman" w:eastAsia="Times New Roman" w:hAnsi="Times New Roman" w:cs="Times New Roman"/>
                <w:color w:val="000000"/>
                <w:sz w:val="20"/>
                <w:szCs w:val="20"/>
                <w:lang w:val="en-US"/>
              </w:rPr>
              <w:t>X2</w:t>
            </w:r>
          </w:p>
        </w:tc>
        <w:tc>
          <w:tcPr>
            <w:tcW w:w="4200" w:type="dxa"/>
            <w:gridSpan w:val="2"/>
            <w:tcBorders>
              <w:top w:val="nil"/>
              <w:left w:val="nil"/>
              <w:bottom w:val="nil"/>
              <w:right w:val="nil"/>
            </w:tcBorders>
            <w:shd w:val="clear" w:color="auto" w:fill="auto"/>
            <w:vAlign w:val="center"/>
            <w:hideMark/>
          </w:tcPr>
          <w:p w14:paraId="569552C1" w14:textId="77777777" w:rsidR="00556480" w:rsidRPr="00556480" w:rsidRDefault="00556480" w:rsidP="00556480">
            <w:pPr>
              <w:spacing w:line="240" w:lineRule="auto"/>
              <w:jc w:val="center"/>
              <w:rPr>
                <w:rFonts w:ascii="Times New Roman" w:eastAsia="Times New Roman" w:hAnsi="Times New Roman" w:cs="Times New Roman"/>
                <w:color w:val="000000"/>
                <w:sz w:val="20"/>
                <w:szCs w:val="20"/>
                <w:lang w:val="en-US"/>
              </w:rPr>
            </w:pPr>
            <w:r w:rsidRPr="00556480">
              <w:rPr>
                <w:rFonts w:ascii="Times New Roman" w:eastAsia="Times New Roman" w:hAnsi="Times New Roman" w:cs="Times New Roman"/>
                <w:color w:val="000000"/>
                <w:sz w:val="20"/>
                <w:szCs w:val="20"/>
                <w:lang w:val="en-US"/>
              </w:rPr>
              <w:t>301.12***</w:t>
            </w:r>
          </w:p>
        </w:tc>
      </w:tr>
      <w:tr w:rsidR="00556480" w:rsidRPr="00556480" w14:paraId="44DAA5B5" w14:textId="77777777" w:rsidTr="00556480">
        <w:trPr>
          <w:trHeight w:val="525"/>
        </w:trPr>
        <w:tc>
          <w:tcPr>
            <w:tcW w:w="2640" w:type="dxa"/>
            <w:tcBorders>
              <w:top w:val="nil"/>
              <w:left w:val="nil"/>
              <w:bottom w:val="nil"/>
              <w:right w:val="nil"/>
            </w:tcBorders>
            <w:shd w:val="clear" w:color="auto" w:fill="auto"/>
            <w:vAlign w:val="center"/>
            <w:hideMark/>
          </w:tcPr>
          <w:p w14:paraId="13F5EEB8" w14:textId="77777777" w:rsidR="00556480" w:rsidRPr="00556480" w:rsidRDefault="00556480" w:rsidP="00556480">
            <w:pPr>
              <w:spacing w:line="240" w:lineRule="auto"/>
              <w:jc w:val="right"/>
              <w:rPr>
                <w:rFonts w:ascii="Times New Roman" w:eastAsia="Times New Roman" w:hAnsi="Times New Roman" w:cs="Times New Roman"/>
                <w:color w:val="000000"/>
                <w:sz w:val="20"/>
                <w:szCs w:val="20"/>
                <w:lang w:val="en-US"/>
              </w:rPr>
            </w:pPr>
            <w:r w:rsidRPr="00556480">
              <w:rPr>
                <w:rFonts w:ascii="Times New Roman" w:eastAsia="Times New Roman" w:hAnsi="Times New Roman" w:cs="Times New Roman"/>
                <w:color w:val="000000"/>
                <w:sz w:val="20"/>
                <w:szCs w:val="20"/>
                <w:lang w:val="en-US"/>
              </w:rPr>
              <w:t>df</w:t>
            </w:r>
          </w:p>
        </w:tc>
        <w:tc>
          <w:tcPr>
            <w:tcW w:w="4200" w:type="dxa"/>
            <w:gridSpan w:val="2"/>
            <w:tcBorders>
              <w:top w:val="nil"/>
              <w:left w:val="nil"/>
              <w:bottom w:val="nil"/>
              <w:right w:val="nil"/>
            </w:tcBorders>
            <w:shd w:val="clear" w:color="auto" w:fill="auto"/>
            <w:vAlign w:val="center"/>
            <w:hideMark/>
          </w:tcPr>
          <w:p w14:paraId="5CD3CFE0" w14:textId="77777777" w:rsidR="00556480" w:rsidRPr="00556480" w:rsidRDefault="00556480" w:rsidP="00556480">
            <w:pPr>
              <w:spacing w:line="240" w:lineRule="auto"/>
              <w:jc w:val="center"/>
              <w:rPr>
                <w:rFonts w:ascii="Times New Roman" w:eastAsia="Times New Roman" w:hAnsi="Times New Roman" w:cs="Times New Roman"/>
                <w:color w:val="000000"/>
                <w:sz w:val="20"/>
                <w:szCs w:val="20"/>
                <w:lang w:val="en-US"/>
              </w:rPr>
            </w:pPr>
            <w:r w:rsidRPr="00556480">
              <w:rPr>
                <w:rFonts w:ascii="Times New Roman" w:eastAsia="Times New Roman" w:hAnsi="Times New Roman" w:cs="Times New Roman"/>
                <w:color w:val="000000"/>
                <w:sz w:val="20"/>
                <w:szCs w:val="20"/>
                <w:lang w:val="en-US"/>
              </w:rPr>
              <w:t>12</w:t>
            </w:r>
          </w:p>
        </w:tc>
      </w:tr>
      <w:tr w:rsidR="00556480" w:rsidRPr="00556480" w14:paraId="3F319EF4" w14:textId="77777777" w:rsidTr="00556480">
        <w:trPr>
          <w:trHeight w:val="525"/>
        </w:trPr>
        <w:tc>
          <w:tcPr>
            <w:tcW w:w="2640" w:type="dxa"/>
            <w:tcBorders>
              <w:top w:val="nil"/>
              <w:left w:val="nil"/>
              <w:bottom w:val="single" w:sz="4" w:space="0" w:color="000000"/>
              <w:right w:val="nil"/>
            </w:tcBorders>
            <w:shd w:val="clear" w:color="auto" w:fill="auto"/>
            <w:vAlign w:val="center"/>
            <w:hideMark/>
          </w:tcPr>
          <w:p w14:paraId="1313E8B9" w14:textId="77777777" w:rsidR="00556480" w:rsidRPr="00556480" w:rsidRDefault="00556480" w:rsidP="00556480">
            <w:pPr>
              <w:spacing w:line="240" w:lineRule="auto"/>
              <w:jc w:val="right"/>
              <w:rPr>
                <w:rFonts w:ascii="Times New Roman" w:eastAsia="Times New Roman" w:hAnsi="Times New Roman" w:cs="Times New Roman"/>
                <w:color w:val="000000"/>
                <w:sz w:val="20"/>
                <w:szCs w:val="20"/>
                <w:lang w:val="en-US"/>
              </w:rPr>
            </w:pPr>
            <w:r w:rsidRPr="00556480">
              <w:rPr>
                <w:rFonts w:ascii="Times New Roman" w:eastAsia="Times New Roman" w:hAnsi="Times New Roman" w:cs="Times New Roman"/>
                <w:color w:val="000000"/>
                <w:sz w:val="20"/>
                <w:szCs w:val="20"/>
                <w:lang w:val="en-US"/>
              </w:rPr>
              <w:t>-2LL</w:t>
            </w:r>
          </w:p>
        </w:tc>
        <w:tc>
          <w:tcPr>
            <w:tcW w:w="4200" w:type="dxa"/>
            <w:gridSpan w:val="2"/>
            <w:tcBorders>
              <w:top w:val="nil"/>
              <w:left w:val="nil"/>
              <w:bottom w:val="single" w:sz="4" w:space="0" w:color="000000"/>
              <w:right w:val="nil"/>
            </w:tcBorders>
            <w:shd w:val="clear" w:color="auto" w:fill="auto"/>
            <w:vAlign w:val="center"/>
            <w:hideMark/>
          </w:tcPr>
          <w:p w14:paraId="7DD3BE1F" w14:textId="77777777" w:rsidR="00556480" w:rsidRPr="00556480" w:rsidRDefault="00556480" w:rsidP="00556480">
            <w:pPr>
              <w:spacing w:line="240" w:lineRule="auto"/>
              <w:jc w:val="center"/>
              <w:rPr>
                <w:rFonts w:ascii="Times New Roman" w:eastAsia="Times New Roman" w:hAnsi="Times New Roman" w:cs="Times New Roman"/>
                <w:color w:val="000000"/>
                <w:sz w:val="20"/>
                <w:szCs w:val="20"/>
                <w:lang w:val="en-US"/>
              </w:rPr>
            </w:pPr>
            <w:r w:rsidRPr="00556480">
              <w:rPr>
                <w:rFonts w:ascii="Times New Roman" w:eastAsia="Times New Roman" w:hAnsi="Times New Roman" w:cs="Times New Roman"/>
                <w:color w:val="000000"/>
                <w:sz w:val="20"/>
                <w:szCs w:val="20"/>
                <w:lang w:val="en-US"/>
              </w:rPr>
              <w:t>-838.72</w:t>
            </w:r>
          </w:p>
        </w:tc>
      </w:tr>
    </w:tbl>
    <w:p w14:paraId="0388BE3E" w14:textId="60E2142E" w:rsidR="00E47010" w:rsidRPr="00E47010" w:rsidDel="00377DAB" w:rsidRDefault="00E47010" w:rsidP="00E47010">
      <w:pPr>
        <w:spacing w:line="480" w:lineRule="auto"/>
        <w:rPr>
          <w:del w:id="197" w:author="Abbie Tolon" w:date="2020-03-18T21:37:00Z"/>
          <w:rFonts w:ascii="Times New Roman" w:eastAsia="Times New Roman" w:hAnsi="Times New Roman" w:cs="Times New Roman"/>
          <w:i/>
          <w:iCs/>
          <w:sz w:val="20"/>
          <w:szCs w:val="20"/>
          <w:lang w:val="en-US"/>
        </w:rPr>
      </w:pPr>
      <w:r w:rsidRPr="00817670">
        <w:rPr>
          <w:rFonts w:ascii="Times New Roman" w:eastAsia="Times New Roman" w:hAnsi="Times New Roman" w:cs="Times New Roman"/>
          <w:i/>
          <w:iCs/>
          <w:sz w:val="20"/>
          <w:szCs w:val="20"/>
          <w:lang w:val="en-US"/>
        </w:rPr>
        <w:t>. = 0.05, * = 0.01, ** = 0.001, *** &lt;0.001</w:t>
      </w:r>
      <w:r>
        <w:rPr>
          <w:rFonts w:ascii="Times New Roman" w:eastAsia="Times New Roman" w:hAnsi="Times New Roman" w:cs="Times New Roman"/>
          <w:i/>
          <w:iCs/>
          <w:sz w:val="20"/>
          <w:szCs w:val="20"/>
          <w:lang w:val="en-US"/>
        </w:rPr>
        <w:t>; Adjusted for Race, Income, and Education</w:t>
      </w:r>
    </w:p>
    <w:p w14:paraId="73D8D9ED" w14:textId="77777777" w:rsidR="00481CCA" w:rsidRDefault="00481CCA" w:rsidP="00377DAB">
      <w:pPr>
        <w:spacing w:line="480" w:lineRule="auto"/>
        <w:rPr>
          <w:rFonts w:ascii="Times New Roman" w:hAnsi="Times New Roman" w:cs="Times New Roman"/>
          <w:b/>
          <w:sz w:val="24"/>
          <w:szCs w:val="24"/>
        </w:rPr>
        <w:pPrChange w:id="198" w:author="Abbie Tolon" w:date="2020-03-18T21:37:00Z">
          <w:pPr>
            <w:spacing w:line="480" w:lineRule="auto"/>
            <w:contextualSpacing/>
            <w:jc w:val="center"/>
          </w:pPr>
        </w:pPrChange>
      </w:pPr>
    </w:p>
    <w:p w14:paraId="465708B3" w14:textId="1EFD3B4E" w:rsidR="0074156C" w:rsidRDefault="0074156C" w:rsidP="0074156C">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Discussion</w:t>
      </w:r>
    </w:p>
    <w:p w14:paraId="49C9D921" w14:textId="2FD60C03" w:rsidR="0074156C" w:rsidRDefault="0074156C" w:rsidP="00816AA2">
      <w:pPr>
        <w:spacing w:line="480" w:lineRule="auto"/>
        <w:ind w:firstLine="720"/>
        <w:rPr>
          <w:rFonts w:ascii="Times New Roman" w:eastAsia="Times New Roman" w:hAnsi="Times New Roman" w:cs="Times New Roman"/>
          <w:color w:val="000000"/>
          <w:sz w:val="24"/>
          <w:szCs w:val="24"/>
          <w:lang w:val="en-US"/>
        </w:rPr>
      </w:pPr>
      <w:r w:rsidRPr="0074156C">
        <w:rPr>
          <w:rFonts w:ascii="Times New Roman" w:eastAsia="Times New Roman" w:hAnsi="Times New Roman" w:cs="Times New Roman"/>
          <w:color w:val="000000"/>
          <w:sz w:val="24"/>
          <w:szCs w:val="24"/>
          <w:lang w:val="en-US"/>
        </w:rPr>
        <w:t>The aim of this study was to determine how various types of trauma (adverse experiences) influence mental illness prevalence, among women incarcerated in jails. This study also sought to understand whether the number of adverse experiences</w:t>
      </w:r>
      <w:r w:rsidR="00542522">
        <w:rPr>
          <w:rFonts w:ascii="Times New Roman" w:eastAsia="Times New Roman" w:hAnsi="Times New Roman" w:cs="Times New Roman"/>
          <w:color w:val="000000"/>
          <w:sz w:val="24"/>
          <w:szCs w:val="24"/>
          <w:lang w:val="en-US"/>
        </w:rPr>
        <w:t xml:space="preserve"> per person</w:t>
      </w:r>
      <w:r w:rsidRPr="0074156C">
        <w:rPr>
          <w:rFonts w:ascii="Times New Roman" w:eastAsia="Times New Roman" w:hAnsi="Times New Roman" w:cs="Times New Roman"/>
          <w:color w:val="000000"/>
          <w:sz w:val="24"/>
          <w:szCs w:val="24"/>
          <w:lang w:val="en-US"/>
        </w:rPr>
        <w:t xml:space="preserve"> affected the prevalence odds of mental illness. Secondarily, the research explored the relationship between having a disability and mental illness prevalence, as well as its possible interaction effect with adverse experiences. </w:t>
      </w:r>
    </w:p>
    <w:p w14:paraId="79240236" w14:textId="290FF2BB" w:rsidR="00123F2C" w:rsidRDefault="00123F2C" w:rsidP="00816AA2">
      <w:pPr>
        <w:spacing w:line="480" w:lineRule="auto"/>
        <w:ind w:firstLine="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Each model adjusted for income, education, and race (dichotomized into whether a person identified as “Black” or not). Notably, race was significant in every model. Specifically, being Black was “protective” against mental illness. </w:t>
      </w:r>
      <w:r w:rsidR="0063151C">
        <w:rPr>
          <w:rFonts w:ascii="Times New Roman" w:eastAsia="Times New Roman" w:hAnsi="Times New Roman" w:cs="Times New Roman"/>
          <w:color w:val="000000"/>
          <w:sz w:val="24"/>
          <w:szCs w:val="24"/>
          <w:lang w:val="en-US"/>
        </w:rPr>
        <w:t>Despite Blacks reporting higher levels of trauma, t</w:t>
      </w:r>
      <w:r w:rsidR="0040774C">
        <w:rPr>
          <w:rFonts w:ascii="Times New Roman" w:eastAsia="Times New Roman" w:hAnsi="Times New Roman" w:cs="Times New Roman"/>
          <w:color w:val="000000"/>
          <w:sz w:val="24"/>
          <w:szCs w:val="24"/>
          <w:lang w:val="en-US"/>
        </w:rPr>
        <w:t xml:space="preserve">his finding is concurrent with the extant literature. </w:t>
      </w:r>
      <w:r w:rsidR="008B0238">
        <w:rPr>
          <w:rFonts w:ascii="Times New Roman" w:eastAsia="Times New Roman" w:hAnsi="Times New Roman" w:cs="Times New Roman"/>
          <w:color w:val="000000"/>
          <w:sz w:val="24"/>
          <w:szCs w:val="24"/>
          <w:lang w:val="en-US"/>
        </w:rPr>
        <w:t xml:space="preserve">It is theorized that this phenomenon is </w:t>
      </w:r>
      <w:r w:rsidR="00F643B8">
        <w:rPr>
          <w:rFonts w:ascii="Times New Roman" w:eastAsia="Times New Roman" w:hAnsi="Times New Roman" w:cs="Times New Roman"/>
          <w:color w:val="000000"/>
          <w:sz w:val="24"/>
          <w:szCs w:val="24"/>
          <w:lang w:val="en-US"/>
        </w:rPr>
        <w:t>partially due to differences in uses of coping mechanisms between Black and White individuals.</w:t>
      </w:r>
      <w:r w:rsidR="00BC085E">
        <w:rPr>
          <w:rFonts w:ascii="Times New Roman" w:eastAsia="Times New Roman" w:hAnsi="Times New Roman" w:cs="Times New Roman"/>
          <w:color w:val="000000"/>
          <w:sz w:val="24"/>
          <w:szCs w:val="24"/>
          <w:lang w:val="en-US"/>
        </w:rPr>
        <w:fldChar w:fldCharType="begin" w:fldLock="1"/>
      </w:r>
      <w:r w:rsidR="00513D7F">
        <w:rPr>
          <w:rFonts w:ascii="Times New Roman" w:eastAsia="Times New Roman" w:hAnsi="Times New Roman" w:cs="Times New Roman"/>
          <w:color w:val="000000"/>
          <w:sz w:val="24"/>
          <w:szCs w:val="24"/>
          <w:lang w:val="en-US"/>
        </w:rPr>
        <w:instrText>ADDIN CSL_CITATION {"citationItems":[{"id":"ITEM-1","itemData":{"DOI":"10.1093/aje/kwq283","abstract":"Prevalence of depression is associated inversely with some indicators of socioeconomic position, and the stress of social disadvantage is hypothesized to mediate this relation. Relative to whites, blacks have a higher burden of most physical health conditions but, unexpectedly, a lower burden of depression. This study evaluated an etiologic model that integrates mental and physical health to account for this counterintuitive patterning. The Baltimore Epidemiologic Catchment Area Study (Maryland, 1993-2004) was used to evaluate the interaction between stress and poor health behaviors (smoking, alcohol use, poor diet, and obesity) and risk of depression 12 years later for 341 blacks and 601 whites. At baseline, blacks engaged in more poor health behaviors and had a lower prevalence of depression compared with whites (5.9% vs. 9.2%). The interaction between health behaviors and stress was nonsignificant for whites (odds ratio (OR ¼ 1.04, 95% confidence interval: 0.98, 1.11); for blacks, the interaction term was significant and negative (b: À0.18, P &lt; 0.014). For blacks, the association between median stress and depression was stronger for those who engaged in zero (OR ¼ 1.34) relative to 1 (OR ¼ 1.12) and !2 (OR ¼ 0.94) poor health behaviors. Findings are consistent with the proposed model of mental and physical health disparities. adaptation, psychological; depression; health behavior; health status disparities; minority health; stress, psychological Abbreviations: CI, confidence interval; OR, odds ratio; PHB, poor health behaviors; SEP, socioeconomic position.","author":[{"dropping-particle":"","family":"Mezuk","given":"Briana","non-dropping-particle":"","parse-names":false,"suffix":""},{"dropping-particle":"","family":"Rafferty","given":"Jane A","non-dropping-particle":"","parse-names":false,"suffix":""},{"dropping-particle":"","family":"Kershaw","given":"Kiarri N","non-dropping-particle":"","parse-names":false,"suffix":""},{"dropping-particle":"","family":"Hudson","given":"Darrell","non-dropping-particle":"","parse-names":false,"suffix":""},{"dropping-particle":"","family":"Abdou","given":"Cleopatra M","non-dropping-particle":"","parse-names":false,"suffix":""},{"dropping-particle":"","family":"Lee","given":"Hedwig","non-dropping-particle":"","parse-names":false,"suffix":""},{"dropping-particle":"","family":"Eaton","given":"William W","non-dropping-particle":"","parse-names":false,"suffix":""},{"dropping-particle":"","family":"Jackson","given":"James S","non-dropping-particle":"","parse-names":false,"suffix":""}],"id":"ITEM-1","issue":"11","issued":{"date-parts":[["2010"]]},"title":"Original Contribution Reconsidering the Role of Social Disadvantage in Physical and Mental Health: Stressful Life Events, Health Behaviors, Race, and Depression","type":"article-journal","volume":"172"},"uris":["http://www.mendeley.com/documents/?uuid=a83b855a-9cd6-3785-8136-756017f3c870"]}],"mendeley":{"formattedCitation":"&lt;sup&gt;18&lt;/sup&gt;","plainTextFormattedCitation":"18","previouslyFormattedCitation":"&lt;sup&gt;18&lt;/sup&gt;"},"properties":{"noteIndex":0},"schema":"https://github.com/citation-style-language/schema/raw/master/csl-citation.json"}</w:instrText>
      </w:r>
      <w:r w:rsidR="00BC085E">
        <w:rPr>
          <w:rFonts w:ascii="Times New Roman" w:eastAsia="Times New Roman" w:hAnsi="Times New Roman" w:cs="Times New Roman"/>
          <w:color w:val="000000"/>
          <w:sz w:val="24"/>
          <w:szCs w:val="24"/>
          <w:lang w:val="en-US"/>
        </w:rPr>
        <w:fldChar w:fldCharType="separate"/>
      </w:r>
      <w:r w:rsidR="00BC085E" w:rsidRPr="00BC085E">
        <w:rPr>
          <w:rFonts w:ascii="Times New Roman" w:eastAsia="Times New Roman" w:hAnsi="Times New Roman" w:cs="Times New Roman"/>
          <w:noProof/>
          <w:color w:val="000000"/>
          <w:sz w:val="24"/>
          <w:szCs w:val="24"/>
          <w:vertAlign w:val="superscript"/>
          <w:lang w:val="en-US"/>
        </w:rPr>
        <w:t>18</w:t>
      </w:r>
      <w:r w:rsidR="00BC085E">
        <w:rPr>
          <w:rFonts w:ascii="Times New Roman" w:eastAsia="Times New Roman" w:hAnsi="Times New Roman" w:cs="Times New Roman"/>
          <w:color w:val="000000"/>
          <w:sz w:val="24"/>
          <w:szCs w:val="24"/>
          <w:lang w:val="en-US"/>
        </w:rPr>
        <w:fldChar w:fldCharType="end"/>
      </w:r>
      <w:r w:rsidR="00513D7F">
        <w:rPr>
          <w:rFonts w:ascii="Times New Roman" w:eastAsia="Times New Roman" w:hAnsi="Times New Roman" w:cs="Times New Roman"/>
          <w:color w:val="000000"/>
          <w:sz w:val="24"/>
          <w:szCs w:val="24"/>
          <w:lang w:val="en-US"/>
        </w:rPr>
        <w:t xml:space="preserve"> Research has shown that individuals who are exposed to more chronic stress (which disproportionately affects Black populations), engage in more poor health behaviors (PHB).</w:t>
      </w:r>
      <w:r w:rsidR="00513D7F">
        <w:rPr>
          <w:rFonts w:ascii="Times New Roman" w:eastAsia="Times New Roman" w:hAnsi="Times New Roman" w:cs="Times New Roman"/>
          <w:color w:val="000000"/>
          <w:sz w:val="24"/>
          <w:szCs w:val="24"/>
          <w:lang w:val="en-US"/>
        </w:rPr>
        <w:fldChar w:fldCharType="begin" w:fldLock="1"/>
      </w:r>
      <w:r w:rsidR="00513D7F">
        <w:rPr>
          <w:rFonts w:ascii="Times New Roman" w:eastAsia="Times New Roman" w:hAnsi="Times New Roman" w:cs="Times New Roman"/>
          <w:color w:val="000000"/>
          <w:sz w:val="24"/>
          <w:szCs w:val="24"/>
          <w:lang w:val="en-US"/>
        </w:rPr>
        <w:instrText>ADDIN CSL_CITATION {"citationItems":[{"id":"ITEM-1","itemData":{"DOI":"10.1093/aje/kwq283","abstract":"Prevalence of depression is associated inversely with some indicators of socioeconomic position, and the stress of social disadvantage is hypothesized to mediate this relation. Relative to whites, blacks have a higher burden of most physical health conditions but, unexpectedly, a lower burden of depression. This study evaluated an etiologic model that integrates mental and physical health to account for this counterintuitive patterning. The Baltimore Epidemiologic Catchment Area Study (Maryland, 1993-2004) was used to evaluate the interaction between stress and poor health behaviors (smoking, alcohol use, poor diet, and obesity) and risk of depression 12 years later for 341 blacks and 601 whites. At baseline, blacks engaged in more poor health behaviors and had a lower prevalence of depression compared with whites (5.9% vs. 9.2%). The interaction between health behaviors and stress was nonsignificant for whites (odds ratio (OR ¼ 1.04, 95% confidence interval: 0.98, 1.11); for blacks, the interaction term was significant and negative (b: À0.18, P &lt; 0.014). For blacks, the association between median stress and depression was stronger for those who engaged in zero (OR ¼ 1.34) relative to 1 (OR ¼ 1.12) and !2 (OR ¼ 0.94) poor health behaviors. Findings are consistent with the proposed model of mental and physical health disparities. adaptation, psychological; depression; health behavior; health status disparities; minority health; stress, psychological Abbreviations: CI, confidence interval; OR, odds ratio; PHB, poor health behaviors; SEP, socioeconomic position.","author":[{"dropping-particle":"","family":"Mezuk","given":"Briana","non-dropping-particle":"","parse-names":false,"suffix":""},{"dropping-particle":"","family":"Rafferty","given":"Jane A","non-dropping-particle":"","parse-names":false,"suffix":""},{"dropping-particle":"","family":"Kershaw","given":"Kiarri N","non-dropping-particle":"","parse-names":false,"suffix":""},{"dropping-particle":"","family":"Hudson","given":"Darrell","non-dropping-particle":"","parse-names":false,"suffix":""},{"dropping-particle":"","family":"Abdou","given":"Cleopatra M","non-dropping-particle":"","parse-names":false,"suffix":""},{"dropping-particle":"","family":"Lee","given":"Hedwig","non-dropping-particle":"","parse-names":false,"suffix":""},{"dropping-particle":"","family":"Eaton","given":"William W","non-dropping-particle":"","parse-names":false,"suffix":""},{"dropping-particle":"","family":"Jackson","given":"James S","non-dropping-particle":"","parse-names":false,"suffix":""}],"id":"ITEM-1","issue":"11","issued":{"date-parts":[["2010"]]},"title":"Original Contribution Reconsidering the Role of Social Disadvantage in Physical and Mental Health: Stressful Life Events, Health Behaviors, Race, and Depression","type":"article-journal","volume":"172"},"uris":["http://www.mendeley.com/documents/?uuid=a83b855a-9cd6-3785-8136-756017f3c870"]}],"mendeley":{"formattedCitation":"&lt;sup&gt;18&lt;/sup&gt;","plainTextFormattedCitation":"18","previouslyFormattedCitation":"&lt;sup&gt;18&lt;/sup&gt;"},"properties":{"noteIndex":0},"schema":"https://github.com/citation-style-language/schema/raw/master/csl-citation.json"}</w:instrText>
      </w:r>
      <w:r w:rsidR="00513D7F">
        <w:rPr>
          <w:rFonts w:ascii="Times New Roman" w:eastAsia="Times New Roman" w:hAnsi="Times New Roman" w:cs="Times New Roman"/>
          <w:color w:val="000000"/>
          <w:sz w:val="24"/>
          <w:szCs w:val="24"/>
          <w:lang w:val="en-US"/>
        </w:rPr>
        <w:fldChar w:fldCharType="separate"/>
      </w:r>
      <w:r w:rsidR="00513D7F" w:rsidRPr="00513D7F">
        <w:rPr>
          <w:rFonts w:ascii="Times New Roman" w:eastAsia="Times New Roman" w:hAnsi="Times New Roman" w:cs="Times New Roman"/>
          <w:noProof/>
          <w:color w:val="000000"/>
          <w:sz w:val="24"/>
          <w:szCs w:val="24"/>
          <w:vertAlign w:val="superscript"/>
          <w:lang w:val="en-US"/>
        </w:rPr>
        <w:t>18</w:t>
      </w:r>
      <w:r w:rsidR="00513D7F">
        <w:rPr>
          <w:rFonts w:ascii="Times New Roman" w:eastAsia="Times New Roman" w:hAnsi="Times New Roman" w:cs="Times New Roman"/>
          <w:color w:val="000000"/>
          <w:sz w:val="24"/>
          <w:szCs w:val="24"/>
          <w:lang w:val="en-US"/>
        </w:rPr>
        <w:fldChar w:fldCharType="end"/>
      </w:r>
      <w:r w:rsidR="00513D7F">
        <w:rPr>
          <w:rFonts w:ascii="Times New Roman" w:eastAsia="Times New Roman" w:hAnsi="Times New Roman" w:cs="Times New Roman"/>
          <w:color w:val="000000"/>
          <w:sz w:val="24"/>
          <w:szCs w:val="24"/>
          <w:lang w:val="en-US"/>
        </w:rPr>
        <w:t xml:space="preserve"> These PHBs, in turn, influence “pleasure and reward systems,” which can ironically lower mental illness prevalence.</w:t>
      </w:r>
      <w:r w:rsidR="00513D7F">
        <w:rPr>
          <w:rFonts w:ascii="Times New Roman" w:eastAsia="Times New Roman" w:hAnsi="Times New Roman" w:cs="Times New Roman"/>
          <w:color w:val="000000"/>
          <w:sz w:val="24"/>
          <w:szCs w:val="24"/>
          <w:lang w:val="en-US"/>
        </w:rPr>
        <w:fldChar w:fldCharType="begin" w:fldLock="1"/>
      </w:r>
      <w:r w:rsidR="000D20E7">
        <w:rPr>
          <w:rFonts w:ascii="Times New Roman" w:eastAsia="Times New Roman" w:hAnsi="Times New Roman" w:cs="Times New Roman"/>
          <w:color w:val="000000"/>
          <w:sz w:val="24"/>
          <w:szCs w:val="24"/>
          <w:lang w:val="en-US"/>
        </w:rPr>
        <w:instrText>ADDIN CSL_CITATION {"citationItems":[{"id":"ITEM-1","itemData":{"DOI":"10.1093/aje/kwq283","abstract":"Prevalence of depression is associated inversely with some indicators of socioeconomic position, and the stress of social disadvantage is hypothesized to mediate this relation. Relative to whites, blacks have a higher burden of most physical health conditions but, unexpectedly, a lower burden of depression. This study evaluated an etiologic model that integrates mental and physical health to account for this counterintuitive patterning. The Baltimore Epidemiologic Catchment Area Study (Maryland, 1993-2004) was used to evaluate the interaction between stress and poor health behaviors (smoking, alcohol use, poor diet, and obesity) and risk of depression 12 years later for 341 blacks and 601 whites. At baseline, blacks engaged in more poor health behaviors and had a lower prevalence of depression compared with whites (5.9% vs. 9.2%). The interaction between health behaviors and stress was nonsignificant for whites (odds ratio (OR ¼ 1.04, 95% confidence interval: 0.98, 1.11); for blacks, the interaction term was significant and negative (b: À0.18, P &lt; 0.014). For blacks, the association between median stress and depression was stronger for those who engaged in zero (OR ¼ 1.34) relative to 1 (OR ¼ 1.12) and !2 (OR ¼ 0.94) poor health behaviors. Findings are consistent with the proposed model of mental and physical health disparities. adaptation, psychological; depression; health behavior; health status disparities; minority health; stress, psychological Abbreviations: CI, confidence interval; OR, odds ratio; PHB, poor health behaviors; SEP, socioeconomic position.","author":[{"dropping-particle":"","family":"Mezuk","given":"Briana","non-dropping-particle":"","parse-names":false,"suffix":""},{"dropping-particle":"","family":"Rafferty","given":"Jane A","non-dropping-particle":"","parse-names":false,"suffix":""},{"dropping-particle":"","family":"Kershaw","given":"Kiarri N","non-dropping-particle":"","parse-names":false,"suffix":""},{"dropping-particle":"","family":"Hudson","given":"Darrell","non-dropping-particle":"","parse-names":false,"suffix":""},{"dropping-particle":"","family":"Abdou","given":"Cleopatra M","non-dropping-particle":"","parse-names":false,"suffix":""},{"dropping-particle":"","family":"Lee","given":"Hedwig","non-dropping-particle":"","parse-names":false,"suffix":""},{"dropping-particle":"","family":"Eaton","given":"William W","non-dropping-particle":"","parse-names":false,"suffix":""},{"dropping-particle":"","family":"Jackson","given":"James S","non-dropping-particle":"","parse-names":false,"suffix":""}],"id":"ITEM-1","issue":"11","issued":{"date-parts":[["2010"]]},"title":"Original Contribution Reconsidering the Role of Social Disadvantage in Physical and Mental Health: Stressful Life Events, Health Behaviors, Race, and Depression","type":"article-journal","volume":"172"},"uris":["http://www.mendeley.com/documents/?uuid=a83b855a-9cd6-3785-8136-756017f3c870"]}],"mendeley":{"formattedCitation":"&lt;sup&gt;18&lt;/sup&gt;","plainTextFormattedCitation":"18","previouslyFormattedCitation":"&lt;sup&gt;18&lt;/sup&gt;"},"properties":{"noteIndex":0},"schema":"https://github.com/citation-style-language/schema/raw/master/csl-citation.json"}</w:instrText>
      </w:r>
      <w:r w:rsidR="00513D7F">
        <w:rPr>
          <w:rFonts w:ascii="Times New Roman" w:eastAsia="Times New Roman" w:hAnsi="Times New Roman" w:cs="Times New Roman"/>
          <w:color w:val="000000"/>
          <w:sz w:val="24"/>
          <w:szCs w:val="24"/>
          <w:lang w:val="en-US"/>
        </w:rPr>
        <w:fldChar w:fldCharType="separate"/>
      </w:r>
      <w:r w:rsidR="00513D7F" w:rsidRPr="00513D7F">
        <w:rPr>
          <w:rFonts w:ascii="Times New Roman" w:eastAsia="Times New Roman" w:hAnsi="Times New Roman" w:cs="Times New Roman"/>
          <w:noProof/>
          <w:color w:val="000000"/>
          <w:sz w:val="24"/>
          <w:szCs w:val="24"/>
          <w:vertAlign w:val="superscript"/>
          <w:lang w:val="en-US"/>
        </w:rPr>
        <w:t>18</w:t>
      </w:r>
      <w:r w:rsidR="00513D7F">
        <w:rPr>
          <w:rFonts w:ascii="Times New Roman" w:eastAsia="Times New Roman" w:hAnsi="Times New Roman" w:cs="Times New Roman"/>
          <w:color w:val="000000"/>
          <w:sz w:val="24"/>
          <w:szCs w:val="24"/>
          <w:lang w:val="en-US"/>
        </w:rPr>
        <w:fldChar w:fldCharType="end"/>
      </w:r>
      <w:r w:rsidR="000F7099">
        <w:rPr>
          <w:rFonts w:ascii="Times New Roman" w:eastAsia="Times New Roman" w:hAnsi="Times New Roman" w:cs="Times New Roman"/>
          <w:color w:val="000000"/>
          <w:sz w:val="24"/>
          <w:szCs w:val="24"/>
          <w:lang w:val="en-US"/>
        </w:rPr>
        <w:t xml:space="preserve"> This relationship, however, is still unclear. The</w:t>
      </w:r>
      <w:r w:rsidR="0040774C">
        <w:rPr>
          <w:rFonts w:ascii="Times New Roman" w:eastAsia="Times New Roman" w:hAnsi="Times New Roman" w:cs="Times New Roman"/>
          <w:color w:val="000000"/>
          <w:sz w:val="24"/>
          <w:szCs w:val="24"/>
          <w:lang w:val="en-US"/>
        </w:rPr>
        <w:t xml:space="preserve"> </w:t>
      </w:r>
      <w:r w:rsidR="000F7099">
        <w:rPr>
          <w:rFonts w:ascii="Times New Roman" w:eastAsia="Times New Roman" w:hAnsi="Times New Roman" w:cs="Times New Roman"/>
          <w:color w:val="000000"/>
          <w:sz w:val="24"/>
          <w:szCs w:val="24"/>
          <w:lang w:val="en-US"/>
        </w:rPr>
        <w:t>interaction between race and mental illness, especially among incarcerated women, should be explored further.</w:t>
      </w:r>
    </w:p>
    <w:p w14:paraId="0903B763" w14:textId="1B887E93" w:rsidR="00E84EA0" w:rsidRDefault="00DB7401" w:rsidP="00E15BDA">
      <w:pPr>
        <w:spacing w:line="480" w:lineRule="auto"/>
        <w:ind w:firstLine="720"/>
        <w:rPr>
          <w:rFonts w:ascii="Times New Roman" w:eastAsia="Times New Roman" w:hAnsi="Times New Roman" w:cs="Times New Roman"/>
          <w:color w:val="000000"/>
          <w:sz w:val="24"/>
          <w:szCs w:val="24"/>
          <w:lang w:val="en-US"/>
        </w:rPr>
      </w:pPr>
      <w:r w:rsidRPr="00400E44">
        <w:rPr>
          <w:rFonts w:ascii="Times New Roman" w:eastAsia="Times New Roman" w:hAnsi="Times New Roman" w:cs="Times New Roman"/>
          <w:color w:val="000000"/>
          <w:sz w:val="24"/>
          <w:szCs w:val="24"/>
          <w:lang w:val="en-US"/>
        </w:rPr>
        <w:t xml:space="preserve">The primary independent variables of interest were </w:t>
      </w:r>
      <w:r w:rsidRPr="00EA1BEC">
        <w:rPr>
          <w:rFonts w:ascii="Times New Roman" w:eastAsia="Times New Roman" w:hAnsi="Times New Roman" w:cs="Times New Roman"/>
          <w:color w:val="000000"/>
          <w:sz w:val="24"/>
          <w:szCs w:val="24"/>
          <w:lang w:val="en-US"/>
        </w:rPr>
        <w:t>“parents/guardians abused alcohol/drugs,” “parents/step-parents served time,” “ever been shot at,” “physically abused prior to current admission,” and “ever been sexually assaulted/molested.”</w:t>
      </w:r>
      <w:r w:rsidRPr="00400E44">
        <w:rPr>
          <w:rFonts w:ascii="Times New Roman" w:eastAsia="Times New Roman" w:hAnsi="Times New Roman" w:cs="Times New Roman"/>
          <w:color w:val="000000"/>
          <w:sz w:val="24"/>
          <w:szCs w:val="24"/>
          <w:lang w:val="en-US"/>
        </w:rPr>
        <w:t xml:space="preserve"> </w:t>
      </w:r>
      <w:r w:rsidR="00521C31" w:rsidRPr="00400E44">
        <w:rPr>
          <w:rFonts w:ascii="Times New Roman" w:eastAsia="Times New Roman" w:hAnsi="Times New Roman" w:cs="Times New Roman"/>
          <w:color w:val="000000"/>
          <w:sz w:val="24"/>
          <w:szCs w:val="24"/>
          <w:lang w:val="en-US"/>
        </w:rPr>
        <w:t>Having</w:t>
      </w:r>
      <w:r w:rsidR="00521C31">
        <w:rPr>
          <w:rFonts w:ascii="Times New Roman" w:eastAsia="Times New Roman" w:hAnsi="Times New Roman" w:cs="Times New Roman"/>
          <w:color w:val="000000"/>
          <w:sz w:val="24"/>
          <w:szCs w:val="24"/>
          <w:lang w:val="en-US"/>
        </w:rPr>
        <w:t xml:space="preserve"> a formerly incarcerated parent was not significant</w:t>
      </w:r>
      <w:r w:rsidR="00D351D1">
        <w:rPr>
          <w:rFonts w:ascii="Times New Roman" w:eastAsia="Times New Roman" w:hAnsi="Times New Roman" w:cs="Times New Roman"/>
          <w:color w:val="000000"/>
          <w:sz w:val="24"/>
          <w:szCs w:val="24"/>
          <w:lang w:val="en-US"/>
        </w:rPr>
        <w:t xml:space="preserve"> in any model</w:t>
      </w:r>
      <w:r w:rsidR="00521C31">
        <w:rPr>
          <w:rFonts w:ascii="Times New Roman" w:eastAsia="Times New Roman" w:hAnsi="Times New Roman" w:cs="Times New Roman"/>
          <w:color w:val="000000"/>
          <w:sz w:val="24"/>
          <w:szCs w:val="24"/>
          <w:lang w:val="en-US"/>
        </w:rPr>
        <w:t>. This is surprising, given that this is a criterion for adverse childhood experiences.</w:t>
      </w:r>
      <w:r w:rsidR="000D20E7">
        <w:rPr>
          <w:rFonts w:ascii="Times New Roman" w:eastAsia="Times New Roman" w:hAnsi="Times New Roman" w:cs="Times New Roman"/>
          <w:color w:val="000000"/>
          <w:sz w:val="24"/>
          <w:szCs w:val="24"/>
          <w:lang w:val="en-US"/>
        </w:rPr>
        <w:fldChar w:fldCharType="begin" w:fldLock="1"/>
      </w:r>
      <w:r w:rsidR="00EE1792">
        <w:rPr>
          <w:rFonts w:ascii="Times New Roman" w:eastAsia="Times New Roman" w:hAnsi="Times New Roman" w:cs="Times New Roman"/>
          <w:color w:val="000000"/>
          <w:sz w:val="24"/>
          <w:szCs w:val="24"/>
          <w:lang w:val="en-US"/>
        </w:rPr>
        <w:instrText>ADDIN CSL_CITATION {"citationItems":[{"id":"ITEM-1","itemData":{"DOI":"10.1353/hpu.2014.0112","ISSN":"15486869","abstract":"Background. Incarceration of a household member has been associated with adverse outcomes for child well-being. Methods. We assessed the association between childhood exposure to the incarceration of a household member and adult health-related quality of life (HRQOL) in the 2009/2010 Behavioral Risk Factor Surveillance System controlling for age, race/ethnicity, education, and additional adverse childhood experiences. Results. Adults who lived in childhood with an incarcerated household member had higher risk of poor HRQOL compared with adults who had not (adjusted relative risk [ARR] 1.18; 95% CI 1.07, 1.31). Among Black adults the association was strongest with the physical health component of HRQOL (ARR 1.58 [95% CI 1.18, 2.12]); among White adults, the association was strongest with the mental health component of HRQOL (ARR 1.29, [95% CI 1.07-1.54]). Conclusions. Living with an incarcerated household member during childhood is associated with higher risk of poor HRQOL during adulthood, suggesting that the collateral damages of incarceration for children are long-term. © Meharry Medical College.","author":[{"dropping-particle":"","family":"Gjelsvik","given":"Annie","non-dropping-particle":"","parse-names":false,"suffix":""},{"dropping-particle":"","family":"Dumont","given":"Dora M.","non-dropping-particle":"","parse-names":false,"suffix":""},{"dropping-particle":"","family":"Nunn","given":"Amy","non-dropping-particle":"","parse-names":false,"suffix":""},{"dropping-particle":"","family":"Rosen","given":"David L.","non-dropping-particle":"","parse-names":false,"suffix":""}],"container-title":"Journal of Health Care for the Poor and Underserved","id":"ITEM-1","issue":"3","issued":{"date-parts":[["2014"]]},"page":"1169-1182","publisher":"Johns Hopkins University Press","title":"Adverse childhood events: Incarceration of household members and health-related quality of life in adulthood","type":"article-journal","volume":"25"},"uris":["http://www.mendeley.com/documents/?uuid=3b34f7f4-d623-3b9f-998a-4a9a1189556a"]}],"mendeley":{"formattedCitation":"&lt;sup&gt;19&lt;/sup&gt;","plainTextFormattedCitation":"19","previouslyFormattedCitation":"&lt;sup&gt;19&lt;/sup&gt;"},"properties":{"noteIndex":0},"schema":"https://github.com/citation-style-language/schema/raw/master/csl-citation.json"}</w:instrText>
      </w:r>
      <w:r w:rsidR="000D20E7">
        <w:rPr>
          <w:rFonts w:ascii="Times New Roman" w:eastAsia="Times New Roman" w:hAnsi="Times New Roman" w:cs="Times New Roman"/>
          <w:color w:val="000000"/>
          <w:sz w:val="24"/>
          <w:szCs w:val="24"/>
          <w:lang w:val="en-US"/>
        </w:rPr>
        <w:fldChar w:fldCharType="separate"/>
      </w:r>
      <w:r w:rsidR="000D20E7" w:rsidRPr="000D20E7">
        <w:rPr>
          <w:rFonts w:ascii="Times New Roman" w:eastAsia="Times New Roman" w:hAnsi="Times New Roman" w:cs="Times New Roman"/>
          <w:noProof/>
          <w:color w:val="000000"/>
          <w:sz w:val="24"/>
          <w:szCs w:val="24"/>
          <w:vertAlign w:val="superscript"/>
          <w:lang w:val="en-US"/>
        </w:rPr>
        <w:t>19</w:t>
      </w:r>
      <w:r w:rsidR="000D20E7">
        <w:rPr>
          <w:rFonts w:ascii="Times New Roman" w:eastAsia="Times New Roman" w:hAnsi="Times New Roman" w:cs="Times New Roman"/>
          <w:color w:val="000000"/>
          <w:sz w:val="24"/>
          <w:szCs w:val="24"/>
          <w:lang w:val="en-US"/>
        </w:rPr>
        <w:fldChar w:fldCharType="end"/>
      </w:r>
      <w:r w:rsidR="00EE1792">
        <w:rPr>
          <w:rFonts w:ascii="Times New Roman" w:eastAsia="Times New Roman" w:hAnsi="Times New Roman" w:cs="Times New Roman"/>
          <w:color w:val="000000"/>
          <w:sz w:val="24"/>
          <w:szCs w:val="24"/>
          <w:lang w:val="en-US"/>
        </w:rPr>
        <w:t xml:space="preserve"> Research has </w:t>
      </w:r>
      <w:r w:rsidR="00F27FFC">
        <w:rPr>
          <w:rFonts w:ascii="Times New Roman" w:eastAsia="Times New Roman" w:hAnsi="Times New Roman" w:cs="Times New Roman"/>
          <w:color w:val="000000"/>
          <w:sz w:val="24"/>
          <w:szCs w:val="24"/>
          <w:lang w:val="en-US"/>
        </w:rPr>
        <w:t xml:space="preserve">also </w:t>
      </w:r>
      <w:r w:rsidR="00EE1792">
        <w:rPr>
          <w:rFonts w:ascii="Times New Roman" w:eastAsia="Times New Roman" w:hAnsi="Times New Roman" w:cs="Times New Roman"/>
          <w:color w:val="000000"/>
          <w:sz w:val="24"/>
          <w:szCs w:val="24"/>
          <w:lang w:val="en-US"/>
        </w:rPr>
        <w:t xml:space="preserve">shown that having an incarcerated parent can </w:t>
      </w:r>
      <w:r w:rsidR="00A0026C">
        <w:rPr>
          <w:rFonts w:ascii="Times New Roman" w:eastAsia="Times New Roman" w:hAnsi="Times New Roman" w:cs="Times New Roman"/>
          <w:color w:val="000000"/>
          <w:sz w:val="24"/>
          <w:szCs w:val="24"/>
          <w:lang w:val="en-US"/>
        </w:rPr>
        <w:t>de</w:t>
      </w:r>
      <w:r w:rsidR="00EE1792">
        <w:rPr>
          <w:rFonts w:ascii="Times New Roman" w:eastAsia="Times New Roman" w:hAnsi="Times New Roman" w:cs="Times New Roman"/>
          <w:color w:val="000000"/>
          <w:sz w:val="24"/>
          <w:szCs w:val="24"/>
          <w:lang w:val="en-US"/>
        </w:rPr>
        <w:t xml:space="preserve">crease one’s </w:t>
      </w:r>
      <w:r w:rsidR="00A0026C">
        <w:rPr>
          <w:rFonts w:ascii="Times New Roman" w:eastAsia="Times New Roman" w:hAnsi="Times New Roman" w:cs="Times New Roman"/>
          <w:color w:val="000000"/>
          <w:sz w:val="24"/>
          <w:szCs w:val="24"/>
          <w:lang w:val="en-US"/>
        </w:rPr>
        <w:t>“</w:t>
      </w:r>
      <w:r w:rsidR="00EE1792" w:rsidRPr="00EE1792">
        <w:rPr>
          <w:rFonts w:ascii="Times New Roman" w:hAnsi="Times New Roman" w:cs="Times New Roman"/>
          <w:color w:val="000000"/>
          <w:sz w:val="24"/>
          <w:szCs w:val="24"/>
          <w:shd w:val="clear" w:color="auto" w:fill="FFFFFF"/>
        </w:rPr>
        <w:t>health-related quality of life</w:t>
      </w:r>
      <w:r w:rsidR="00EE1792">
        <w:rPr>
          <w:color w:val="000000"/>
          <w:shd w:val="clear" w:color="auto" w:fill="FFFFFF"/>
        </w:rPr>
        <w:t>.</w:t>
      </w:r>
      <w:r w:rsidR="00A0026C">
        <w:rPr>
          <w:color w:val="000000"/>
          <w:shd w:val="clear" w:color="auto" w:fill="FFFFFF"/>
        </w:rPr>
        <w:t>”</w:t>
      </w:r>
      <w:r w:rsidR="00EE1792">
        <w:rPr>
          <w:color w:val="000000"/>
          <w:shd w:val="clear" w:color="auto" w:fill="FFFFFF"/>
        </w:rPr>
        <w:fldChar w:fldCharType="begin" w:fldLock="1"/>
      </w:r>
      <w:r w:rsidR="00A0026C">
        <w:rPr>
          <w:color w:val="000000"/>
          <w:shd w:val="clear" w:color="auto" w:fill="FFFFFF"/>
        </w:rPr>
        <w:instrText>ADDIN CSL_CITATION {"citationItems":[{"id":"ITEM-1","itemData":{"DOI":"10.1353/hpu.2014.0112","ISSN":"15486869","abstract":"Background. Incarceration of a household member has been associated with adverse outcomes for child well-being. Methods. We assessed the association between childhood exposure to the incarceration of a household member and adult health-related quality of life (HRQOL) in the 2009/2010 Behavioral Risk Factor Surveillance System controlling for age, race/ethnicity, education, and additional adverse childhood experiences. Results. Adults who lived in childhood with an incarcerated household member had higher risk of poor HRQOL compared with adults who had not (adjusted relative risk [ARR] 1.18; 95% CI 1.07, 1.31). Among Black adults the association was strongest with the physical health component of HRQOL (ARR 1.58 [95% CI 1.18, 2.12]); among White adults, the association was strongest with the mental health component of HRQOL (ARR 1.29, [95% CI 1.07-1.54]). Conclusions. Living with an incarcerated household member during childhood is associated with higher risk of poor HRQOL during adulthood, suggesting that the collateral damages of incarceration for children are long-term. © Meharry Medical College.","author":[{"dropping-particle":"","family":"Gjelsvik","given":"Annie","non-dropping-particle":"","parse-names":false,"suffix":""},{"dropping-particle":"","family":"Dumont","given":"Dora M.","non-dropping-particle":"","parse-names":false,"suffix":""},{"dropping-particle":"","family":"Nunn","given":"Amy","non-dropping-particle":"","parse-names":false,"suffix":""},{"dropping-particle":"","family":"Rosen","given":"David L.","non-dropping-particle":"","parse-names":false,"suffix":""}],"container-title":"Journal of Health Care for the Poor and Underserved","id":"ITEM-1","issue":"3","issued":{"date-parts":[["2014"]]},"page":"1169-1182","publisher":"Johns Hopkins University Press","title":"Adverse childhood events: Incarceration of household members and health-related quality of life in adulthood","type":"article-journal","volume":"25"},"uris":["http://www.mendeley.com/documents/?uuid=3b34f7f4-d623-3b9f-998a-4a9a1189556a"]}],"mendeley":{"formattedCitation":"&lt;sup&gt;19&lt;/sup&gt;","plainTextFormattedCitation":"19","previouslyFormattedCitation":"&lt;sup&gt;19&lt;/sup&gt;"},"properties":{"noteIndex":0},"schema":"https://github.com/citation-style-language/schema/raw/master/csl-citation.json"}</w:instrText>
      </w:r>
      <w:r w:rsidR="00EE1792">
        <w:rPr>
          <w:color w:val="000000"/>
          <w:shd w:val="clear" w:color="auto" w:fill="FFFFFF"/>
        </w:rPr>
        <w:fldChar w:fldCharType="separate"/>
      </w:r>
      <w:r w:rsidR="00EE1792" w:rsidRPr="00EE1792">
        <w:rPr>
          <w:noProof/>
          <w:color w:val="000000"/>
          <w:shd w:val="clear" w:color="auto" w:fill="FFFFFF"/>
          <w:vertAlign w:val="superscript"/>
        </w:rPr>
        <w:t>19</w:t>
      </w:r>
      <w:r w:rsidR="00EE1792">
        <w:rPr>
          <w:color w:val="000000"/>
          <w:shd w:val="clear" w:color="auto" w:fill="FFFFFF"/>
        </w:rPr>
        <w:fldChar w:fldCharType="end"/>
      </w:r>
      <w:r w:rsidR="00521C31">
        <w:rPr>
          <w:rFonts w:ascii="Times New Roman" w:eastAsia="Times New Roman" w:hAnsi="Times New Roman" w:cs="Times New Roman"/>
          <w:color w:val="000000"/>
          <w:sz w:val="24"/>
          <w:szCs w:val="24"/>
          <w:lang w:val="en-US"/>
        </w:rPr>
        <w:t xml:space="preserve"> </w:t>
      </w:r>
      <w:r w:rsidR="00A0026C">
        <w:rPr>
          <w:rFonts w:ascii="Times New Roman" w:eastAsia="Times New Roman" w:hAnsi="Times New Roman" w:cs="Times New Roman"/>
          <w:color w:val="000000"/>
          <w:sz w:val="24"/>
          <w:szCs w:val="24"/>
          <w:lang w:val="en-US"/>
        </w:rPr>
        <w:t xml:space="preserve">Notably, however, Black adults </w:t>
      </w:r>
      <w:r w:rsidR="00D351D1">
        <w:rPr>
          <w:rFonts w:ascii="Times New Roman" w:eastAsia="Times New Roman" w:hAnsi="Times New Roman" w:cs="Times New Roman"/>
          <w:color w:val="000000"/>
          <w:sz w:val="24"/>
          <w:szCs w:val="24"/>
          <w:lang w:val="en-US"/>
        </w:rPr>
        <w:t xml:space="preserve">with incarcerated parents </w:t>
      </w:r>
      <w:r w:rsidR="00A0026C">
        <w:rPr>
          <w:rFonts w:ascii="Times New Roman" w:eastAsia="Times New Roman" w:hAnsi="Times New Roman" w:cs="Times New Roman"/>
          <w:color w:val="000000"/>
          <w:sz w:val="24"/>
          <w:szCs w:val="24"/>
          <w:lang w:val="en-US"/>
        </w:rPr>
        <w:t xml:space="preserve">see stronger </w:t>
      </w:r>
      <w:r w:rsidR="00D351D1">
        <w:rPr>
          <w:rFonts w:ascii="Times New Roman" w:eastAsia="Times New Roman" w:hAnsi="Times New Roman" w:cs="Times New Roman"/>
          <w:color w:val="000000"/>
          <w:sz w:val="24"/>
          <w:szCs w:val="24"/>
          <w:lang w:val="en-US"/>
        </w:rPr>
        <w:t xml:space="preserve">negative </w:t>
      </w:r>
      <w:r w:rsidR="00A0026C">
        <w:rPr>
          <w:rFonts w:ascii="Times New Roman" w:eastAsia="Times New Roman" w:hAnsi="Times New Roman" w:cs="Times New Roman"/>
          <w:color w:val="000000"/>
          <w:sz w:val="24"/>
          <w:szCs w:val="24"/>
          <w:lang w:val="en-US"/>
        </w:rPr>
        <w:t>influences on physical health, while White adults see stronger influences on mental health.</w:t>
      </w:r>
      <w:r w:rsidR="00A0026C">
        <w:rPr>
          <w:rFonts w:ascii="Times New Roman" w:eastAsia="Times New Roman" w:hAnsi="Times New Roman" w:cs="Times New Roman"/>
          <w:color w:val="000000"/>
          <w:sz w:val="24"/>
          <w:szCs w:val="24"/>
          <w:lang w:val="en-US"/>
        </w:rPr>
        <w:fldChar w:fldCharType="begin" w:fldLock="1"/>
      </w:r>
      <w:r w:rsidR="00BB30C7">
        <w:rPr>
          <w:rFonts w:ascii="Times New Roman" w:eastAsia="Times New Roman" w:hAnsi="Times New Roman" w:cs="Times New Roman"/>
          <w:color w:val="000000"/>
          <w:sz w:val="24"/>
          <w:szCs w:val="24"/>
          <w:lang w:val="en-US"/>
        </w:rPr>
        <w:instrText>ADDIN CSL_CITATION {"citationItems":[{"id":"ITEM-1","itemData":{"DOI":"10.1353/hpu.2014.0112","ISSN":"15486869","abstract":"Background. Incarceration of a household member has been associated with adverse outcomes for child well-being. Methods. We assessed the association between childhood exposure to the incarceration of a household member and adult health-related quality of life (HRQOL) in the 2009/2010 Behavioral Risk Factor Surveillance System controlling for age, race/ethnicity, education, and additional adverse childhood experiences. Results. Adults who lived in childhood with an incarcerated household member had higher risk of poor HRQOL compared with adults who had not (adjusted relative risk [ARR] 1.18; 95% CI 1.07, 1.31). Among Black adults the association was strongest with the physical health component of HRQOL (ARR 1.58 [95% CI 1.18, 2.12]); among White adults, the association was strongest with the mental health component of HRQOL (ARR 1.29, [95% CI 1.07-1.54]). Conclusions. Living with an incarcerated household member during childhood is associated with higher risk of poor HRQOL during adulthood, suggesting that the collateral damages of incarceration for children are long-term. © Meharry Medical College.","author":[{"dropping-particle":"","family":"Gjelsvik","given":"Annie","non-dropping-particle":"","parse-names":false,"suffix":""},{"dropping-particle":"","family":"Dumont","given":"Dora M.","non-dropping-particle":"","parse-names":false,"suffix":""},{"dropping-particle":"","family":"Nunn","given":"Amy","non-dropping-particle":"","parse-names":false,"suffix":""},{"dropping-particle":"","family":"Rosen","given":"David L.","non-dropping-particle":"","parse-names":false,"suffix":""}],"container-title":"Journal of Health Care for the Poor and Underserved","id":"ITEM-1","issue":"3","issued":{"date-parts":[["2014"]]},"page":"1169-1182","publisher":"Johns Hopkins University Press","title":"Adverse childhood events: Incarceration of household members and health-related quality of life in adulthood","type":"article-journal","volume":"25"},"uris":["http://www.mendeley.com/documents/?uuid=3b34f7f4-d623-3b9f-998a-4a9a1189556a"]}],"mendeley":{"formattedCitation":"&lt;sup&gt;19&lt;/sup&gt;","plainTextFormattedCitation":"19","previouslyFormattedCitation":"&lt;sup&gt;19&lt;/sup&gt;"},"properties":{"noteIndex":0},"schema":"https://github.com/citation-style-language/schema/raw/master/csl-citation.json"}</w:instrText>
      </w:r>
      <w:r w:rsidR="00A0026C">
        <w:rPr>
          <w:rFonts w:ascii="Times New Roman" w:eastAsia="Times New Roman" w:hAnsi="Times New Roman" w:cs="Times New Roman"/>
          <w:color w:val="000000"/>
          <w:sz w:val="24"/>
          <w:szCs w:val="24"/>
          <w:lang w:val="en-US"/>
        </w:rPr>
        <w:fldChar w:fldCharType="separate"/>
      </w:r>
      <w:r w:rsidR="00A0026C" w:rsidRPr="00A0026C">
        <w:rPr>
          <w:rFonts w:ascii="Times New Roman" w:eastAsia="Times New Roman" w:hAnsi="Times New Roman" w:cs="Times New Roman"/>
          <w:noProof/>
          <w:color w:val="000000"/>
          <w:sz w:val="24"/>
          <w:szCs w:val="24"/>
          <w:vertAlign w:val="superscript"/>
          <w:lang w:val="en-US"/>
        </w:rPr>
        <w:t>19</w:t>
      </w:r>
      <w:r w:rsidR="00A0026C">
        <w:rPr>
          <w:rFonts w:ascii="Times New Roman" w:eastAsia="Times New Roman" w:hAnsi="Times New Roman" w:cs="Times New Roman"/>
          <w:color w:val="000000"/>
          <w:sz w:val="24"/>
          <w:szCs w:val="24"/>
          <w:lang w:val="en-US"/>
        </w:rPr>
        <w:fldChar w:fldCharType="end"/>
      </w:r>
      <w:r w:rsidR="00A0026C">
        <w:rPr>
          <w:rFonts w:ascii="Times New Roman" w:eastAsia="Times New Roman" w:hAnsi="Times New Roman" w:cs="Times New Roman"/>
          <w:color w:val="000000"/>
          <w:sz w:val="24"/>
          <w:szCs w:val="24"/>
          <w:lang w:val="en-US"/>
        </w:rPr>
        <w:t xml:space="preserve"> Given the disproportionate number of Black families affected by incarceration, this relationship must be explored further.</w:t>
      </w:r>
      <w:r w:rsidR="00E15BDA">
        <w:rPr>
          <w:rFonts w:ascii="Times New Roman" w:eastAsia="Times New Roman" w:hAnsi="Times New Roman" w:cs="Times New Roman"/>
          <w:color w:val="000000"/>
          <w:sz w:val="24"/>
          <w:szCs w:val="24"/>
          <w:lang w:val="en-US"/>
        </w:rPr>
        <w:t xml:space="preserve"> </w:t>
      </w:r>
      <w:r w:rsidR="00521C31">
        <w:rPr>
          <w:rFonts w:ascii="Times New Roman" w:eastAsia="Times New Roman" w:hAnsi="Times New Roman" w:cs="Times New Roman"/>
          <w:color w:val="000000"/>
          <w:sz w:val="24"/>
          <w:szCs w:val="24"/>
          <w:lang w:val="en-US"/>
        </w:rPr>
        <w:t xml:space="preserve">Likewise, it is unclear as </w:t>
      </w:r>
      <w:r w:rsidR="00703992">
        <w:rPr>
          <w:rFonts w:ascii="Times New Roman" w:eastAsia="Times New Roman" w:hAnsi="Times New Roman" w:cs="Times New Roman"/>
          <w:color w:val="000000"/>
          <w:sz w:val="24"/>
          <w:szCs w:val="24"/>
          <w:lang w:val="en-US"/>
        </w:rPr>
        <w:t>to</w:t>
      </w:r>
      <w:r w:rsidR="00521C31">
        <w:rPr>
          <w:rFonts w:ascii="Times New Roman" w:eastAsia="Times New Roman" w:hAnsi="Times New Roman" w:cs="Times New Roman"/>
          <w:color w:val="000000"/>
          <w:sz w:val="24"/>
          <w:szCs w:val="24"/>
          <w:lang w:val="en-US"/>
        </w:rPr>
        <w:t xml:space="preserve"> why “ever been shot at” was not significant</w:t>
      </w:r>
      <w:r w:rsidR="00D351D1">
        <w:rPr>
          <w:rFonts w:ascii="Times New Roman" w:eastAsia="Times New Roman" w:hAnsi="Times New Roman" w:cs="Times New Roman"/>
          <w:color w:val="000000"/>
          <w:sz w:val="24"/>
          <w:szCs w:val="24"/>
          <w:lang w:val="en-US"/>
        </w:rPr>
        <w:t xml:space="preserve"> in any model</w:t>
      </w:r>
      <w:r w:rsidR="00521C31">
        <w:rPr>
          <w:rFonts w:ascii="Times New Roman" w:eastAsia="Times New Roman" w:hAnsi="Times New Roman" w:cs="Times New Roman"/>
          <w:color w:val="000000"/>
          <w:sz w:val="24"/>
          <w:szCs w:val="24"/>
          <w:lang w:val="en-US"/>
        </w:rPr>
        <w:t>, as being a victim of a shooting is a strong predictor of PTSD.</w:t>
      </w:r>
      <w:r w:rsidR="00BB30C7">
        <w:rPr>
          <w:rFonts w:ascii="Times New Roman" w:eastAsia="Times New Roman" w:hAnsi="Times New Roman" w:cs="Times New Roman"/>
          <w:color w:val="000000"/>
          <w:sz w:val="24"/>
          <w:szCs w:val="24"/>
          <w:lang w:val="en-US"/>
        </w:rPr>
        <w:fldChar w:fldCharType="begin" w:fldLock="1"/>
      </w:r>
      <w:r w:rsidR="00AD3D9B">
        <w:rPr>
          <w:rFonts w:ascii="Times New Roman" w:eastAsia="Times New Roman" w:hAnsi="Times New Roman" w:cs="Times New Roman"/>
          <w:color w:val="000000"/>
          <w:sz w:val="24"/>
          <w:szCs w:val="24"/>
          <w:lang w:val="en-US"/>
        </w:rPr>
        <w:instrText>ADDIN CSL_CITATION {"citationItems":[{"id":"ITEM-1","itemData":{"DOI":"10.1016/j.avb.2015.01.009","ISSN":"18736335","abstract":"The relationship between firearm violence and mental illness has been a longstanding issue, and one that has received recent national attention due to highly publicized shootings. However, no prior reviews have focused on the relationship between firearm violence and posttraumatic stress disorder (PTSD) specifically. The current review examines evidence of PTSD as both a consequence of and risk factor for firearm violence. The studies reviewed suggest elevated rates of PTSD among those exposed to firearm violence, with particularly high levels of PTSD found among witnesses of mass shootings and firearm injury survivors. Additionally, these studies indicate that certain factors, such as closer proximity to the incident and closer relationship to the victims, increase one's risk for developing PTSD. Although there is a dearth of research on PTSD as a risk factor for perpetration of firearm violence, the available evidence suggests a significant connection between the two. Gaps in the current literature are discussed, as well as directions for future study. Firearm violence remains a significant public health concern, and identifying its impacts and potential risk factors such as PTSD will be crucial for interventions aimed at addressing this problem.","author":[{"dropping-particle":"","family":"Montgomerie","given":"John Z.","non-dropping-particle":"","parse-names":false,"suffix":""},{"dropping-particle":"","family":"Lawrence","given":"Amy E.","non-dropping-particle":"","parse-names":false,"suffix":""},{"dropping-particle":"","family":"LaMotte","given":"Adam D.","non-dropping-particle":"","parse-names":false,"suffix":""},{"dropping-particle":"","family":"Taft","given":"Casey T.","non-dropping-particle":"","parse-names":false,"suffix":""}],"container-title":"Aggression and Violent Behavior","id":"ITEM-1","issued":{"date-parts":[["2015","3","1"]]},"page":"39-44","publisher":"Elsevier Ltd","title":"The link between posttraumatic stress disorder and firearm violence: A review","type":"article","volume":"21"},"uris":["http://www.mendeley.com/documents/?uuid=56fd0662-5ccd-349d-a329-7e002b636049"]}],"mendeley":{"formattedCitation":"&lt;sup&gt;20&lt;/sup&gt;","plainTextFormattedCitation":"20","previouslyFormattedCitation":"&lt;sup&gt;20&lt;/sup&gt;"},"properties":{"noteIndex":0},"schema":"https://github.com/citation-style-language/schema/raw/master/csl-citation.json"}</w:instrText>
      </w:r>
      <w:r w:rsidR="00BB30C7">
        <w:rPr>
          <w:rFonts w:ascii="Times New Roman" w:eastAsia="Times New Roman" w:hAnsi="Times New Roman" w:cs="Times New Roman"/>
          <w:color w:val="000000"/>
          <w:sz w:val="24"/>
          <w:szCs w:val="24"/>
          <w:lang w:val="en-US"/>
        </w:rPr>
        <w:fldChar w:fldCharType="separate"/>
      </w:r>
      <w:r w:rsidR="00BB30C7" w:rsidRPr="00BB30C7">
        <w:rPr>
          <w:rFonts w:ascii="Times New Roman" w:eastAsia="Times New Roman" w:hAnsi="Times New Roman" w:cs="Times New Roman"/>
          <w:noProof/>
          <w:color w:val="000000"/>
          <w:sz w:val="24"/>
          <w:szCs w:val="24"/>
          <w:vertAlign w:val="superscript"/>
          <w:lang w:val="en-US"/>
        </w:rPr>
        <w:t>20</w:t>
      </w:r>
      <w:r w:rsidR="00BB30C7">
        <w:rPr>
          <w:rFonts w:ascii="Times New Roman" w:eastAsia="Times New Roman" w:hAnsi="Times New Roman" w:cs="Times New Roman"/>
          <w:color w:val="000000"/>
          <w:sz w:val="24"/>
          <w:szCs w:val="24"/>
          <w:lang w:val="en-US"/>
        </w:rPr>
        <w:fldChar w:fldCharType="end"/>
      </w:r>
      <w:r w:rsidR="00521C31">
        <w:rPr>
          <w:rFonts w:ascii="Times New Roman" w:eastAsia="Times New Roman" w:hAnsi="Times New Roman" w:cs="Times New Roman"/>
          <w:color w:val="000000"/>
          <w:sz w:val="24"/>
          <w:szCs w:val="24"/>
          <w:lang w:val="en-US"/>
        </w:rPr>
        <w:t xml:space="preserve"> </w:t>
      </w:r>
      <w:r w:rsidR="00F5608F">
        <w:rPr>
          <w:rFonts w:ascii="Times New Roman" w:eastAsia="Times New Roman" w:hAnsi="Times New Roman" w:cs="Times New Roman"/>
          <w:color w:val="000000"/>
          <w:sz w:val="24"/>
          <w:szCs w:val="24"/>
          <w:lang w:val="en-US"/>
        </w:rPr>
        <w:t>These two variables (“ever been shot at” and “parents/step-parents served time”) were also the predictors that affected the smallest proportion of participants in the sample (20% and 23%, respectively)</w:t>
      </w:r>
      <w:r w:rsidR="00646706">
        <w:rPr>
          <w:rFonts w:ascii="Times New Roman" w:eastAsia="Times New Roman" w:hAnsi="Times New Roman" w:cs="Times New Roman"/>
          <w:color w:val="000000"/>
          <w:sz w:val="24"/>
          <w:szCs w:val="24"/>
          <w:lang w:val="en-US"/>
        </w:rPr>
        <w:t xml:space="preserve">, which could </w:t>
      </w:r>
      <w:r w:rsidR="00BD64E1">
        <w:rPr>
          <w:rFonts w:ascii="Times New Roman" w:eastAsia="Times New Roman" w:hAnsi="Times New Roman" w:cs="Times New Roman"/>
          <w:color w:val="000000"/>
          <w:sz w:val="24"/>
          <w:szCs w:val="24"/>
          <w:lang w:val="en-US"/>
        </w:rPr>
        <w:t xml:space="preserve">have </w:t>
      </w:r>
      <w:r w:rsidR="00646706">
        <w:rPr>
          <w:rFonts w:ascii="Times New Roman" w:eastAsia="Times New Roman" w:hAnsi="Times New Roman" w:cs="Times New Roman"/>
          <w:color w:val="000000"/>
          <w:sz w:val="24"/>
          <w:szCs w:val="24"/>
          <w:lang w:val="en-US"/>
        </w:rPr>
        <w:t>influence</w:t>
      </w:r>
      <w:r w:rsidR="00BD64E1">
        <w:rPr>
          <w:rFonts w:ascii="Times New Roman" w:eastAsia="Times New Roman" w:hAnsi="Times New Roman" w:cs="Times New Roman"/>
          <w:color w:val="000000"/>
          <w:sz w:val="24"/>
          <w:szCs w:val="24"/>
          <w:lang w:val="en-US"/>
        </w:rPr>
        <w:t>d</w:t>
      </w:r>
      <w:r w:rsidR="00646706">
        <w:rPr>
          <w:rFonts w:ascii="Times New Roman" w:eastAsia="Times New Roman" w:hAnsi="Times New Roman" w:cs="Times New Roman"/>
          <w:color w:val="000000"/>
          <w:sz w:val="24"/>
          <w:szCs w:val="24"/>
          <w:lang w:val="en-US"/>
        </w:rPr>
        <w:t xml:space="preserve"> significance. </w:t>
      </w:r>
    </w:p>
    <w:p w14:paraId="74F6D2F5" w14:textId="287423E8" w:rsidR="00400E44" w:rsidRDefault="00400E44" w:rsidP="00E15BDA">
      <w:pPr>
        <w:spacing w:line="480" w:lineRule="auto"/>
        <w:ind w:firstLine="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Having a parent/guardian who abused drugs in the past, being physically abused, and being sexually assaulted all significantly influenced the probability of reporting a mental illness. This is consistent with past literature as well. </w:t>
      </w:r>
      <w:r w:rsidR="00194FA3">
        <w:rPr>
          <w:rFonts w:ascii="Times New Roman" w:eastAsia="Times New Roman" w:hAnsi="Times New Roman" w:cs="Times New Roman"/>
          <w:color w:val="000000"/>
          <w:sz w:val="24"/>
          <w:szCs w:val="24"/>
          <w:lang w:val="en-US"/>
        </w:rPr>
        <w:t>Incarcerated women who are either physically or sexually abused in childhood are more likely to report mental health issues.</w:t>
      </w:r>
      <w:r w:rsidR="00194FA3">
        <w:rPr>
          <w:rFonts w:ascii="Times New Roman" w:eastAsia="Times New Roman" w:hAnsi="Times New Roman" w:cs="Times New Roman"/>
          <w:color w:val="000000"/>
          <w:sz w:val="24"/>
          <w:szCs w:val="24"/>
          <w:lang w:val="en-US"/>
        </w:rPr>
        <w:fldChar w:fldCharType="begin" w:fldLock="1"/>
      </w:r>
      <w:r w:rsidR="006B3B99">
        <w:rPr>
          <w:rFonts w:ascii="Times New Roman" w:eastAsia="Times New Roman" w:hAnsi="Times New Roman" w:cs="Times New Roman"/>
          <w:color w:val="000000"/>
          <w:sz w:val="24"/>
          <w:szCs w:val="24"/>
          <w:lang w:val="en-US"/>
        </w:rPr>
        <w:instrText>ADDIN CSL_CITATION {"citationItems":[{"id":"ITEM-1","itemData":{"DOI":"10.1016/j.ijlp.2012.11.005","ISSN":"01602527","abstract":"Women are entering US prisons at nearly double the rate of men and are the fastest growing prison population. Current extant literature focuses on the prevalence of the incarceration of women, but few studies exist that emphasize the different trajectories to prison. For example, women prisoners have greater experiences of prior victimization, more reports of mental illness, and higher rates of illicit substance use. The purpose of this study was to understand the prevalence of childhood victimization and its association with adult mental health problems, substance abuse disorders, and further sexual victimization. The research team interviewed a random sample of 125 women prisoners soon to be released from prison to gather information on their childhood physical and sexual victimization, mental health and substance abuse problems as an adult, and sexual victimization in the year preceding incarceration. Results indicate that women prisoners in this sample, who were both physically and sexually victimized as children, were more likely to be hospitalized as an adult for a psychological or emotional problem. Women who were sexually victimized or both physically and sexually victimized were more likely to attempt suicide. Women who experienced physical victimization as children and women who were both physically and sexually victimized were more likely to have a substance use disorder and women who were sexually abused as children or both physically and sexually victimized were more likely to be sexually abused in the year preceding prison. This article ends with a discussion about prisons' role in providing treatment for women prisoners and basing this treatment on women's trajectories to prison, which disproportionately include childhood victimization and subsequent mental health and substance use problems. © 2012 Elsevier Ltd.","author":[{"dropping-particle":"","family":"Tripodi","given":"Stephen J.","non-dropping-particle":"","parse-names":false,"suffix":""},{"dropping-particle":"","family":"Pettus-Davis","given":"Carrie","non-dropping-particle":"","parse-names":false,"suffix":""}],"container-title":"International Journal of Law and Psychiatry","id":"ITEM-1","issued":{"date-parts":[["2013"]]},"title":"Histories of childhood victimization and subsequent mental health problems, substance use, and sexual victimization for a sample of incarcerated women in the US","type":"article-journal"},"uris":["http://www.mendeley.com/documents/?uuid=5ff66b42-b250-3d1b-b143-7c21013dab86"]}],"mendeley":{"formattedCitation":"&lt;sup&gt;4&lt;/sup&gt;","plainTextFormattedCitation":"4","previouslyFormattedCitation":"&lt;sup&gt;4&lt;/sup&gt;"},"properties":{"noteIndex":0},"schema":"https://github.com/citation-style-language/schema/raw/master/csl-citation.json"}</w:instrText>
      </w:r>
      <w:r w:rsidR="00194FA3">
        <w:rPr>
          <w:rFonts w:ascii="Times New Roman" w:eastAsia="Times New Roman" w:hAnsi="Times New Roman" w:cs="Times New Roman"/>
          <w:color w:val="000000"/>
          <w:sz w:val="24"/>
          <w:szCs w:val="24"/>
          <w:lang w:val="en-US"/>
        </w:rPr>
        <w:fldChar w:fldCharType="separate"/>
      </w:r>
      <w:r w:rsidR="00194FA3" w:rsidRPr="00194FA3">
        <w:rPr>
          <w:rFonts w:ascii="Times New Roman" w:eastAsia="Times New Roman" w:hAnsi="Times New Roman" w:cs="Times New Roman"/>
          <w:noProof/>
          <w:color w:val="000000"/>
          <w:sz w:val="24"/>
          <w:szCs w:val="24"/>
          <w:vertAlign w:val="superscript"/>
          <w:lang w:val="en-US"/>
        </w:rPr>
        <w:t>4</w:t>
      </w:r>
      <w:r w:rsidR="00194FA3">
        <w:rPr>
          <w:rFonts w:ascii="Times New Roman" w:eastAsia="Times New Roman" w:hAnsi="Times New Roman" w:cs="Times New Roman"/>
          <w:color w:val="000000"/>
          <w:sz w:val="24"/>
          <w:szCs w:val="24"/>
          <w:lang w:val="en-US"/>
        </w:rPr>
        <w:fldChar w:fldCharType="end"/>
      </w:r>
      <w:r w:rsidR="00194FA3">
        <w:rPr>
          <w:rFonts w:ascii="Times New Roman" w:eastAsia="Times New Roman" w:hAnsi="Times New Roman" w:cs="Times New Roman"/>
          <w:color w:val="000000"/>
          <w:sz w:val="24"/>
          <w:szCs w:val="24"/>
          <w:lang w:val="en-US"/>
        </w:rPr>
        <w:t xml:space="preserve"> </w:t>
      </w:r>
      <w:r w:rsidR="006B3B99">
        <w:rPr>
          <w:rFonts w:ascii="Times New Roman" w:eastAsia="Times New Roman" w:hAnsi="Times New Roman" w:cs="Times New Roman"/>
          <w:color w:val="000000"/>
          <w:sz w:val="24"/>
          <w:szCs w:val="24"/>
          <w:lang w:val="en-US"/>
        </w:rPr>
        <w:t xml:space="preserve">Women who experience </w:t>
      </w:r>
      <w:r w:rsidR="006B3B99">
        <w:rPr>
          <w:rFonts w:ascii="Times New Roman" w:eastAsia="Times New Roman" w:hAnsi="Times New Roman" w:cs="Times New Roman"/>
          <w:i/>
          <w:iCs/>
          <w:color w:val="000000"/>
          <w:sz w:val="24"/>
          <w:szCs w:val="24"/>
          <w:lang w:val="en-US"/>
        </w:rPr>
        <w:t>both</w:t>
      </w:r>
      <w:r w:rsidR="006B3B99">
        <w:rPr>
          <w:rFonts w:ascii="Times New Roman" w:eastAsia="Times New Roman" w:hAnsi="Times New Roman" w:cs="Times New Roman"/>
          <w:color w:val="000000"/>
          <w:sz w:val="24"/>
          <w:szCs w:val="24"/>
          <w:lang w:val="en-US"/>
        </w:rPr>
        <w:t xml:space="preserve"> </w:t>
      </w:r>
      <w:r w:rsidR="00DC686A">
        <w:rPr>
          <w:rFonts w:ascii="Times New Roman" w:eastAsia="Times New Roman" w:hAnsi="Times New Roman" w:cs="Times New Roman"/>
          <w:color w:val="000000"/>
          <w:sz w:val="24"/>
          <w:szCs w:val="24"/>
          <w:lang w:val="en-US"/>
        </w:rPr>
        <w:t xml:space="preserve">forms of trauma </w:t>
      </w:r>
      <w:r w:rsidR="006B3B99">
        <w:rPr>
          <w:rFonts w:ascii="Times New Roman" w:eastAsia="Times New Roman" w:hAnsi="Times New Roman" w:cs="Times New Roman"/>
          <w:color w:val="000000"/>
          <w:sz w:val="24"/>
          <w:szCs w:val="24"/>
          <w:lang w:val="en-US"/>
        </w:rPr>
        <w:t>are at an increased risk</w:t>
      </w:r>
      <w:r w:rsidR="00DC686A">
        <w:rPr>
          <w:rFonts w:ascii="Times New Roman" w:eastAsia="Times New Roman" w:hAnsi="Times New Roman" w:cs="Times New Roman"/>
          <w:color w:val="000000"/>
          <w:sz w:val="24"/>
          <w:szCs w:val="24"/>
          <w:lang w:val="en-US"/>
        </w:rPr>
        <w:t xml:space="preserve"> for mental illness</w:t>
      </w:r>
      <w:r w:rsidR="006B3B99">
        <w:rPr>
          <w:rFonts w:ascii="Times New Roman" w:eastAsia="Times New Roman" w:hAnsi="Times New Roman" w:cs="Times New Roman"/>
          <w:color w:val="000000"/>
          <w:sz w:val="24"/>
          <w:szCs w:val="24"/>
          <w:lang w:val="en-US"/>
        </w:rPr>
        <w:t xml:space="preserve"> and report higher levels of suicide attempts.</w:t>
      </w:r>
      <w:r w:rsidR="006B3B99">
        <w:rPr>
          <w:rFonts w:ascii="Times New Roman" w:eastAsia="Times New Roman" w:hAnsi="Times New Roman" w:cs="Times New Roman"/>
          <w:color w:val="000000"/>
          <w:sz w:val="24"/>
          <w:szCs w:val="24"/>
          <w:lang w:val="en-US"/>
        </w:rPr>
        <w:fldChar w:fldCharType="begin" w:fldLock="1"/>
      </w:r>
      <w:r w:rsidR="00F15CB1">
        <w:rPr>
          <w:rFonts w:ascii="Times New Roman" w:eastAsia="Times New Roman" w:hAnsi="Times New Roman" w:cs="Times New Roman"/>
          <w:color w:val="000000"/>
          <w:sz w:val="24"/>
          <w:szCs w:val="24"/>
          <w:lang w:val="en-US"/>
        </w:rPr>
        <w:instrText>ADDIN CSL_CITATION {"citationItems":[{"id":"ITEM-1","itemData":{"DOI":"10.1016/j.ijlp.2012.11.005","ISSN":"01602527","abstract":"Women are entering US prisons at nearly double the rate of men and are the fastest growing prison population. Current extant literature focuses on the prevalence of the incarceration of women, but few studies exist that emphasize the different trajectories to prison. For example, women prisoners have greater experiences of prior victimization, more reports of mental illness, and higher rates of illicit substance use. The purpose of this study was to understand the prevalence of childhood victimization and its association with adult mental health problems, substance abuse disorders, and further sexual victimization. The research team interviewed a random sample of 125 women prisoners soon to be released from prison to gather information on their childhood physical and sexual victimization, mental health and substance abuse problems as an adult, and sexual victimization in the year preceding incarceration. Results indicate that women prisoners in this sample, who were both physically and sexually victimized as children, were more likely to be hospitalized as an adult for a psychological or emotional problem. Women who were sexually victimized or both physically and sexually victimized were more likely to attempt suicide. Women who experienced physical victimization as children and women who were both physically and sexually victimized were more likely to have a substance use disorder and women who were sexually abused as children or both physically and sexually victimized were more likely to be sexually abused in the year preceding prison. This article ends with a discussion about prisons' role in providing treatment for women prisoners and basing this treatment on women's trajectories to prison, which disproportionately include childhood victimization and subsequent mental health and substance use problems. © 2012 Elsevier Ltd.","author":[{"dropping-particle":"","family":"Tripodi","given":"Stephen J.","non-dropping-particle":"","parse-names":false,"suffix":""},{"dropping-particle":"","family":"Pettus-Davis","given":"Carrie","non-dropping-particle":"","parse-names":false,"suffix":""}],"container-title":"International Journal of Law and Psychiatry","id":"ITEM-1","issued":{"date-parts":[["2013"]]},"title":"Histories of childhood victimization and subsequent mental health problems, substance use, and sexual victimization for a sample of incarcerated women in the US","type":"article-journal"},"uris":["http://www.mendeley.com/documents/?uuid=5ff66b42-b250-3d1b-b143-7c21013dab86"]}],"mendeley":{"formattedCitation":"&lt;sup&gt;4&lt;/sup&gt;","plainTextFormattedCitation":"4","previouslyFormattedCitation":"&lt;sup&gt;4&lt;/sup&gt;"},"properties":{"noteIndex":0},"schema":"https://github.com/citation-style-language/schema/raw/master/csl-citation.json"}</w:instrText>
      </w:r>
      <w:r w:rsidR="006B3B99">
        <w:rPr>
          <w:rFonts w:ascii="Times New Roman" w:eastAsia="Times New Roman" w:hAnsi="Times New Roman" w:cs="Times New Roman"/>
          <w:color w:val="000000"/>
          <w:sz w:val="24"/>
          <w:szCs w:val="24"/>
          <w:lang w:val="en-US"/>
        </w:rPr>
        <w:fldChar w:fldCharType="separate"/>
      </w:r>
      <w:r w:rsidR="006B3B99" w:rsidRPr="006B3B99">
        <w:rPr>
          <w:rFonts w:ascii="Times New Roman" w:eastAsia="Times New Roman" w:hAnsi="Times New Roman" w:cs="Times New Roman"/>
          <w:noProof/>
          <w:color w:val="000000"/>
          <w:sz w:val="24"/>
          <w:szCs w:val="24"/>
          <w:vertAlign w:val="superscript"/>
          <w:lang w:val="en-US"/>
        </w:rPr>
        <w:t>4</w:t>
      </w:r>
      <w:r w:rsidR="006B3B99">
        <w:rPr>
          <w:rFonts w:ascii="Times New Roman" w:eastAsia="Times New Roman" w:hAnsi="Times New Roman" w:cs="Times New Roman"/>
          <w:color w:val="000000"/>
          <w:sz w:val="24"/>
          <w:szCs w:val="24"/>
          <w:lang w:val="en-US"/>
        </w:rPr>
        <w:fldChar w:fldCharType="end"/>
      </w:r>
      <w:r w:rsidR="00C774DE">
        <w:rPr>
          <w:rFonts w:ascii="Times New Roman" w:eastAsia="Times New Roman" w:hAnsi="Times New Roman" w:cs="Times New Roman"/>
          <w:color w:val="000000"/>
          <w:sz w:val="24"/>
          <w:szCs w:val="24"/>
          <w:lang w:val="en-US"/>
        </w:rPr>
        <w:t xml:space="preserve"> Given the disproportionate number of incarcerated women who experience such trauma, special attention should be placed on this population to ensure proper care.</w:t>
      </w:r>
      <w:r w:rsidR="00955C78">
        <w:rPr>
          <w:rFonts w:ascii="Times New Roman" w:eastAsia="Times New Roman" w:hAnsi="Times New Roman" w:cs="Times New Roman"/>
          <w:color w:val="000000"/>
          <w:sz w:val="24"/>
          <w:szCs w:val="24"/>
          <w:lang w:val="en-US"/>
        </w:rPr>
        <w:t xml:space="preserve"> </w:t>
      </w:r>
      <w:r w:rsidR="00F15CB1">
        <w:rPr>
          <w:rFonts w:ascii="Times New Roman" w:eastAsia="Times New Roman" w:hAnsi="Times New Roman" w:cs="Times New Roman"/>
          <w:color w:val="000000"/>
          <w:sz w:val="24"/>
          <w:szCs w:val="24"/>
          <w:lang w:val="en-US"/>
        </w:rPr>
        <w:t>The literature also supports the significant finding of the relationship between parental drug abuse and eventual mental illness in their children.</w:t>
      </w:r>
      <w:r w:rsidR="00F15CB1">
        <w:rPr>
          <w:rFonts w:ascii="Times New Roman" w:eastAsia="Times New Roman" w:hAnsi="Times New Roman" w:cs="Times New Roman"/>
          <w:color w:val="000000"/>
          <w:sz w:val="24"/>
          <w:szCs w:val="24"/>
          <w:lang w:val="en-US"/>
        </w:rPr>
        <w:fldChar w:fldCharType="begin" w:fldLock="1"/>
      </w:r>
      <w:r w:rsidR="00EE391D">
        <w:rPr>
          <w:rFonts w:ascii="Times New Roman" w:eastAsia="Times New Roman" w:hAnsi="Times New Roman" w:cs="Times New Roman"/>
          <w:color w:val="000000"/>
          <w:sz w:val="24"/>
          <w:szCs w:val="24"/>
          <w:lang w:val="en-US"/>
        </w:rPr>
        <w:instrText>ADDIN CSL_CITATION {"citationItems":[{"id":"ITEM-1","itemData":{"DOI":"10.1097/YCO.0000000000000341","ISSN":"14736578","abstract":"Purpose of review Children of parents with a mental illness and/or addiction are at high risk for developing a mental illness themselves. Parental mental illness is highly prevalent leading to a serious number of children at high risk. The aim of this review is to give an up-to-date overview of psychopathology in children of parents with various mental illnesses and/or addiction, based on recent literature. Recent findings Worldwide, 15-23% of children live with a parent with a mental illness. These children have up to 50% chance of developing a mental illness. Parental anxiety disorder sets children at a more specific risk for developing anxiety disorder themselves, where children of parents with other mental illnesses are at high risk of a large variety of mental illnesses. Although preventive interventions in children of mentally ill parents may decrease the risk of problem development by 40%; currently, these children are not automatically identified and offered help. Summary This knowledge should encourage mental health services to address the needs of these children which requires strong collaboration between Child and Adolescent Mental Health Services and Adult Mental Health Services. Directions for further research would be to include both parents, allow for comorbidity and to look deeper into a broader variety of mental illnesses such as autism and personality disorder other than borderline.","author":[{"dropping-particle":"","family":"Leijdesdorff","given":"Sophie","non-dropping-particle":"","parse-names":false,"suffix":""},{"dropping-particle":"","family":"Doesum","given":"Karin","non-dropping-particle":"Van","parse-names":false,"suffix":""},{"dropping-particle":"","family":"Popma","given":"Arne","non-dropping-particle":"","parse-names":false,"suffix":""},{"dropping-particle":"","family":"Klaassen","given":"Rianne","non-dropping-particle":"","parse-names":false,"suffix":""},{"dropping-particle":"","family":"Amelsvoort","given":"Therese","non-dropping-particle":"Van","parse-names":false,"suffix":""}],"container-title":"Current Opinion in Psychiatry","id":"ITEM-1","issue":"4","issued":{"date-parts":[["2017","7","1"]]},"page":"312-317","publisher":"Lippincott Williams and Wilkins","title":"Prevalence of psychopathology in children of parents with mental illness and/or addiction: An up to date narrative review","type":"article","volume":"30"},"uris":["http://www.mendeley.com/documents/?uuid=5560245f-08db-3734-92e6-3b320186162f"]}],"mendeley":{"formattedCitation":"&lt;sup&gt;21&lt;/sup&gt;","plainTextFormattedCitation":"21","previouslyFormattedCitation":"&lt;sup&gt;21&lt;/sup&gt;"},"properties":{"noteIndex":0},"schema":"https://github.com/citation-style-language/schema/raw/master/csl-citation.json"}</w:instrText>
      </w:r>
      <w:r w:rsidR="00F15CB1">
        <w:rPr>
          <w:rFonts w:ascii="Times New Roman" w:eastAsia="Times New Roman" w:hAnsi="Times New Roman" w:cs="Times New Roman"/>
          <w:color w:val="000000"/>
          <w:sz w:val="24"/>
          <w:szCs w:val="24"/>
          <w:lang w:val="en-US"/>
        </w:rPr>
        <w:fldChar w:fldCharType="separate"/>
      </w:r>
      <w:r w:rsidR="00F15CB1" w:rsidRPr="00F15CB1">
        <w:rPr>
          <w:rFonts w:ascii="Times New Roman" w:eastAsia="Times New Roman" w:hAnsi="Times New Roman" w:cs="Times New Roman"/>
          <w:noProof/>
          <w:color w:val="000000"/>
          <w:sz w:val="24"/>
          <w:szCs w:val="24"/>
          <w:vertAlign w:val="superscript"/>
          <w:lang w:val="en-US"/>
        </w:rPr>
        <w:t>21</w:t>
      </w:r>
      <w:r w:rsidR="00F15CB1">
        <w:rPr>
          <w:rFonts w:ascii="Times New Roman" w:eastAsia="Times New Roman" w:hAnsi="Times New Roman" w:cs="Times New Roman"/>
          <w:color w:val="000000"/>
          <w:sz w:val="24"/>
          <w:szCs w:val="24"/>
          <w:lang w:val="en-US"/>
        </w:rPr>
        <w:fldChar w:fldCharType="end"/>
      </w:r>
      <w:r w:rsidR="00EE391D">
        <w:rPr>
          <w:rFonts w:ascii="Times New Roman" w:eastAsia="Times New Roman" w:hAnsi="Times New Roman" w:cs="Times New Roman"/>
          <w:color w:val="000000"/>
          <w:sz w:val="24"/>
          <w:szCs w:val="24"/>
          <w:lang w:val="en-US"/>
        </w:rPr>
        <w:t xml:space="preserve"> People who have parents who struggle(d) with addiction are at higher risks of developing anxiety and other mental health issues, compared to those who do not.</w:t>
      </w:r>
      <w:r w:rsidR="00EE391D">
        <w:rPr>
          <w:rFonts w:ascii="Times New Roman" w:eastAsia="Times New Roman" w:hAnsi="Times New Roman" w:cs="Times New Roman"/>
          <w:color w:val="000000"/>
          <w:sz w:val="24"/>
          <w:szCs w:val="24"/>
          <w:lang w:val="en-US"/>
        </w:rPr>
        <w:fldChar w:fldCharType="begin" w:fldLock="1"/>
      </w:r>
      <w:r w:rsidR="00A66764">
        <w:rPr>
          <w:rFonts w:ascii="Times New Roman" w:eastAsia="Times New Roman" w:hAnsi="Times New Roman" w:cs="Times New Roman"/>
          <w:color w:val="000000"/>
          <w:sz w:val="24"/>
          <w:szCs w:val="24"/>
          <w:lang w:val="en-US"/>
        </w:rPr>
        <w:instrText>ADDIN CSL_CITATION {"citationItems":[{"id":"ITEM-1","itemData":{"DOI":"10.1097/YCO.0000000000000341","ISSN":"14736578","abstract":"Purpose of review Children of parents with a mental illness and/or addiction are at high risk for developing a mental illness themselves. Parental mental illness is highly prevalent leading to a serious number of children at high risk. The aim of this review is to give an up-to-date overview of psychopathology in children of parents with various mental illnesses and/or addiction, based on recent literature. Recent findings Worldwide, 15-23% of children live with a parent with a mental illness. These children have up to 50% chance of developing a mental illness. Parental anxiety disorder sets children at a more specific risk for developing anxiety disorder themselves, where children of parents with other mental illnesses are at high risk of a large variety of mental illnesses. Although preventive interventions in children of mentally ill parents may decrease the risk of problem development by 40%; currently, these children are not automatically identified and offered help. Summary This knowledge should encourage mental health services to address the needs of these children which requires strong collaboration between Child and Adolescent Mental Health Services and Adult Mental Health Services. Directions for further research would be to include both parents, allow for comorbidity and to look deeper into a broader variety of mental illnesses such as autism and personality disorder other than borderline.","author":[{"dropping-particle":"","family":"Leijdesdorff","given":"Sophie","non-dropping-particle":"","parse-names":false,"suffix":""},{"dropping-particle":"","family":"Doesum","given":"Karin","non-dropping-particle":"Van","parse-names":false,"suffix":""},{"dropping-particle":"","family":"Popma","given":"Arne","non-dropping-particle":"","parse-names":false,"suffix":""},{"dropping-particle":"","family":"Klaassen","given":"Rianne","non-dropping-particle":"","parse-names":false,"suffix":""},{"dropping-particle":"","family":"Amelsvoort","given":"Therese","non-dropping-particle":"Van","parse-names":false,"suffix":""}],"container-title":"Current Opinion in Psychiatry","id":"ITEM-1","issue":"4","issued":{"date-parts":[["2017","7","1"]]},"page":"312-317","publisher":"Lippincott Williams and Wilkins","title":"Prevalence of psychopathology in children of parents with mental illness and/or addiction: An up to date narrative review","type":"article","volume":"30"},"uris":["http://www.mendeley.com/documents/?uuid=5560245f-08db-3734-92e6-3b320186162f"]}],"mendeley":{"formattedCitation":"&lt;sup&gt;21&lt;/sup&gt;","plainTextFormattedCitation":"21","previouslyFormattedCitation":"&lt;sup&gt;21&lt;/sup&gt;"},"properties":{"noteIndex":0},"schema":"https://github.com/citation-style-language/schema/raw/master/csl-citation.json"}</w:instrText>
      </w:r>
      <w:r w:rsidR="00EE391D">
        <w:rPr>
          <w:rFonts w:ascii="Times New Roman" w:eastAsia="Times New Roman" w:hAnsi="Times New Roman" w:cs="Times New Roman"/>
          <w:color w:val="000000"/>
          <w:sz w:val="24"/>
          <w:szCs w:val="24"/>
          <w:lang w:val="en-US"/>
        </w:rPr>
        <w:fldChar w:fldCharType="separate"/>
      </w:r>
      <w:r w:rsidR="00EE391D" w:rsidRPr="00EE391D">
        <w:rPr>
          <w:rFonts w:ascii="Times New Roman" w:eastAsia="Times New Roman" w:hAnsi="Times New Roman" w:cs="Times New Roman"/>
          <w:noProof/>
          <w:color w:val="000000"/>
          <w:sz w:val="24"/>
          <w:szCs w:val="24"/>
          <w:vertAlign w:val="superscript"/>
          <w:lang w:val="en-US"/>
        </w:rPr>
        <w:t>21</w:t>
      </w:r>
      <w:r w:rsidR="00EE391D">
        <w:rPr>
          <w:rFonts w:ascii="Times New Roman" w:eastAsia="Times New Roman" w:hAnsi="Times New Roman" w:cs="Times New Roman"/>
          <w:color w:val="000000"/>
          <w:sz w:val="24"/>
          <w:szCs w:val="24"/>
          <w:lang w:val="en-US"/>
        </w:rPr>
        <w:fldChar w:fldCharType="end"/>
      </w:r>
      <w:r w:rsidR="00F15CB1">
        <w:rPr>
          <w:rFonts w:ascii="Times New Roman" w:eastAsia="Times New Roman" w:hAnsi="Times New Roman" w:cs="Times New Roman"/>
          <w:color w:val="000000"/>
          <w:sz w:val="24"/>
          <w:szCs w:val="24"/>
          <w:lang w:val="en-US"/>
        </w:rPr>
        <w:t xml:space="preserve"> </w:t>
      </w:r>
    </w:p>
    <w:p w14:paraId="3E386A90" w14:textId="2E6512A4" w:rsidR="00AD3D9B" w:rsidRDefault="00902C57" w:rsidP="00DC2C4D">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lang w:val="en-US"/>
        </w:rPr>
        <w:t xml:space="preserve">The </w:t>
      </w:r>
      <w:del w:id="199" w:author="Abbie Tolon" w:date="2020-03-21T19:33:00Z">
        <w:r w:rsidDel="00F6092E">
          <w:rPr>
            <w:rFonts w:ascii="Times New Roman" w:eastAsia="Times New Roman" w:hAnsi="Times New Roman" w:cs="Times New Roman"/>
            <w:color w:val="000000"/>
            <w:sz w:val="24"/>
            <w:szCs w:val="24"/>
            <w:lang w:val="en-US"/>
          </w:rPr>
          <w:delText>aggregated measure</w:delText>
        </w:r>
      </w:del>
      <w:ins w:id="200" w:author="Abbie Tolon" w:date="2020-03-21T19:33:00Z">
        <w:r w:rsidR="00F6092E">
          <w:rPr>
            <w:rFonts w:ascii="Times New Roman" w:eastAsia="Times New Roman" w:hAnsi="Times New Roman" w:cs="Times New Roman"/>
            <w:color w:val="000000"/>
            <w:sz w:val="24"/>
            <w:szCs w:val="24"/>
            <w:lang w:val="en-US"/>
          </w:rPr>
          <w:t>total number</w:t>
        </w:r>
      </w:ins>
      <w:bookmarkStart w:id="201" w:name="_GoBack"/>
      <w:bookmarkEnd w:id="201"/>
      <w:r>
        <w:rPr>
          <w:rFonts w:ascii="Times New Roman" w:eastAsia="Times New Roman" w:hAnsi="Times New Roman" w:cs="Times New Roman"/>
          <w:color w:val="000000"/>
          <w:sz w:val="24"/>
          <w:szCs w:val="24"/>
          <w:lang w:val="en-US"/>
        </w:rPr>
        <w:t xml:space="preserve"> of adverse experiences was also statistically significant. </w:t>
      </w:r>
      <w:r w:rsidR="005E665D">
        <w:rPr>
          <w:rFonts w:ascii="Times New Roman" w:eastAsia="Times New Roman" w:hAnsi="Times New Roman" w:cs="Times New Roman"/>
          <w:color w:val="000000"/>
          <w:sz w:val="24"/>
          <w:szCs w:val="24"/>
          <w:lang w:val="en-US"/>
        </w:rPr>
        <w:t xml:space="preserve">Given that three out of the five trauma types had a significant influence on mental illness, this is unsurprising. </w:t>
      </w:r>
      <w:r w:rsidR="00B702D1">
        <w:rPr>
          <w:rFonts w:ascii="Times New Roman" w:eastAsia="Times New Roman" w:hAnsi="Times New Roman" w:cs="Times New Roman"/>
          <w:color w:val="000000"/>
          <w:sz w:val="24"/>
          <w:szCs w:val="24"/>
          <w:lang w:val="en-US"/>
        </w:rPr>
        <w:t xml:space="preserve">Aggregating these adverse experiences, however, </w:t>
      </w:r>
      <w:r w:rsidR="00DC2C4D">
        <w:rPr>
          <w:rFonts w:ascii="Times New Roman" w:eastAsia="Times New Roman" w:hAnsi="Times New Roman" w:cs="Times New Roman"/>
          <w:color w:val="000000"/>
          <w:sz w:val="24"/>
          <w:szCs w:val="24"/>
          <w:lang w:val="en-US"/>
        </w:rPr>
        <w:t>allowed for a</w:t>
      </w:r>
      <w:r w:rsidR="00B702D1">
        <w:rPr>
          <w:rFonts w:ascii="Times New Roman" w:eastAsia="Times New Roman" w:hAnsi="Times New Roman" w:cs="Times New Roman"/>
          <w:color w:val="000000"/>
          <w:sz w:val="24"/>
          <w:szCs w:val="24"/>
          <w:lang w:val="en-US"/>
        </w:rPr>
        <w:t xml:space="preserve"> better understanding of the negative cumulative effects that trauma can have on a person. </w:t>
      </w:r>
      <w:r w:rsidR="00DC2C4D">
        <w:rPr>
          <w:rFonts w:ascii="Times New Roman" w:eastAsia="Times New Roman" w:hAnsi="Times New Roman" w:cs="Times New Roman"/>
          <w:color w:val="000000"/>
          <w:sz w:val="24"/>
          <w:szCs w:val="24"/>
          <w:lang w:val="en-US"/>
        </w:rPr>
        <w:t xml:space="preserve">There is a growing body of literature supporting that repeated exposures to trauma are associated with depression, anxiety, and substance </w:t>
      </w:r>
      <w:r w:rsidR="00751DB0">
        <w:rPr>
          <w:rFonts w:ascii="Times New Roman" w:eastAsia="Times New Roman" w:hAnsi="Times New Roman" w:cs="Times New Roman"/>
          <w:color w:val="000000"/>
          <w:sz w:val="24"/>
          <w:szCs w:val="24"/>
          <w:lang w:val="en-US"/>
        </w:rPr>
        <w:t>use</w:t>
      </w:r>
      <w:r w:rsidR="00DC2C4D">
        <w:rPr>
          <w:rFonts w:ascii="Times New Roman" w:eastAsia="Times New Roman" w:hAnsi="Times New Roman" w:cs="Times New Roman"/>
          <w:color w:val="000000"/>
          <w:sz w:val="24"/>
          <w:szCs w:val="24"/>
          <w:lang w:val="en-US"/>
        </w:rPr>
        <w:t xml:space="preserve"> </w:t>
      </w:r>
      <w:r w:rsidR="00DC2C4D" w:rsidRPr="00DC2C4D">
        <w:rPr>
          <w:rFonts w:ascii="Times New Roman" w:eastAsia="Times New Roman" w:hAnsi="Times New Roman" w:cs="Times New Roman"/>
          <w:sz w:val="24"/>
          <w:szCs w:val="24"/>
          <w:lang w:val="en-US"/>
        </w:rPr>
        <w:t>disorders.</w:t>
      </w:r>
      <w:r w:rsidR="00AD3D9B" w:rsidRPr="00DC2C4D">
        <w:rPr>
          <w:rFonts w:ascii="Times New Roman" w:eastAsia="Times New Roman" w:hAnsi="Times New Roman" w:cs="Times New Roman"/>
          <w:sz w:val="24"/>
          <w:szCs w:val="24"/>
          <w:lang w:val="en-US"/>
        </w:rPr>
        <w:fldChar w:fldCharType="begin" w:fldLock="1"/>
      </w:r>
      <w:r w:rsidR="00EE391D" w:rsidRPr="00DC2C4D">
        <w:rPr>
          <w:rFonts w:ascii="Times New Roman" w:eastAsia="Times New Roman" w:hAnsi="Times New Roman" w:cs="Times New Roman"/>
          <w:sz w:val="24"/>
          <w:szCs w:val="24"/>
          <w:lang w:val="en-US"/>
        </w:rPr>
        <w:instrText>ADDIN CSL_CITATION {"citationItems":[{"id":"ITEM-1","itemData":{"DOI":"10.3390/ijerph9051908","ISSN":"1660-4601","abstract":"Rates of childhood and adult trauma are high among incarcerated persons. In addition to criminality, childhood trauma is associated with the risk for emotional disorders (e.g., depression and anxiety) and co-morbid conditions such as alcohol and drug abuse and antisocial behaviors in adulthood. This paper develops rates of childhood and adult trauma and examines the impact of age-of-onset and type-specific trauma on emotional problems and behavior for a sample of incarcerated males (N~4,000). Prevalence estimates for types of trauma were constructed by age at time of trauma, race and types of behavioral health treatment received while incarcerated. HLM models were used to explore the association between childhood and adult trauma and depression, anxiety, substance use, interpersonal problems, and aggression problems (each model estimated separately and controlling for age, gender, race, time incarcerated, and index offense). Rates of physical, sexual, and emotional trauma were higher in childhood than adulthood and ranged from 44.7% (physical trauma in childhood) to 4.5% (sexual trauma in adulthood). Trauma exposure was found to be strongly associated with a wide range of behavioral problems and clinical symptoms. Given the sheer numbers of incarcerated men and the strength of these associations, targeted intervention is critical. © 2012 by the authors; licensee MDPI, Basel, Switzerland.","author":[{"dropping-particle":"","family":"Wolff","given":"Nancy","non-dropping-particle":"","parse-names":false,"suffix":""},{"dropping-particle":"","family":"Shi","given":"Jing","non-dropping-particle":"","parse-names":false,"suffix":""}],"container-title":"International Journal of Environmental Research and Public Health","id":"ITEM-1","issue":"5","issued":{"date-parts":[["2012","5","18"]]},"page":"1908-1926","publisher":"Molecular Diversity Preservation International","title":"Childhood and Adult Trauma Experiences of Incarcerated Persons and Their Relationship to Adult Behavioral Health Problems and Treatment","type":"article-journal","volume":"9"},"uris":["http://www.mendeley.com/documents/?uuid=f33c1b39-5c3b-35c0-b686-2ab304bf8204"]}],"mendeley":{"formattedCitation":"&lt;sup&gt;22&lt;/sup&gt;","plainTextFormattedCitation":"22","previouslyFormattedCitation":"&lt;sup&gt;22&lt;/sup&gt;"},"properties":{"noteIndex":0},"schema":"https://github.com/citation-style-language/schema/raw/master/csl-citation.json"}</w:instrText>
      </w:r>
      <w:r w:rsidR="00AD3D9B" w:rsidRPr="00DC2C4D">
        <w:rPr>
          <w:rFonts w:ascii="Times New Roman" w:eastAsia="Times New Roman" w:hAnsi="Times New Roman" w:cs="Times New Roman"/>
          <w:sz w:val="24"/>
          <w:szCs w:val="24"/>
          <w:lang w:val="en-US"/>
        </w:rPr>
        <w:fldChar w:fldCharType="separate"/>
      </w:r>
      <w:r w:rsidR="00F15CB1" w:rsidRPr="00DC2C4D">
        <w:rPr>
          <w:rFonts w:ascii="Times New Roman" w:eastAsia="Times New Roman" w:hAnsi="Times New Roman" w:cs="Times New Roman"/>
          <w:noProof/>
          <w:sz w:val="24"/>
          <w:szCs w:val="24"/>
          <w:vertAlign w:val="superscript"/>
          <w:lang w:val="en-US"/>
        </w:rPr>
        <w:t>22</w:t>
      </w:r>
      <w:r w:rsidR="00AD3D9B" w:rsidRPr="00DC2C4D">
        <w:rPr>
          <w:rFonts w:ascii="Times New Roman" w:eastAsia="Times New Roman" w:hAnsi="Times New Roman" w:cs="Times New Roman"/>
          <w:sz w:val="24"/>
          <w:szCs w:val="24"/>
          <w:lang w:val="en-US"/>
        </w:rPr>
        <w:fldChar w:fldCharType="end"/>
      </w:r>
      <w:r w:rsidR="00AD3D9B" w:rsidRPr="00DC2C4D">
        <w:rPr>
          <w:rFonts w:ascii="Times New Roman" w:eastAsia="Times New Roman" w:hAnsi="Times New Roman" w:cs="Times New Roman"/>
          <w:sz w:val="24"/>
          <w:szCs w:val="24"/>
          <w:lang w:val="en-US"/>
        </w:rPr>
        <w:t xml:space="preserve"> These associations appear to be even stronger among people exposed to trauma in childhood.</w:t>
      </w:r>
      <w:r w:rsidR="00AD3D9B" w:rsidRPr="00DC2C4D">
        <w:rPr>
          <w:rFonts w:ascii="Times New Roman" w:eastAsia="Times New Roman" w:hAnsi="Times New Roman" w:cs="Times New Roman"/>
          <w:sz w:val="24"/>
          <w:szCs w:val="24"/>
          <w:lang w:val="en-US"/>
        </w:rPr>
        <w:fldChar w:fldCharType="begin" w:fldLock="1"/>
      </w:r>
      <w:r w:rsidR="00EE391D" w:rsidRPr="00DC2C4D">
        <w:rPr>
          <w:rFonts w:ascii="Times New Roman" w:eastAsia="Times New Roman" w:hAnsi="Times New Roman" w:cs="Times New Roman"/>
          <w:sz w:val="24"/>
          <w:szCs w:val="24"/>
          <w:lang w:val="en-US"/>
        </w:rPr>
        <w:instrText>ADDIN CSL_CITATION {"citationItems":[{"id":"ITEM-1","itemData":{"DOI":"10.3390/ijerph9051908","ISSN":"1660-4601","abstract":"Rates of childhood and adult trauma are high among incarcerated persons. In addition to criminality, childhood trauma is associated with the risk for emotional disorders (e.g., depression and anxiety) and co-morbid conditions such as alcohol and drug abuse and antisocial behaviors in adulthood. This paper develops rates of childhood and adult trauma and examines the impact of age-of-onset and type-specific trauma on emotional problems and behavior for a sample of incarcerated males (N~4,000). Prevalence estimates for types of trauma were constructed by age at time of trauma, race and types of behavioral health treatment received while incarcerated. HLM models were used to explore the association between childhood and adult trauma and depression, anxiety, substance use, interpersonal problems, and aggression problems (each model estimated separately and controlling for age, gender, race, time incarcerated, and index offense). Rates of physical, sexual, and emotional trauma were higher in childhood than adulthood and ranged from 44.7% (physical trauma in childhood) to 4.5% (sexual trauma in adulthood). Trauma exposure was found to be strongly associated with a wide range of behavioral problems and clinical symptoms. Given the sheer numbers of incarcerated men and the strength of these associations, targeted intervention is critical. © 2012 by the authors; licensee MDPI, Basel, Switzerland.","author":[{"dropping-particle":"","family":"Wolff","given":"Nancy","non-dropping-particle":"","parse-names":false,"suffix":""},{"dropping-particle":"","family":"Shi","given":"Jing","non-dropping-particle":"","parse-names":false,"suffix":""}],"container-title":"International Journal of Environmental Research and Public Health","id":"ITEM-1","issue":"5","issued":{"date-parts":[["2012","5","18"]]},"page":"1908-1926","publisher":"Molecular Diversity Preservation International","title":"Childhood and Adult Trauma Experiences of Incarcerated Persons and Their Relationship to Adult Behavioral Health Problems and Treatment","type":"article-journal","volume":"9"},"uris":["http://www.mendeley.com/documents/?uuid=f33c1b39-5c3b-35c0-b686-2ab304bf8204"]}],"mendeley":{"formattedCitation":"&lt;sup&gt;22&lt;/sup&gt;","plainTextFormattedCitation":"22","previouslyFormattedCitation":"&lt;sup&gt;22&lt;/sup&gt;"},"properties":{"noteIndex":0},"schema":"https://github.com/citation-style-language/schema/raw/master/csl-citation.json"}</w:instrText>
      </w:r>
      <w:r w:rsidR="00AD3D9B" w:rsidRPr="00DC2C4D">
        <w:rPr>
          <w:rFonts w:ascii="Times New Roman" w:eastAsia="Times New Roman" w:hAnsi="Times New Roman" w:cs="Times New Roman"/>
          <w:sz w:val="24"/>
          <w:szCs w:val="24"/>
          <w:lang w:val="en-US"/>
        </w:rPr>
        <w:fldChar w:fldCharType="separate"/>
      </w:r>
      <w:r w:rsidR="00F15CB1" w:rsidRPr="00DC2C4D">
        <w:rPr>
          <w:rFonts w:ascii="Times New Roman" w:eastAsia="Times New Roman" w:hAnsi="Times New Roman" w:cs="Times New Roman"/>
          <w:noProof/>
          <w:sz w:val="24"/>
          <w:szCs w:val="24"/>
          <w:vertAlign w:val="superscript"/>
          <w:lang w:val="en-US"/>
        </w:rPr>
        <w:t>22</w:t>
      </w:r>
      <w:r w:rsidR="00AD3D9B" w:rsidRPr="00DC2C4D">
        <w:rPr>
          <w:rFonts w:ascii="Times New Roman" w:eastAsia="Times New Roman" w:hAnsi="Times New Roman" w:cs="Times New Roman"/>
          <w:sz w:val="24"/>
          <w:szCs w:val="24"/>
          <w:lang w:val="en-US"/>
        </w:rPr>
        <w:fldChar w:fldCharType="end"/>
      </w:r>
      <w:r w:rsidR="00726306">
        <w:rPr>
          <w:rFonts w:ascii="Times New Roman" w:eastAsia="Times New Roman" w:hAnsi="Times New Roman" w:cs="Times New Roman"/>
          <w:sz w:val="24"/>
          <w:szCs w:val="24"/>
          <w:lang w:val="en-US"/>
        </w:rPr>
        <w:t xml:space="preserve"> Furthermore, incarcerated people </w:t>
      </w:r>
      <w:r w:rsidR="00A66764">
        <w:rPr>
          <w:rFonts w:ascii="Times New Roman" w:eastAsia="Times New Roman" w:hAnsi="Times New Roman" w:cs="Times New Roman"/>
          <w:sz w:val="24"/>
          <w:szCs w:val="24"/>
          <w:lang w:val="en-US"/>
        </w:rPr>
        <w:t>experience trauma at far higher rates than the general public.</w:t>
      </w:r>
      <w:r w:rsidR="00A66764">
        <w:rPr>
          <w:rFonts w:ascii="Times New Roman" w:eastAsia="Times New Roman" w:hAnsi="Times New Roman" w:cs="Times New Roman"/>
          <w:sz w:val="24"/>
          <w:szCs w:val="24"/>
          <w:lang w:val="en-US"/>
        </w:rPr>
        <w:fldChar w:fldCharType="begin" w:fldLock="1"/>
      </w:r>
      <w:r w:rsidR="00FB2941">
        <w:rPr>
          <w:rFonts w:ascii="Times New Roman" w:eastAsia="Times New Roman" w:hAnsi="Times New Roman" w:cs="Times New Roman"/>
          <w:sz w:val="24"/>
          <w:szCs w:val="24"/>
          <w:lang w:val="en-US"/>
        </w:rPr>
        <w:instrText>ADDIN CSL_CITATION {"citationItems":[{"id":"ITEM-1","itemData":{"DOI":"10.3390/ijerph9051908","ISSN":"1660-4601","abstract":"Rates of childhood and adult trauma are high among incarcerated persons. In addition to criminality, childhood trauma is associated with the risk for emotional disorders (e.g., depression and anxiety) and co-morbid conditions such as alcohol and drug abuse and antisocial behaviors in adulthood. This paper develops rates of childhood and adult trauma and examines the impact of age-of-onset and type-specific trauma on emotional problems and behavior for a sample of incarcerated males (N~4,000). Prevalence estimates for types of trauma were constructed by age at time of trauma, race and types of behavioral health treatment received while incarcerated. HLM models were used to explore the association between childhood and adult trauma and depression, anxiety, substance use, interpersonal problems, and aggression problems (each model estimated separately and controlling for age, gender, race, time incarcerated, and index offense). Rates of physical, sexual, and emotional trauma were higher in childhood than adulthood and ranged from 44.7% (physical trauma in childhood) to 4.5% (sexual trauma in adulthood). Trauma exposure was found to be strongly associated with a wide range of behavioral problems and clinical symptoms. Given the sheer numbers of incarcerated men and the strength of these associations, targeted intervention is critical. © 2012 by the authors; licensee MDPI, Basel, Switzerland.","author":[{"dropping-particle":"","family":"Wolff","given":"Nancy","non-dropping-particle":"","parse-names":false,"suffix":""},{"dropping-particle":"","family":"Shi","given":"Jing","non-dropping-particle":"","parse-names":false,"suffix":""}],"container-title":"International Journal of Environmental Research and Public Health","id":"ITEM-1","issue":"5","issued":{"date-parts":[["2012","5","18"]]},"page":"1908-1926","publisher":"Molecular Diversity Preservation International","title":"Childhood and Adult Trauma Experiences of Incarcerated Persons and Their Relationship to Adult Behavioral Health Problems and Treatment","type":"article-journal","volume":"9"},"uris":["http://www.mendeley.com/documents/?uuid=f33c1b39-5c3b-35c0-b686-2ab304bf8204"]}],"mendeley":{"formattedCitation":"&lt;sup&gt;22&lt;/sup&gt;","plainTextFormattedCitation":"22","previouslyFormattedCitation":"&lt;sup&gt;22&lt;/sup&gt;"},"properties":{"noteIndex":0},"schema":"https://github.com/citation-style-language/schema/raw/master/csl-citation.json"}</w:instrText>
      </w:r>
      <w:r w:rsidR="00A66764">
        <w:rPr>
          <w:rFonts w:ascii="Times New Roman" w:eastAsia="Times New Roman" w:hAnsi="Times New Roman" w:cs="Times New Roman"/>
          <w:sz w:val="24"/>
          <w:szCs w:val="24"/>
          <w:lang w:val="en-US"/>
        </w:rPr>
        <w:fldChar w:fldCharType="separate"/>
      </w:r>
      <w:r w:rsidR="00A66764" w:rsidRPr="00A66764">
        <w:rPr>
          <w:rFonts w:ascii="Times New Roman" w:eastAsia="Times New Roman" w:hAnsi="Times New Roman" w:cs="Times New Roman"/>
          <w:noProof/>
          <w:sz w:val="24"/>
          <w:szCs w:val="24"/>
          <w:vertAlign w:val="superscript"/>
          <w:lang w:val="en-US"/>
        </w:rPr>
        <w:t>22</w:t>
      </w:r>
      <w:r w:rsidR="00A66764">
        <w:rPr>
          <w:rFonts w:ascii="Times New Roman" w:eastAsia="Times New Roman" w:hAnsi="Times New Roman" w:cs="Times New Roman"/>
          <w:sz w:val="24"/>
          <w:szCs w:val="24"/>
          <w:lang w:val="en-US"/>
        </w:rPr>
        <w:fldChar w:fldCharType="end"/>
      </w:r>
      <w:r w:rsidR="00FB2941">
        <w:rPr>
          <w:rFonts w:ascii="Times New Roman" w:eastAsia="Times New Roman" w:hAnsi="Times New Roman" w:cs="Times New Roman"/>
          <w:sz w:val="24"/>
          <w:szCs w:val="24"/>
          <w:lang w:val="en-US"/>
        </w:rPr>
        <w:t xml:space="preserve"> This suggests that repeated trauma not only influences mental illness, but also a person’s risk of initial incarceration.</w:t>
      </w:r>
      <w:r w:rsidR="00FB2941">
        <w:rPr>
          <w:rFonts w:ascii="Times New Roman" w:eastAsia="Times New Roman" w:hAnsi="Times New Roman" w:cs="Times New Roman"/>
          <w:sz w:val="24"/>
          <w:szCs w:val="24"/>
          <w:lang w:val="en-US"/>
        </w:rPr>
        <w:fldChar w:fldCharType="begin" w:fldLock="1"/>
      </w:r>
      <w:r w:rsidR="00AA7A10">
        <w:rPr>
          <w:rFonts w:ascii="Times New Roman" w:eastAsia="Times New Roman" w:hAnsi="Times New Roman" w:cs="Times New Roman"/>
          <w:sz w:val="24"/>
          <w:szCs w:val="24"/>
          <w:lang w:val="en-US"/>
        </w:rPr>
        <w:instrText>ADDIN CSL_CITATION {"citationItems":[{"id":"ITEM-1","itemData":{"DOI":"10.3390/ijerph9051908","ISSN":"1660-4601","abstract":"Rates of childhood and adult trauma are high among incarcerated persons. In addition to criminality, childhood trauma is associated with the risk for emotional disorders (e.g., depression and anxiety) and co-morbid conditions such as alcohol and drug abuse and antisocial behaviors in adulthood. This paper develops rates of childhood and adult trauma and examines the impact of age-of-onset and type-specific trauma on emotional problems and behavior for a sample of incarcerated males (N~4,000). Prevalence estimates for types of trauma were constructed by age at time of trauma, race and types of behavioral health treatment received while incarcerated. HLM models were used to explore the association between childhood and adult trauma and depression, anxiety, substance use, interpersonal problems, and aggression problems (each model estimated separately and controlling for age, gender, race, time incarcerated, and index offense). Rates of physical, sexual, and emotional trauma were higher in childhood than adulthood and ranged from 44.7% (physical trauma in childhood) to 4.5% (sexual trauma in adulthood). Trauma exposure was found to be strongly associated with a wide range of behavioral problems and clinical symptoms. Given the sheer numbers of incarcerated men and the strength of these associations, targeted intervention is critical. © 2012 by the authors; licensee MDPI, Basel, Switzerland.","author":[{"dropping-particle":"","family":"Wolff","given":"Nancy","non-dropping-particle":"","parse-names":false,"suffix":""},{"dropping-particle":"","family":"Shi","given":"Jing","non-dropping-particle":"","parse-names":false,"suffix":""}],"container-title":"International Journal of Environmental Research and Public Health","id":"ITEM-1","issue":"5","issued":{"date-parts":[["2012","5","18"]]},"page":"1908-1926","publisher":"Molecular Diversity Preservation International","title":"Childhood and Adult Trauma Experiences of Incarcerated Persons and Their Relationship to Adult Behavioral Health Problems and Treatment","type":"article-journal","volume":"9"},"uris":["http://www.mendeley.com/documents/?uuid=f33c1b39-5c3b-35c0-b686-2ab304bf8204"]}],"mendeley":{"formattedCitation":"&lt;sup&gt;22&lt;/sup&gt;","plainTextFormattedCitation":"22","previouslyFormattedCitation":"&lt;sup&gt;22&lt;/sup&gt;"},"properties":{"noteIndex":0},"schema":"https://github.com/citation-style-language/schema/raw/master/csl-citation.json"}</w:instrText>
      </w:r>
      <w:r w:rsidR="00FB2941">
        <w:rPr>
          <w:rFonts w:ascii="Times New Roman" w:eastAsia="Times New Roman" w:hAnsi="Times New Roman" w:cs="Times New Roman"/>
          <w:sz w:val="24"/>
          <w:szCs w:val="24"/>
          <w:lang w:val="en-US"/>
        </w:rPr>
        <w:fldChar w:fldCharType="separate"/>
      </w:r>
      <w:r w:rsidR="00FB2941" w:rsidRPr="00FB2941">
        <w:rPr>
          <w:rFonts w:ascii="Times New Roman" w:eastAsia="Times New Roman" w:hAnsi="Times New Roman" w:cs="Times New Roman"/>
          <w:noProof/>
          <w:sz w:val="24"/>
          <w:szCs w:val="24"/>
          <w:vertAlign w:val="superscript"/>
          <w:lang w:val="en-US"/>
        </w:rPr>
        <w:t>22</w:t>
      </w:r>
      <w:r w:rsidR="00FB2941">
        <w:rPr>
          <w:rFonts w:ascii="Times New Roman" w:eastAsia="Times New Roman" w:hAnsi="Times New Roman" w:cs="Times New Roman"/>
          <w:sz w:val="24"/>
          <w:szCs w:val="24"/>
          <w:lang w:val="en-US"/>
        </w:rPr>
        <w:fldChar w:fldCharType="end"/>
      </w:r>
    </w:p>
    <w:p w14:paraId="1B87228D" w14:textId="1B524258" w:rsidR="00D93968" w:rsidRDefault="00C36AD5" w:rsidP="00DC2C4D">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w:t>
      </w:r>
      <w:r w:rsidR="00D93968">
        <w:rPr>
          <w:rFonts w:ascii="Times New Roman" w:eastAsia="Times New Roman" w:hAnsi="Times New Roman" w:cs="Times New Roman"/>
          <w:sz w:val="24"/>
          <w:szCs w:val="24"/>
          <w:lang w:val="en-US"/>
        </w:rPr>
        <w:t xml:space="preserve">isability was statistically significant when analyzed separate from trauma, with trauma, and as part of </w:t>
      </w:r>
      <w:r w:rsidR="00796630">
        <w:rPr>
          <w:rFonts w:ascii="Times New Roman" w:eastAsia="Times New Roman" w:hAnsi="Times New Roman" w:cs="Times New Roman"/>
          <w:sz w:val="24"/>
          <w:szCs w:val="24"/>
          <w:lang w:val="en-US"/>
        </w:rPr>
        <w:t>the</w:t>
      </w:r>
      <w:r w:rsidR="00D93968">
        <w:rPr>
          <w:rFonts w:ascii="Times New Roman" w:eastAsia="Times New Roman" w:hAnsi="Times New Roman" w:cs="Times New Roman"/>
          <w:sz w:val="24"/>
          <w:szCs w:val="24"/>
          <w:lang w:val="en-US"/>
        </w:rPr>
        <w:t xml:space="preserve"> interaction term. </w:t>
      </w:r>
      <w:r w:rsidR="00796630">
        <w:rPr>
          <w:rFonts w:ascii="Times New Roman" w:eastAsia="Times New Roman" w:hAnsi="Times New Roman" w:cs="Times New Roman"/>
          <w:sz w:val="24"/>
          <w:szCs w:val="24"/>
          <w:lang w:val="en-US"/>
        </w:rPr>
        <w:t>Past studies have shown a positive relationship between having a disability and mental illness.</w:t>
      </w:r>
      <w:r w:rsidR="00F9688C">
        <w:rPr>
          <w:rFonts w:ascii="Times New Roman" w:eastAsia="Times New Roman" w:hAnsi="Times New Roman" w:cs="Times New Roman"/>
          <w:sz w:val="24"/>
          <w:szCs w:val="24"/>
          <w:lang w:val="en-US"/>
        </w:rPr>
        <w:fldChar w:fldCharType="begin" w:fldLock="1"/>
      </w:r>
      <w:r w:rsidR="00BF5D08">
        <w:rPr>
          <w:rFonts w:ascii="Times New Roman" w:eastAsia="Times New Roman" w:hAnsi="Times New Roman" w:cs="Times New Roman"/>
          <w:sz w:val="24"/>
          <w:szCs w:val="24"/>
          <w:lang w:val="en-US"/>
        </w:rPr>
        <w:instrText>ADDIN CSL_CITATION {"citationItems":[{"id":"ITEM-1","itemData":{"DOI":"10.1080/13668250.2011.572548","ISSN":"13668250","abstract":"Background Mental disorder and intellectual disability each accounts for substantial burden of disease. However, the extent of this co-occurrence varies substantially between reports. We sought to determine whether studies in children and/or adolescents with acceptably rigorous methods can be distinguished from existing reports, and whether key risk factors could be ascertained. Method Published studies investigating the prevalence of mental disorders in children and/or adolescents with intellectual disability were reviewed. Results Nine studies with acceptable methods were identified, 4 which compared the prevalence of mental disorder in populations of those with and without intellectual disability, and a further 5 studies that estimated the rates of mental disorder in those with intellectual disability were identified. Collectively, these studies demonstrate rates of comorbidity for children and adolescents between 30 and 50% with a relative risk of mental disorder associated with intellectual disability ranging from 2.8-4.5. The risks for this comorbidity associated with age, gender, severity of intellectual disability, and socioeconomic status remain uncertain. Conclusions Appreciation of this comorbidity needs to be a fundamental component of both mental health and intellectual disability services. © 2011 Australasian Society for the Study of Intellectual Disability, Inc.","author":[{"dropping-particle":"","family":"Einfeld","given":"Stewart L.","non-dropping-particle":"","parse-names":false,"suffix":""},{"dropping-particle":"","family":"Ellis","given":"Louise A.","non-dropping-particle":"","parse-names":false,"suffix":""},{"dropping-particle":"","family":"Emerson","given":"Eric","non-dropping-particle":"","parse-names":false,"suffix":""}],"container-title":"Journal of Intellectual and Developmental Disability","id":"ITEM-1","issue":"2","issued":{"date-parts":[["2011","6"]]},"page":"137-143","title":"Comorbidity of intellectual disability and mental disorder in children and adolescents: A systematic review","type":"article","volume":"36"},"uris":["http://www.mendeley.com/documents/?uuid=1c3af35f-28ee-3137-a5e5-51ecbd379f68"]}],"mendeley":{"formattedCitation":"&lt;sup&gt;13&lt;/sup&gt;","plainTextFormattedCitation":"13","previouslyFormattedCitation":"&lt;sup&gt;13&lt;/sup&gt;"},"properties":{"noteIndex":0},"schema":"https://github.com/citation-style-language/schema/raw/master/csl-citation.json"}</w:instrText>
      </w:r>
      <w:r w:rsidR="00F9688C">
        <w:rPr>
          <w:rFonts w:ascii="Times New Roman" w:eastAsia="Times New Roman" w:hAnsi="Times New Roman" w:cs="Times New Roman"/>
          <w:sz w:val="24"/>
          <w:szCs w:val="24"/>
          <w:lang w:val="en-US"/>
        </w:rPr>
        <w:fldChar w:fldCharType="separate"/>
      </w:r>
      <w:r w:rsidR="00F9688C" w:rsidRPr="00F9688C">
        <w:rPr>
          <w:rFonts w:ascii="Times New Roman" w:eastAsia="Times New Roman" w:hAnsi="Times New Roman" w:cs="Times New Roman"/>
          <w:noProof/>
          <w:sz w:val="24"/>
          <w:szCs w:val="24"/>
          <w:vertAlign w:val="superscript"/>
          <w:lang w:val="en-US"/>
        </w:rPr>
        <w:t>13</w:t>
      </w:r>
      <w:r w:rsidR="00F9688C">
        <w:rPr>
          <w:rFonts w:ascii="Times New Roman" w:eastAsia="Times New Roman" w:hAnsi="Times New Roman" w:cs="Times New Roman"/>
          <w:sz w:val="24"/>
          <w:szCs w:val="24"/>
          <w:lang w:val="en-US"/>
        </w:rPr>
        <w:fldChar w:fldCharType="end"/>
      </w:r>
      <w:r w:rsidR="00796630">
        <w:rPr>
          <w:rFonts w:ascii="Times New Roman" w:eastAsia="Times New Roman" w:hAnsi="Times New Roman" w:cs="Times New Roman"/>
          <w:sz w:val="24"/>
          <w:szCs w:val="24"/>
          <w:lang w:val="en-US"/>
        </w:rPr>
        <w:t xml:space="preserve"> This is likely partially a result of ableism and the stigma that a person with disabilities often must face.</w:t>
      </w:r>
      <w:r w:rsidR="00420A4A">
        <w:rPr>
          <w:rFonts w:ascii="Times New Roman" w:eastAsia="Times New Roman" w:hAnsi="Times New Roman" w:cs="Times New Roman"/>
          <w:sz w:val="24"/>
          <w:szCs w:val="24"/>
          <w:lang w:val="en-US"/>
        </w:rPr>
        <w:fldChar w:fldCharType="begin" w:fldLock="1"/>
      </w:r>
      <w:r w:rsidR="00F9688C">
        <w:rPr>
          <w:rFonts w:ascii="Times New Roman" w:eastAsia="Times New Roman" w:hAnsi="Times New Roman" w:cs="Times New Roman"/>
          <w:sz w:val="24"/>
          <w:szCs w:val="24"/>
          <w:lang w:val="en-US"/>
        </w:rPr>
        <w:instrText>ADDIN CSL_CITATION {"citationItems":[{"id":"ITEM-1","itemData":{"author":[{"dropping-particle":"","family":"Vallas","given":"Rebecca","non-dropping-particle":"","parse-names":false,"suffix":""}],"id":"ITEM-1","issued":{"date-parts":[["2016"]]},"title":"Disabled Behind Bars: The Mass Incarceration of People With Disabilities in America’s Jails and Prisons","type":"report"},"uris":["http://www.mendeley.com/documents/?uuid=0f2ff1b6-38cd-34ba-9eb2-5f057e84c9c7"]}],"mendeley":{"formattedCitation":"&lt;sup&gt;15&lt;/sup&gt;","plainTextFormattedCitation":"15","previouslyFormattedCitation":"&lt;sup&gt;15&lt;/sup&gt;"},"properties":{"noteIndex":0},"schema":"https://github.com/citation-style-language/schema/raw/master/csl-citation.json"}</w:instrText>
      </w:r>
      <w:r w:rsidR="00420A4A">
        <w:rPr>
          <w:rFonts w:ascii="Times New Roman" w:eastAsia="Times New Roman" w:hAnsi="Times New Roman" w:cs="Times New Roman"/>
          <w:sz w:val="24"/>
          <w:szCs w:val="24"/>
          <w:lang w:val="en-US"/>
        </w:rPr>
        <w:fldChar w:fldCharType="separate"/>
      </w:r>
      <w:r w:rsidR="00420A4A" w:rsidRPr="00420A4A">
        <w:rPr>
          <w:rFonts w:ascii="Times New Roman" w:eastAsia="Times New Roman" w:hAnsi="Times New Roman" w:cs="Times New Roman"/>
          <w:noProof/>
          <w:sz w:val="24"/>
          <w:szCs w:val="24"/>
          <w:vertAlign w:val="superscript"/>
          <w:lang w:val="en-US"/>
        </w:rPr>
        <w:t>15</w:t>
      </w:r>
      <w:r w:rsidR="00420A4A">
        <w:rPr>
          <w:rFonts w:ascii="Times New Roman" w:eastAsia="Times New Roman" w:hAnsi="Times New Roman" w:cs="Times New Roman"/>
          <w:sz w:val="24"/>
          <w:szCs w:val="24"/>
          <w:lang w:val="en-US"/>
        </w:rPr>
        <w:fldChar w:fldCharType="end"/>
      </w:r>
      <w:r w:rsidR="00796630">
        <w:rPr>
          <w:rFonts w:ascii="Times New Roman" w:eastAsia="Times New Roman" w:hAnsi="Times New Roman" w:cs="Times New Roman"/>
          <w:sz w:val="24"/>
          <w:szCs w:val="24"/>
          <w:lang w:val="en-US"/>
        </w:rPr>
        <w:t xml:space="preserve"> Furthermore, incarcerated populations have a disproportionate number of people with disabilities.</w:t>
      </w:r>
      <w:r w:rsidR="00AA7A10">
        <w:rPr>
          <w:rFonts w:ascii="Times New Roman" w:eastAsia="Times New Roman" w:hAnsi="Times New Roman" w:cs="Times New Roman"/>
          <w:sz w:val="24"/>
          <w:szCs w:val="24"/>
          <w:lang w:val="en-US"/>
        </w:rPr>
        <w:fldChar w:fldCharType="begin" w:fldLock="1"/>
      </w:r>
      <w:r w:rsidR="00420A4A">
        <w:rPr>
          <w:rFonts w:ascii="Times New Roman" w:eastAsia="Times New Roman" w:hAnsi="Times New Roman" w:cs="Times New Roman"/>
          <w:sz w:val="24"/>
          <w:szCs w:val="24"/>
          <w:lang w:val="en-US"/>
        </w:rPr>
        <w:instrText>ADDIN CSL_CITATION {"citationItems":[{"id":"ITEM-1","itemData":{"DOI":"10.1111/j.1365-2788.2008.01150.x","ISBN":"0007-1250","ISSN":"01602527","PMID":"19207280","abstract":"A substantial number of prisoners have intellectual disabilities. We analysed data on a sample drawn from all prisons in England and Wales. Intellectual disability was defined as Quick Test scores equivalent to an IQ of â‰¤65. We found a significantly higher prevalence of probable psychosis, attempted suicide and cannabis use in prisoners with intellectual disabilities. Presence of intellectual disability was twice as likely to be associated with probable psychosis but the relationship was fully mediated by self-rated health status. It is important to identify this group as early as possible in order to provide timely interventions to cope in adverse environments and manage substance misuse.","author":[{"dropping-particle":"","family":"Bronson","given":"Jennifer","non-dropping-particle":"","parse-names":false,"suffix":""},{"dropping-particle":"","family":"Maruschak","given":"Laura","non-dropping-particle":"","parse-names":false,"suffix":""},{"dropping-particle":"","family":"Berzofsky","given":"Marcus","non-dropping-particle":"","parse-names":false,"suffix":""},{"dropping-particle":"","family":"Fazel","given":"Seena","non-dropping-particle":"","parse-names":false,"suffix":""},{"dropping-particle":"","family":"Xenitidis","given":"Kiriakos","non-dropping-particle":"","parse-names":false,"suffix":""},{"dropping-particle":"","family":"Powell","given":"John","non-dropping-particle":"","parse-names":false,"suffix":""},{"dropping-particle":"","family":"Hassiotis","given":"Angela","non-dropping-particle":"","parse-names":false,"suffix":""},{"dropping-particle":"","family":"Gazizova","given":"Dina","non-dropping-particle":"","parse-names":false,"suffix":""},{"dropping-particle":"","family":"Akinlonu","given":"Leah","non-dropping-particle":"","parse-names":false,"suffix":""},{"dropping-particle":"","family":"Bebbington","given":"Paul","non-dropping-particle":"","parse-names":false,"suffix":""},{"dropping-particle":"","family":"Meltzer","given":"Howard","non-dropping-particle":"","parse-names":false,"suffix":""},{"dropping-particle":"","family":"Strydom","given":"Andre","non-dropping-particle":"","parse-names":false,"suffix":""},{"dropping-particle":"","family":"Herrington","given":"Victoria","non-dropping-particle":"","parse-names":false,"suffix":""},{"dropping-particle":"","family":"Lennox","given":"Nick","non-dropping-particle":"","parse-names":false,"suffix":""}],"container-title":"Bureau of Justice Statistics","id":"ITEM-1","issue":"December","issued":{"date-parts":[["2011"]]},"page":"369-373","title":"Disabilities Among Prisoners and Jail Inmates, 2011-12","type":"article-journal","volume":"53"},"uris":["http://www.mendeley.com/documents/?uuid=b8a12545-4d08-449b-8d97-8448a5e8598d"]}],"mendeley":{"formattedCitation":"&lt;sup&gt;23&lt;/sup&gt;","plainTextFormattedCitation":"23","previouslyFormattedCitation":"&lt;sup&gt;23&lt;/sup&gt;"},"properties":{"noteIndex":0},"schema":"https://github.com/citation-style-language/schema/raw/master/csl-citation.json"}</w:instrText>
      </w:r>
      <w:r w:rsidR="00AA7A10">
        <w:rPr>
          <w:rFonts w:ascii="Times New Roman" w:eastAsia="Times New Roman" w:hAnsi="Times New Roman" w:cs="Times New Roman"/>
          <w:sz w:val="24"/>
          <w:szCs w:val="24"/>
          <w:lang w:val="en-US"/>
        </w:rPr>
        <w:fldChar w:fldCharType="separate"/>
      </w:r>
      <w:r w:rsidR="00AA7A10" w:rsidRPr="00AA7A10">
        <w:rPr>
          <w:rFonts w:ascii="Times New Roman" w:eastAsia="Times New Roman" w:hAnsi="Times New Roman" w:cs="Times New Roman"/>
          <w:noProof/>
          <w:sz w:val="24"/>
          <w:szCs w:val="24"/>
          <w:vertAlign w:val="superscript"/>
          <w:lang w:val="en-US"/>
        </w:rPr>
        <w:t>23</w:t>
      </w:r>
      <w:r w:rsidR="00AA7A10">
        <w:rPr>
          <w:rFonts w:ascii="Times New Roman" w:eastAsia="Times New Roman" w:hAnsi="Times New Roman" w:cs="Times New Roman"/>
          <w:sz w:val="24"/>
          <w:szCs w:val="24"/>
          <w:lang w:val="en-US"/>
        </w:rPr>
        <w:fldChar w:fldCharType="end"/>
      </w:r>
      <w:r w:rsidR="00796630">
        <w:rPr>
          <w:rFonts w:ascii="Times New Roman" w:eastAsia="Times New Roman" w:hAnsi="Times New Roman" w:cs="Times New Roman"/>
          <w:sz w:val="24"/>
          <w:szCs w:val="24"/>
          <w:lang w:val="en-US"/>
        </w:rPr>
        <w:t xml:space="preserve"> This is partially due to the overlap between having a disability and the criminalization of homelessness and poverty. </w:t>
      </w:r>
      <w:r w:rsidR="006E51AD">
        <w:rPr>
          <w:rFonts w:ascii="Times New Roman" w:eastAsia="Times New Roman" w:hAnsi="Times New Roman" w:cs="Times New Roman"/>
          <w:sz w:val="24"/>
          <w:szCs w:val="24"/>
          <w:lang w:val="en-US"/>
        </w:rPr>
        <w:t xml:space="preserve">For instance, </w:t>
      </w:r>
      <w:r w:rsidR="006E51AD" w:rsidRPr="005B16B6">
        <w:rPr>
          <w:rFonts w:ascii="Times New Roman" w:eastAsia="Times New Roman" w:hAnsi="Times New Roman" w:cs="Times New Roman"/>
          <w:sz w:val="24"/>
          <w:szCs w:val="24"/>
          <w:lang w:val="en-US"/>
        </w:rPr>
        <w:t>a</w:t>
      </w:r>
      <w:r w:rsidR="00796630" w:rsidRPr="005B16B6">
        <w:rPr>
          <w:rFonts w:ascii="Times New Roman" w:eastAsia="Times New Roman" w:hAnsi="Times New Roman" w:cs="Times New Roman"/>
          <w:sz w:val="24"/>
          <w:szCs w:val="24"/>
          <w:lang w:val="en-US"/>
        </w:rPr>
        <w:t xml:space="preserve">pproximately </w:t>
      </w:r>
      <w:r w:rsidR="005B16B6" w:rsidRPr="005B16B6">
        <w:rPr>
          <w:rFonts w:ascii="Times New Roman" w:eastAsia="Times New Roman" w:hAnsi="Times New Roman" w:cs="Times New Roman"/>
          <w:sz w:val="24"/>
          <w:szCs w:val="24"/>
          <w:lang w:val="en-US"/>
        </w:rPr>
        <w:t>one quarter</w:t>
      </w:r>
      <w:r w:rsidR="00796630" w:rsidRPr="005B16B6">
        <w:rPr>
          <w:rFonts w:ascii="Times New Roman" w:eastAsia="Times New Roman" w:hAnsi="Times New Roman" w:cs="Times New Roman"/>
          <w:sz w:val="24"/>
          <w:szCs w:val="24"/>
          <w:lang w:val="en-US"/>
        </w:rPr>
        <w:t xml:space="preserve"> of </w:t>
      </w:r>
      <w:r w:rsidR="00796630">
        <w:rPr>
          <w:rFonts w:ascii="Times New Roman" w:eastAsia="Times New Roman" w:hAnsi="Times New Roman" w:cs="Times New Roman"/>
          <w:sz w:val="24"/>
          <w:szCs w:val="24"/>
          <w:lang w:val="en-US"/>
        </w:rPr>
        <w:t xml:space="preserve">people who are homeless have a disability, compared to </w:t>
      </w:r>
      <w:r w:rsidR="004424CD" w:rsidRPr="004424CD">
        <w:rPr>
          <w:rFonts w:ascii="Times New Roman" w:eastAsia="Times New Roman" w:hAnsi="Times New Roman" w:cs="Times New Roman"/>
          <w:sz w:val="24"/>
          <w:szCs w:val="24"/>
          <w:lang w:val="en-US"/>
        </w:rPr>
        <w:t>about 14</w:t>
      </w:r>
      <w:r w:rsidR="00796630" w:rsidRPr="004424CD">
        <w:rPr>
          <w:rFonts w:ascii="Times New Roman" w:eastAsia="Times New Roman" w:hAnsi="Times New Roman" w:cs="Times New Roman"/>
          <w:sz w:val="24"/>
          <w:szCs w:val="24"/>
          <w:lang w:val="en-US"/>
        </w:rPr>
        <w:t xml:space="preserve">% </w:t>
      </w:r>
      <w:r w:rsidR="00796630">
        <w:rPr>
          <w:rFonts w:ascii="Times New Roman" w:eastAsia="Times New Roman" w:hAnsi="Times New Roman" w:cs="Times New Roman"/>
          <w:sz w:val="24"/>
          <w:szCs w:val="24"/>
          <w:lang w:val="en-US"/>
        </w:rPr>
        <w:t>of the general population.</w:t>
      </w:r>
      <w:r w:rsidR="005B16B6">
        <w:rPr>
          <w:rFonts w:ascii="Times New Roman" w:eastAsia="Times New Roman" w:hAnsi="Times New Roman" w:cs="Times New Roman"/>
          <w:sz w:val="24"/>
          <w:szCs w:val="24"/>
          <w:lang w:val="en-US"/>
        </w:rPr>
        <w:fldChar w:fldCharType="begin" w:fldLock="1"/>
      </w:r>
      <w:r w:rsidR="004424CD">
        <w:rPr>
          <w:rFonts w:ascii="Times New Roman" w:eastAsia="Times New Roman" w:hAnsi="Times New Roman" w:cs="Times New Roman"/>
          <w:sz w:val="24"/>
          <w:szCs w:val="24"/>
          <w:lang w:val="en-US"/>
        </w:rPr>
        <w:instrText>ADDIN CSL_CITATION {"citationItems":[{"id":"ITEM-1","itemData":{"id":"ITEM-1","issued":{"date-parts":[["2018"]]},"title":"Homelessness in America: Focus on Chronic Homelessness Among People With Disabilities","type":"report"},"uris":["http://www.mendeley.com/documents/?uuid=aa5f770a-96ee-327b-9f7c-002b56ae5521"]}],"mendeley":{"formattedCitation":"&lt;sup&gt;24&lt;/sup&gt;","plainTextFormattedCitation":"24","previouslyFormattedCitation":"&lt;sup&gt;24&lt;/sup&gt;"},"properties":{"noteIndex":0},"schema":"https://github.com/citation-style-language/schema/raw/master/csl-citation.json"}</w:instrText>
      </w:r>
      <w:r w:rsidR="005B16B6">
        <w:rPr>
          <w:rFonts w:ascii="Times New Roman" w:eastAsia="Times New Roman" w:hAnsi="Times New Roman" w:cs="Times New Roman"/>
          <w:sz w:val="24"/>
          <w:szCs w:val="24"/>
          <w:lang w:val="en-US"/>
        </w:rPr>
        <w:fldChar w:fldCharType="separate"/>
      </w:r>
      <w:r w:rsidR="005B16B6" w:rsidRPr="005B16B6">
        <w:rPr>
          <w:rFonts w:ascii="Times New Roman" w:eastAsia="Times New Roman" w:hAnsi="Times New Roman" w:cs="Times New Roman"/>
          <w:noProof/>
          <w:sz w:val="24"/>
          <w:szCs w:val="24"/>
          <w:vertAlign w:val="superscript"/>
          <w:lang w:val="en-US"/>
        </w:rPr>
        <w:t>24</w:t>
      </w:r>
      <w:r w:rsidR="005B16B6">
        <w:rPr>
          <w:rFonts w:ascii="Times New Roman" w:eastAsia="Times New Roman" w:hAnsi="Times New Roman" w:cs="Times New Roman"/>
          <w:sz w:val="24"/>
          <w:szCs w:val="24"/>
          <w:lang w:val="en-US"/>
        </w:rPr>
        <w:fldChar w:fldCharType="end"/>
      </w:r>
      <w:r w:rsidR="004424CD" w:rsidRPr="004424CD">
        <w:rPr>
          <w:rFonts w:ascii="Times New Roman" w:eastAsia="Times New Roman" w:hAnsi="Times New Roman" w:cs="Times New Roman"/>
          <w:sz w:val="24"/>
          <w:szCs w:val="24"/>
          <w:vertAlign w:val="superscript"/>
          <w:lang w:val="en-US"/>
        </w:rPr>
        <w:t>,</w:t>
      </w:r>
      <w:r w:rsidR="004424CD">
        <w:rPr>
          <w:rFonts w:ascii="Times New Roman" w:eastAsia="Times New Roman" w:hAnsi="Times New Roman" w:cs="Times New Roman"/>
          <w:sz w:val="24"/>
          <w:szCs w:val="24"/>
          <w:lang w:val="en-US"/>
        </w:rPr>
        <w:fldChar w:fldCharType="begin" w:fldLock="1"/>
      </w:r>
      <w:r w:rsidR="004424CD">
        <w:rPr>
          <w:rFonts w:ascii="Times New Roman" w:eastAsia="Times New Roman" w:hAnsi="Times New Roman" w:cs="Times New Roman"/>
          <w:sz w:val="24"/>
          <w:szCs w:val="24"/>
          <w:lang w:val="en-US"/>
        </w:rPr>
        <w:instrText>ADDIN CSL_CITATION {"citationItems":[{"id":"ITEM-1","itemData":{"id":"ITEM-1","issued":{"date-parts":[["0"]]},"title":"Disability Impacts All of Us","type":"report"},"uris":["http://www.mendeley.com/documents/?uuid=3b83f5c9-5700-3ab1-8266-5ba57381de8f"]}],"mendeley":{"formattedCitation":"&lt;sup&gt;25&lt;/sup&gt;","plainTextFormattedCitation":"25"},"properties":{"noteIndex":0},"schema":"https://github.com/citation-style-language/schema/raw/master/csl-citation.json"}</w:instrText>
      </w:r>
      <w:r w:rsidR="004424CD">
        <w:rPr>
          <w:rFonts w:ascii="Times New Roman" w:eastAsia="Times New Roman" w:hAnsi="Times New Roman" w:cs="Times New Roman"/>
          <w:sz w:val="24"/>
          <w:szCs w:val="24"/>
          <w:lang w:val="en-US"/>
        </w:rPr>
        <w:fldChar w:fldCharType="separate"/>
      </w:r>
      <w:r w:rsidR="004424CD" w:rsidRPr="004424CD">
        <w:rPr>
          <w:rFonts w:ascii="Times New Roman" w:eastAsia="Times New Roman" w:hAnsi="Times New Roman" w:cs="Times New Roman"/>
          <w:noProof/>
          <w:sz w:val="24"/>
          <w:szCs w:val="24"/>
          <w:vertAlign w:val="superscript"/>
          <w:lang w:val="en-US"/>
        </w:rPr>
        <w:t>25</w:t>
      </w:r>
      <w:r w:rsidR="004424CD">
        <w:rPr>
          <w:rFonts w:ascii="Times New Roman" w:eastAsia="Times New Roman" w:hAnsi="Times New Roman" w:cs="Times New Roman"/>
          <w:sz w:val="24"/>
          <w:szCs w:val="24"/>
          <w:lang w:val="en-US"/>
        </w:rPr>
        <w:fldChar w:fldCharType="end"/>
      </w:r>
      <w:r w:rsidR="00796630">
        <w:rPr>
          <w:rFonts w:ascii="Times New Roman" w:eastAsia="Times New Roman" w:hAnsi="Times New Roman" w:cs="Times New Roman"/>
          <w:sz w:val="24"/>
          <w:szCs w:val="24"/>
          <w:lang w:val="en-US"/>
        </w:rPr>
        <w:t xml:space="preserve"> Likewise,</w:t>
      </w:r>
      <w:r w:rsidR="00920413">
        <w:rPr>
          <w:rFonts w:ascii="Times New Roman" w:eastAsia="Times New Roman" w:hAnsi="Times New Roman" w:cs="Times New Roman"/>
          <w:color w:val="FF0000"/>
          <w:sz w:val="24"/>
          <w:szCs w:val="24"/>
          <w:lang w:val="en-US"/>
        </w:rPr>
        <w:t xml:space="preserve"> </w:t>
      </w:r>
      <w:r w:rsidR="00920413">
        <w:rPr>
          <w:rFonts w:ascii="Times New Roman" w:eastAsia="Times New Roman" w:hAnsi="Times New Roman" w:cs="Times New Roman"/>
          <w:sz w:val="24"/>
          <w:szCs w:val="24"/>
          <w:lang w:val="en-US"/>
        </w:rPr>
        <w:t>people who are homeless are 11 times more likely to be incarcerated than people who are not homeless</w:t>
      </w:r>
      <w:r w:rsidR="00796630">
        <w:rPr>
          <w:rFonts w:ascii="Times New Roman" w:eastAsia="Times New Roman" w:hAnsi="Times New Roman" w:cs="Times New Roman"/>
          <w:sz w:val="24"/>
          <w:szCs w:val="24"/>
          <w:lang w:val="en-US"/>
        </w:rPr>
        <w:t>.</w:t>
      </w:r>
      <w:r w:rsidR="001F06DA">
        <w:rPr>
          <w:rFonts w:ascii="Times New Roman" w:eastAsia="Times New Roman" w:hAnsi="Times New Roman" w:cs="Times New Roman"/>
          <w:sz w:val="24"/>
          <w:szCs w:val="24"/>
          <w:lang w:val="en-US"/>
        </w:rPr>
        <w:fldChar w:fldCharType="begin" w:fldLock="1"/>
      </w:r>
      <w:r w:rsidR="004424CD">
        <w:rPr>
          <w:rFonts w:ascii="Times New Roman" w:eastAsia="Times New Roman" w:hAnsi="Times New Roman" w:cs="Times New Roman"/>
          <w:sz w:val="24"/>
          <w:szCs w:val="24"/>
          <w:lang w:val="en-US"/>
        </w:rPr>
        <w:instrText>ADDIN CSL_CITATION {"citationItems":[{"id":"ITEM-1","itemData":{"URL":"https://www.texascjc.org/return-nowhere","accessed":{"date-parts":[["2020","3","9"]]},"id":"ITEM-1","issued":{"date-parts":[["0"]]},"title":"Return to Nowhere | Texas Criminal Justice Coalition","type":"webpage"},"uris":["http://www.mendeley.com/documents/?uuid=c1374c16-4567-3834-9d30-c73573c260d8"]}],"mendeley":{"formattedCitation":"&lt;sup&gt;26&lt;/sup&gt;","plainTextFormattedCitation":"26","previouslyFormattedCitation":"&lt;sup&gt;25&lt;/sup&gt;"},"properties":{"noteIndex":0},"schema":"https://github.com/citation-style-language/schema/raw/master/csl-citation.json"}</w:instrText>
      </w:r>
      <w:r w:rsidR="001F06DA">
        <w:rPr>
          <w:rFonts w:ascii="Times New Roman" w:eastAsia="Times New Roman" w:hAnsi="Times New Roman" w:cs="Times New Roman"/>
          <w:sz w:val="24"/>
          <w:szCs w:val="24"/>
          <w:lang w:val="en-US"/>
        </w:rPr>
        <w:fldChar w:fldCharType="separate"/>
      </w:r>
      <w:r w:rsidR="004424CD" w:rsidRPr="004424CD">
        <w:rPr>
          <w:rFonts w:ascii="Times New Roman" w:eastAsia="Times New Roman" w:hAnsi="Times New Roman" w:cs="Times New Roman"/>
          <w:noProof/>
          <w:sz w:val="24"/>
          <w:szCs w:val="24"/>
          <w:vertAlign w:val="superscript"/>
          <w:lang w:val="en-US"/>
        </w:rPr>
        <w:t>26</w:t>
      </w:r>
      <w:r w:rsidR="001F06DA">
        <w:rPr>
          <w:rFonts w:ascii="Times New Roman" w:eastAsia="Times New Roman" w:hAnsi="Times New Roman" w:cs="Times New Roman"/>
          <w:sz w:val="24"/>
          <w:szCs w:val="24"/>
          <w:lang w:val="en-US"/>
        </w:rPr>
        <w:fldChar w:fldCharType="end"/>
      </w:r>
      <w:r w:rsidR="00796630">
        <w:rPr>
          <w:rFonts w:ascii="Times New Roman" w:eastAsia="Times New Roman" w:hAnsi="Times New Roman" w:cs="Times New Roman"/>
          <w:sz w:val="24"/>
          <w:szCs w:val="24"/>
          <w:lang w:val="en-US"/>
        </w:rPr>
        <w:t xml:space="preserve"> There is clear overlap </w:t>
      </w:r>
      <w:r w:rsidR="00312ACE">
        <w:rPr>
          <w:rFonts w:ascii="Times New Roman" w:eastAsia="Times New Roman" w:hAnsi="Times New Roman" w:cs="Times New Roman"/>
          <w:sz w:val="24"/>
          <w:szCs w:val="24"/>
          <w:lang w:val="en-US"/>
        </w:rPr>
        <w:t>between</w:t>
      </w:r>
      <w:r w:rsidR="00796630">
        <w:rPr>
          <w:rFonts w:ascii="Times New Roman" w:eastAsia="Times New Roman" w:hAnsi="Times New Roman" w:cs="Times New Roman"/>
          <w:sz w:val="24"/>
          <w:szCs w:val="24"/>
          <w:lang w:val="en-US"/>
        </w:rPr>
        <w:t xml:space="preserve"> the two populations. </w:t>
      </w:r>
      <w:r w:rsidR="00BF5D08">
        <w:rPr>
          <w:rFonts w:ascii="Times New Roman" w:eastAsia="Times New Roman" w:hAnsi="Times New Roman" w:cs="Times New Roman"/>
          <w:sz w:val="24"/>
          <w:szCs w:val="24"/>
          <w:lang w:val="en-US"/>
        </w:rPr>
        <w:t xml:space="preserve">The large odds ratios for disability as a predictor are concurrent with the present literature. People incarcerated in jails are more likely to report a disability than people incarcerated in prisons, and people incarcerated in jails are four times </w:t>
      </w:r>
      <w:r w:rsidR="00312ACE">
        <w:rPr>
          <w:rFonts w:ascii="Times New Roman" w:eastAsia="Times New Roman" w:hAnsi="Times New Roman" w:cs="Times New Roman"/>
          <w:sz w:val="24"/>
          <w:szCs w:val="24"/>
          <w:lang w:val="en-US"/>
        </w:rPr>
        <w:t>more</w:t>
      </w:r>
      <w:r w:rsidR="00BF5D08">
        <w:rPr>
          <w:rFonts w:ascii="Times New Roman" w:eastAsia="Times New Roman" w:hAnsi="Times New Roman" w:cs="Times New Roman"/>
          <w:sz w:val="24"/>
          <w:szCs w:val="24"/>
          <w:lang w:val="en-US"/>
        </w:rPr>
        <w:t xml:space="preserve"> likely to report a disability than the general public.</w:t>
      </w:r>
      <w:r w:rsidR="00BF5D08">
        <w:rPr>
          <w:rFonts w:ascii="Times New Roman" w:eastAsia="Times New Roman" w:hAnsi="Times New Roman" w:cs="Times New Roman"/>
          <w:sz w:val="24"/>
          <w:szCs w:val="24"/>
          <w:lang w:val="en-US"/>
        </w:rPr>
        <w:fldChar w:fldCharType="begin" w:fldLock="1"/>
      </w:r>
      <w:r w:rsidR="00BF5D08">
        <w:rPr>
          <w:rFonts w:ascii="Times New Roman" w:eastAsia="Times New Roman" w:hAnsi="Times New Roman" w:cs="Times New Roman"/>
          <w:sz w:val="24"/>
          <w:szCs w:val="24"/>
          <w:lang w:val="en-US"/>
        </w:rPr>
        <w:instrText>ADDIN CSL_CITATION {"citationItems":[{"id":"ITEM-1","itemData":{"DOI":"10.1111/j.1365-2788.2008.01150.x","ISBN":"0007-1250","ISSN":"01602527","PMID":"19207280","abstract":"A substantial number of prisoners have intellectual disabilities. We analysed data on a sample drawn from all prisons in England and Wales. Intellectual disability was defined as Quick Test scores equivalent to an IQ of â‰¤65. We found a significantly higher prevalence of probable psychosis, attempted suicide and cannabis use in prisoners with intellectual disabilities. Presence of intellectual disability was twice as likely to be associated with probable psychosis but the relationship was fully mediated by self-rated health status. It is important to identify this group as early as possible in order to provide timely interventions to cope in adverse environments and manage substance misuse.","author":[{"dropping-particle":"","family":"Bronson","given":"Jennifer","non-dropping-particle":"","parse-names":false,"suffix":""},{"dropping-particle":"","family":"Maruschak","given":"Laura","non-dropping-particle":"","parse-names":false,"suffix":""},{"dropping-particle":"","family":"Berzofsky","given":"Marcus","non-dropping-particle":"","parse-names":false,"suffix":""},{"dropping-particle":"","family":"Fazel","given":"Seena","non-dropping-particle":"","parse-names":false,"suffix":""},{"dropping-particle":"","family":"Xenitidis","given":"Kiriakos","non-dropping-particle":"","parse-names":false,"suffix":""},{"dropping-particle":"","family":"Powell","given":"John","non-dropping-particle":"","parse-names":false,"suffix":""},{"dropping-particle":"","family":"Hassiotis","given":"Angela","non-dropping-particle":"","parse-names":false,"suffix":""},{"dropping-particle":"","family":"Gazizova","given":"Dina","non-dropping-particle":"","parse-names":false,"suffix":""},{"dropping-particle":"","family":"Akinlonu","given":"Leah","non-dropping-particle":"","parse-names":false,"suffix":""},{"dropping-particle":"","family":"Bebbington","given":"Paul","non-dropping-particle":"","parse-names":false,"suffix":""},{"dropping-particle":"","family":"Meltzer","given":"Howard","non-dropping-particle":"","parse-names":false,"suffix":""},{"dropping-particle":"","family":"Strydom","given":"Andre","non-dropping-particle":"","parse-names":false,"suffix":""},{"dropping-particle":"","family":"Herrington","given":"Victoria","non-dropping-particle":"","parse-names":false,"suffix":""},{"dropping-particle":"","family":"Lennox","given":"Nick","non-dropping-particle":"","parse-names":false,"suffix":""}],"container-title":"Bureau of Justice Statistics","id":"ITEM-1","issue":"December","issued":{"date-parts":[["2011"]]},"page":"369-373","title":"Disabilities Among Prisoners and Jail Inmates, 2011-12","type":"article-journal","volume":"53"},"uris":["http://www.mendeley.com/documents/?uuid=b8a12545-4d08-449b-8d97-8448a5e8598d"]}],"mendeley":{"formattedCitation":"&lt;sup&gt;23&lt;/sup&gt;","plainTextFormattedCitation":"23","previouslyFormattedCitation":"&lt;sup&gt;23&lt;/sup&gt;"},"properties":{"noteIndex":0},"schema":"https://github.com/citation-style-language/schema/raw/master/csl-citation.json"}</w:instrText>
      </w:r>
      <w:r w:rsidR="00BF5D08">
        <w:rPr>
          <w:rFonts w:ascii="Times New Roman" w:eastAsia="Times New Roman" w:hAnsi="Times New Roman" w:cs="Times New Roman"/>
          <w:sz w:val="24"/>
          <w:szCs w:val="24"/>
          <w:lang w:val="en-US"/>
        </w:rPr>
        <w:fldChar w:fldCharType="separate"/>
      </w:r>
      <w:r w:rsidR="00BF5D08" w:rsidRPr="00BF5D08">
        <w:rPr>
          <w:rFonts w:ascii="Times New Roman" w:eastAsia="Times New Roman" w:hAnsi="Times New Roman" w:cs="Times New Roman"/>
          <w:noProof/>
          <w:sz w:val="24"/>
          <w:szCs w:val="24"/>
          <w:vertAlign w:val="superscript"/>
          <w:lang w:val="en-US"/>
        </w:rPr>
        <w:t>23</w:t>
      </w:r>
      <w:r w:rsidR="00BF5D08">
        <w:rPr>
          <w:rFonts w:ascii="Times New Roman" w:eastAsia="Times New Roman" w:hAnsi="Times New Roman" w:cs="Times New Roman"/>
          <w:sz w:val="24"/>
          <w:szCs w:val="24"/>
          <w:lang w:val="en-US"/>
        </w:rPr>
        <w:fldChar w:fldCharType="end"/>
      </w:r>
      <w:r w:rsidR="00BF5D08">
        <w:rPr>
          <w:rFonts w:ascii="Times New Roman" w:eastAsia="Times New Roman" w:hAnsi="Times New Roman" w:cs="Times New Roman"/>
          <w:sz w:val="24"/>
          <w:szCs w:val="24"/>
          <w:lang w:val="en-US"/>
        </w:rPr>
        <w:t xml:space="preserve"> Among incarcerated people, a higher proportion of women report having a disability than do men.</w:t>
      </w:r>
      <w:r w:rsidR="00BF5D08">
        <w:rPr>
          <w:rFonts w:ascii="Times New Roman" w:eastAsia="Times New Roman" w:hAnsi="Times New Roman" w:cs="Times New Roman"/>
          <w:sz w:val="24"/>
          <w:szCs w:val="24"/>
          <w:lang w:val="en-US"/>
        </w:rPr>
        <w:fldChar w:fldCharType="begin" w:fldLock="1"/>
      </w:r>
      <w:r w:rsidR="009146A4">
        <w:rPr>
          <w:rFonts w:ascii="Times New Roman" w:eastAsia="Times New Roman" w:hAnsi="Times New Roman" w:cs="Times New Roman"/>
          <w:sz w:val="24"/>
          <w:szCs w:val="24"/>
          <w:lang w:val="en-US"/>
        </w:rPr>
        <w:instrText>ADDIN CSL_CITATION {"citationItems":[{"id":"ITEM-1","itemData":{"DOI":"10.1111/j.1365-2788.2008.01150.x","ISBN":"0007-1250","ISSN":"01602527","PMID":"19207280","abstract":"A substantial number of prisoners have intellectual disabilities. We analysed data on a sample drawn from all prisons in England and Wales. Intellectual disability was defined as Quick Test scores equivalent to an IQ of â‰¤65. We found a significantly higher prevalence of probable psychosis, attempted suicide and cannabis use in prisoners with intellectual disabilities. Presence of intellectual disability was twice as likely to be associated with probable psychosis but the relationship was fully mediated by self-rated health status. It is important to identify this group as early as possible in order to provide timely interventions to cope in adverse environments and manage substance misuse.","author":[{"dropping-particle":"","family":"Bronson","given":"Jennifer","non-dropping-particle":"","parse-names":false,"suffix":""},{"dropping-particle":"","family":"Maruschak","given":"Laura","non-dropping-particle":"","parse-names":false,"suffix":""},{"dropping-particle":"","family":"Berzofsky","given":"Marcus","non-dropping-particle":"","parse-names":false,"suffix":""},{"dropping-particle":"","family":"Fazel","given":"Seena","non-dropping-particle":"","parse-names":false,"suffix":""},{"dropping-particle":"","family":"Xenitidis","given":"Kiriakos","non-dropping-particle":"","parse-names":false,"suffix":""},{"dropping-particle":"","family":"Powell","given":"John","non-dropping-particle":"","parse-names":false,"suffix":""},{"dropping-particle":"","family":"Hassiotis","given":"Angela","non-dropping-particle":"","parse-names":false,"suffix":""},{"dropping-particle":"","family":"Gazizova","given":"Dina","non-dropping-particle":"","parse-names":false,"suffix":""},{"dropping-particle":"","family":"Akinlonu","given":"Leah","non-dropping-particle":"","parse-names":false,"suffix":""},{"dropping-particle":"","family":"Bebbington","given":"Paul","non-dropping-particle":"","parse-names":false,"suffix":""},{"dropping-particle":"","family":"Meltzer","given":"Howard","non-dropping-particle":"","parse-names":false,"suffix":""},{"dropping-particle":"","family":"Strydom","given":"Andre","non-dropping-particle":"","parse-names":false,"suffix":""},{"dropping-particle":"","family":"Herrington","given":"Victoria","non-dropping-particle":"","parse-names":false,"suffix":""},{"dropping-particle":"","family":"Lennox","given":"Nick","non-dropping-particle":"","parse-names":false,"suffix":""}],"container-title":"Bureau of Justice Statistics","id":"ITEM-1","issue":"December","issued":{"date-parts":[["2011"]]},"page":"369-373","title":"Disabilities Among Prisoners and Jail Inmates, 2011-12","type":"article-journal","volume":"53"},"uris":["http://www.mendeley.com/documents/?uuid=b8a12545-4d08-449b-8d97-8448a5e8598d"]}],"mendeley":{"formattedCitation":"&lt;sup&gt;23&lt;/sup&gt;","plainTextFormattedCitation":"23","previouslyFormattedCitation":"&lt;sup&gt;23&lt;/sup&gt;"},"properties":{"noteIndex":0},"schema":"https://github.com/citation-style-language/schema/raw/master/csl-citation.json"}</w:instrText>
      </w:r>
      <w:r w:rsidR="00BF5D08">
        <w:rPr>
          <w:rFonts w:ascii="Times New Roman" w:eastAsia="Times New Roman" w:hAnsi="Times New Roman" w:cs="Times New Roman"/>
          <w:sz w:val="24"/>
          <w:szCs w:val="24"/>
          <w:lang w:val="en-US"/>
        </w:rPr>
        <w:fldChar w:fldCharType="separate"/>
      </w:r>
      <w:r w:rsidR="00BF5D08" w:rsidRPr="00BF5D08">
        <w:rPr>
          <w:rFonts w:ascii="Times New Roman" w:eastAsia="Times New Roman" w:hAnsi="Times New Roman" w:cs="Times New Roman"/>
          <w:noProof/>
          <w:sz w:val="24"/>
          <w:szCs w:val="24"/>
          <w:vertAlign w:val="superscript"/>
          <w:lang w:val="en-US"/>
        </w:rPr>
        <w:t>23</w:t>
      </w:r>
      <w:r w:rsidR="00BF5D08">
        <w:rPr>
          <w:rFonts w:ascii="Times New Roman" w:eastAsia="Times New Roman" w:hAnsi="Times New Roman" w:cs="Times New Roman"/>
          <w:sz w:val="24"/>
          <w:szCs w:val="24"/>
          <w:lang w:val="en-US"/>
        </w:rPr>
        <w:fldChar w:fldCharType="end"/>
      </w:r>
    </w:p>
    <w:p w14:paraId="457AD948" w14:textId="3BF97CE0" w:rsidR="006E51AD" w:rsidRPr="006E51AD" w:rsidRDefault="006E51AD" w:rsidP="00DC2C4D">
      <w:pPr>
        <w:spacing w:line="480" w:lineRule="auto"/>
        <w:ind w:firstLine="720"/>
        <w:rPr>
          <w:rFonts w:ascii="Times New Roman" w:eastAsia="Times New Roman" w:hAnsi="Times New Roman" w:cs="Times New Roman"/>
          <w:color w:val="000000"/>
          <w:sz w:val="24"/>
          <w:szCs w:val="24"/>
          <w:lang w:val="en-US"/>
        </w:rPr>
      </w:pPr>
      <w:r>
        <w:rPr>
          <w:rFonts w:ascii="Times New Roman" w:eastAsia="Times New Roman" w:hAnsi="Times New Roman" w:cs="Times New Roman"/>
          <w:sz w:val="24"/>
          <w:szCs w:val="24"/>
          <w:lang w:val="en-US"/>
        </w:rPr>
        <w:t xml:space="preserve">The interaction between disability and trauma revealed a protective effect. In other words, among incarcerated women with a disability, </w:t>
      </w:r>
      <w:r w:rsidR="00C36AD5">
        <w:rPr>
          <w:rFonts w:ascii="Times New Roman" w:eastAsia="Times New Roman" w:hAnsi="Times New Roman" w:cs="Times New Roman"/>
          <w:sz w:val="24"/>
          <w:szCs w:val="24"/>
          <w:lang w:val="en-US"/>
        </w:rPr>
        <w:t xml:space="preserve">the odds of </w:t>
      </w:r>
      <w:r>
        <w:rPr>
          <w:rFonts w:ascii="Times New Roman" w:eastAsia="Times New Roman" w:hAnsi="Times New Roman" w:cs="Times New Roman"/>
          <w:sz w:val="24"/>
          <w:szCs w:val="24"/>
          <w:lang w:val="en-US"/>
        </w:rPr>
        <w:t xml:space="preserve">mental illness </w:t>
      </w:r>
      <w:r>
        <w:rPr>
          <w:rFonts w:ascii="Times New Roman" w:eastAsia="Times New Roman" w:hAnsi="Times New Roman" w:cs="Times New Roman"/>
          <w:i/>
          <w:iCs/>
          <w:sz w:val="24"/>
          <w:szCs w:val="24"/>
          <w:lang w:val="en-US"/>
        </w:rPr>
        <w:t>decreased</w:t>
      </w:r>
      <w:r>
        <w:rPr>
          <w:rFonts w:ascii="Times New Roman" w:eastAsia="Times New Roman" w:hAnsi="Times New Roman" w:cs="Times New Roman"/>
          <w:sz w:val="24"/>
          <w:szCs w:val="24"/>
          <w:lang w:val="en-US"/>
        </w:rPr>
        <w:t xml:space="preserve"> with each increase in </w:t>
      </w:r>
      <w:r w:rsidR="00994639">
        <w:rPr>
          <w:rFonts w:ascii="Times New Roman" w:eastAsia="Times New Roman" w:hAnsi="Times New Roman" w:cs="Times New Roman"/>
          <w:sz w:val="24"/>
          <w:szCs w:val="24"/>
          <w:lang w:val="en-US"/>
        </w:rPr>
        <w:t>adverse experiences</w:t>
      </w:r>
      <w:r>
        <w:rPr>
          <w:rFonts w:ascii="Times New Roman" w:eastAsia="Times New Roman" w:hAnsi="Times New Roman" w:cs="Times New Roman"/>
          <w:sz w:val="24"/>
          <w:szCs w:val="24"/>
          <w:lang w:val="en-US"/>
        </w:rPr>
        <w:t xml:space="preserve">. </w:t>
      </w:r>
      <w:r w:rsidR="00466FCC">
        <w:rPr>
          <w:rFonts w:ascii="Times New Roman" w:eastAsia="Times New Roman" w:hAnsi="Times New Roman" w:cs="Times New Roman"/>
          <w:sz w:val="24"/>
          <w:szCs w:val="24"/>
          <w:lang w:val="en-US"/>
        </w:rPr>
        <w:t>This was contrary to what was initially hypothesized</w:t>
      </w:r>
      <w:r w:rsidR="00D275E1">
        <w:rPr>
          <w:rFonts w:ascii="Times New Roman" w:eastAsia="Times New Roman" w:hAnsi="Times New Roman" w:cs="Times New Roman"/>
          <w:sz w:val="24"/>
          <w:szCs w:val="24"/>
          <w:lang w:val="en-US"/>
        </w:rPr>
        <w:t xml:space="preserve">, as it was presumed that disability and trauma would have a synergistic effect on mental illness. </w:t>
      </w:r>
      <w:r w:rsidR="00A32FF3">
        <w:rPr>
          <w:rFonts w:ascii="Times New Roman" w:eastAsia="Times New Roman" w:hAnsi="Times New Roman" w:cs="Times New Roman"/>
          <w:sz w:val="24"/>
          <w:szCs w:val="24"/>
          <w:lang w:val="en-US"/>
        </w:rPr>
        <w:t>This finding is also contrary to other research. One study, for instance, found that people in jails who had a disability were over 2.5 times more likely to experience “serious psychological distress” in the past 30 days, when compared to incarcerated people without a disability.</w:t>
      </w:r>
      <w:r w:rsidR="009146A4">
        <w:rPr>
          <w:rFonts w:ascii="Times New Roman" w:eastAsia="Times New Roman" w:hAnsi="Times New Roman" w:cs="Times New Roman"/>
          <w:sz w:val="24"/>
          <w:szCs w:val="24"/>
          <w:lang w:val="en-US"/>
        </w:rPr>
        <w:fldChar w:fldCharType="begin" w:fldLock="1"/>
      </w:r>
      <w:r w:rsidR="001F06DA">
        <w:rPr>
          <w:rFonts w:ascii="Times New Roman" w:eastAsia="Times New Roman" w:hAnsi="Times New Roman" w:cs="Times New Roman"/>
          <w:sz w:val="24"/>
          <w:szCs w:val="24"/>
          <w:lang w:val="en-US"/>
        </w:rPr>
        <w:instrText>ADDIN CSL_CITATION {"citationItems":[{"id":"ITEM-1","itemData":{"DOI":"10.1111/j.1365-2788.2008.01150.x","ISBN":"0007-1250","ISSN":"01602527","PMID":"19207280","abstract":"A substantial number of prisoners have intellectual disabilities. We analysed data on a sample drawn from all prisons in England and Wales. Intellectual disability was defined as Quick Test scores equivalent to an IQ of â‰¤65. We found a significantly higher prevalence of probable psychosis, attempted suicide and cannabis use in prisoners with intellectual disabilities. Presence of intellectual disability was twice as likely to be associated with probable psychosis but the relationship was fully mediated by self-rated health status. It is important to identify this group as early as possible in order to provide timely interventions to cope in adverse environments and manage substance misuse.","author":[{"dropping-particle":"","family":"Bronson","given":"Jennifer","non-dropping-particle":"","parse-names":false,"suffix":""},{"dropping-particle":"","family":"Maruschak","given":"Laura","non-dropping-particle":"","parse-names":false,"suffix":""},{"dropping-particle":"","family":"Berzofsky","given":"Marcus","non-dropping-particle":"","parse-names":false,"suffix":""},{"dropping-particle":"","family":"Fazel","given":"Seena","non-dropping-particle":"","parse-names":false,"suffix":""},{"dropping-particle":"","family":"Xenitidis","given":"Kiriakos","non-dropping-particle":"","parse-names":false,"suffix":""},{"dropping-particle":"","family":"Powell","given":"John","non-dropping-particle":"","parse-names":false,"suffix":""},{"dropping-particle":"","family":"Hassiotis","given":"Angela","non-dropping-particle":"","parse-names":false,"suffix":""},{"dropping-particle":"","family":"Gazizova","given":"Dina","non-dropping-particle":"","parse-names":false,"suffix":""},{"dropping-particle":"","family":"Akinlonu","given":"Leah","non-dropping-particle":"","parse-names":false,"suffix":""},{"dropping-particle":"","family":"Bebbington","given":"Paul","non-dropping-particle":"","parse-names":false,"suffix":""},{"dropping-particle":"","family":"Meltzer","given":"Howard","non-dropping-particle":"","parse-names":false,"suffix":""},{"dropping-particle":"","family":"Strydom","given":"Andre","non-dropping-particle":"","parse-names":false,"suffix":""},{"dropping-particle":"","family":"Herrington","given":"Victoria","non-dropping-particle":"","parse-names":false,"suffix":""},{"dropping-particle":"","family":"Lennox","given":"Nick","non-dropping-particle":"","parse-names":false,"suffix":""}],"container-title":"Bureau of Justice Statistics","id":"ITEM-1","issue":"December","issued":{"date-parts":[["2011"]]},"page":"369-373","title":"Disabilities Among Prisoners and Jail Inmates, 2011-12","type":"article-journal","volume":"53"},"uris":["http://www.mendeley.com/documents/?uuid=b8a12545-4d08-449b-8d97-8448a5e8598d"]}],"mendeley":{"formattedCitation":"&lt;sup&gt;23&lt;/sup&gt;","plainTextFormattedCitation":"23","previouslyFormattedCitation":"&lt;sup&gt;23&lt;/sup&gt;"},"properties":{"noteIndex":0},"schema":"https://github.com/citation-style-language/schema/raw/master/csl-citation.json"}</w:instrText>
      </w:r>
      <w:r w:rsidR="009146A4">
        <w:rPr>
          <w:rFonts w:ascii="Times New Roman" w:eastAsia="Times New Roman" w:hAnsi="Times New Roman" w:cs="Times New Roman"/>
          <w:sz w:val="24"/>
          <w:szCs w:val="24"/>
          <w:lang w:val="en-US"/>
        </w:rPr>
        <w:fldChar w:fldCharType="separate"/>
      </w:r>
      <w:r w:rsidR="009146A4" w:rsidRPr="009146A4">
        <w:rPr>
          <w:rFonts w:ascii="Times New Roman" w:eastAsia="Times New Roman" w:hAnsi="Times New Roman" w:cs="Times New Roman"/>
          <w:noProof/>
          <w:sz w:val="24"/>
          <w:szCs w:val="24"/>
          <w:vertAlign w:val="superscript"/>
          <w:lang w:val="en-US"/>
        </w:rPr>
        <w:t>23</w:t>
      </w:r>
      <w:r w:rsidR="009146A4">
        <w:rPr>
          <w:rFonts w:ascii="Times New Roman" w:eastAsia="Times New Roman" w:hAnsi="Times New Roman" w:cs="Times New Roman"/>
          <w:sz w:val="24"/>
          <w:szCs w:val="24"/>
          <w:lang w:val="en-US"/>
        </w:rPr>
        <w:fldChar w:fldCharType="end"/>
      </w:r>
      <w:r w:rsidR="00A32FF3">
        <w:rPr>
          <w:rFonts w:ascii="Times New Roman" w:eastAsia="Times New Roman" w:hAnsi="Times New Roman" w:cs="Times New Roman"/>
          <w:sz w:val="24"/>
          <w:szCs w:val="24"/>
          <w:lang w:val="en-US"/>
        </w:rPr>
        <w:t xml:space="preserve">  </w:t>
      </w:r>
      <w:r w:rsidR="001E3158">
        <w:rPr>
          <w:rFonts w:ascii="Times New Roman" w:eastAsia="Times New Roman" w:hAnsi="Times New Roman" w:cs="Times New Roman"/>
          <w:sz w:val="24"/>
          <w:szCs w:val="24"/>
          <w:lang w:val="en-US"/>
        </w:rPr>
        <w:t xml:space="preserve">Certainly, the relationship between disability and mental illness among incarcerated persons is complex and must be explored further. </w:t>
      </w:r>
    </w:p>
    <w:p w14:paraId="192C2D2A" w14:textId="34B9F6F6" w:rsidR="0074156C" w:rsidRPr="0074156C" w:rsidRDefault="0074156C" w:rsidP="00134F4D">
      <w:pPr>
        <w:spacing w:line="480" w:lineRule="auto"/>
        <w:ind w:firstLine="720"/>
        <w:rPr>
          <w:rFonts w:ascii="Times New Roman" w:eastAsia="Times New Roman" w:hAnsi="Times New Roman" w:cs="Times New Roman"/>
          <w:color w:val="000000"/>
          <w:sz w:val="24"/>
          <w:szCs w:val="24"/>
          <w:lang w:val="en-US"/>
        </w:rPr>
      </w:pPr>
      <w:r w:rsidRPr="0074156C">
        <w:rPr>
          <w:rFonts w:ascii="Times New Roman" w:eastAsia="Times New Roman" w:hAnsi="Times New Roman" w:cs="Times New Roman"/>
          <w:color w:val="000000"/>
          <w:sz w:val="24"/>
          <w:szCs w:val="24"/>
          <w:lang w:val="en-US"/>
        </w:rPr>
        <w:t>Of course, the data have several limitations. For one, these data were originally collected in 2002, and the jail populations have changed drastically over the past few decades</w:t>
      </w:r>
      <w:r w:rsidR="00A650E7">
        <w:rPr>
          <w:rFonts w:ascii="Times New Roman" w:eastAsia="Times New Roman" w:hAnsi="Times New Roman" w:cs="Times New Roman"/>
          <w:color w:val="000000"/>
          <w:sz w:val="24"/>
          <w:szCs w:val="24"/>
          <w:lang w:val="en-US"/>
        </w:rPr>
        <w:t>.</w:t>
      </w:r>
      <w:r w:rsidR="00A650E7">
        <w:rPr>
          <w:rFonts w:ascii="Times New Roman" w:eastAsia="Times New Roman" w:hAnsi="Times New Roman" w:cs="Times New Roman"/>
          <w:color w:val="000000"/>
          <w:sz w:val="24"/>
          <w:szCs w:val="24"/>
          <w:lang w:val="en-US"/>
        </w:rPr>
        <w:fldChar w:fldCharType="begin" w:fldLock="1"/>
      </w:r>
      <w:r w:rsidR="00A650E7">
        <w:rPr>
          <w:rFonts w:ascii="Times New Roman" w:eastAsia="Times New Roman" w:hAnsi="Times New Roman" w:cs="Times New Roman"/>
          <w:color w:val="000000"/>
          <w:sz w:val="24"/>
          <w:szCs w:val="24"/>
          <w:lang w:val="en-US"/>
        </w:rPr>
        <w:instrText>ADDIN CSL_CITATION {"citationItems":[{"id":"ITEM-1","itemData":{"id":"ITEM-1","issued":{"date-parts":[["2019"]]},"title":"Incarcerated Women and Girls | The Sentencing Project","type":"report"},"uris":["http://www.mendeley.com/documents/?uuid=22a9ae70-ca49-3e47-b333-292cdb465c9e"]}],"mendeley":{"formattedCitation":"&lt;sup&gt;3&lt;/sup&gt;","plainTextFormattedCitation":"3","previouslyFormattedCitation":"&lt;sup&gt;3&lt;/sup&gt;"},"properties":{"noteIndex":0},"schema":"https://github.com/citation-style-language/schema/raw/master/csl-citation.json"}</w:instrText>
      </w:r>
      <w:r w:rsidR="00A650E7">
        <w:rPr>
          <w:rFonts w:ascii="Times New Roman" w:eastAsia="Times New Roman" w:hAnsi="Times New Roman" w:cs="Times New Roman"/>
          <w:color w:val="000000"/>
          <w:sz w:val="24"/>
          <w:szCs w:val="24"/>
          <w:lang w:val="en-US"/>
        </w:rPr>
        <w:fldChar w:fldCharType="separate"/>
      </w:r>
      <w:r w:rsidR="00A650E7" w:rsidRPr="00A650E7">
        <w:rPr>
          <w:rFonts w:ascii="Times New Roman" w:eastAsia="Times New Roman" w:hAnsi="Times New Roman" w:cs="Times New Roman"/>
          <w:noProof/>
          <w:color w:val="000000"/>
          <w:sz w:val="24"/>
          <w:szCs w:val="24"/>
          <w:vertAlign w:val="superscript"/>
          <w:lang w:val="en-US"/>
        </w:rPr>
        <w:t>3</w:t>
      </w:r>
      <w:r w:rsidR="00A650E7">
        <w:rPr>
          <w:rFonts w:ascii="Times New Roman" w:eastAsia="Times New Roman" w:hAnsi="Times New Roman" w:cs="Times New Roman"/>
          <w:color w:val="000000"/>
          <w:sz w:val="24"/>
          <w:szCs w:val="24"/>
          <w:lang w:val="en-US"/>
        </w:rPr>
        <w:fldChar w:fldCharType="end"/>
      </w:r>
      <w:r w:rsidR="00A650E7">
        <w:rPr>
          <w:rFonts w:ascii="Times New Roman" w:eastAsia="Times New Roman" w:hAnsi="Times New Roman" w:cs="Times New Roman"/>
          <w:color w:val="000000"/>
          <w:sz w:val="24"/>
          <w:szCs w:val="24"/>
          <w:lang w:val="en-US"/>
        </w:rPr>
        <w:t xml:space="preserve"> </w:t>
      </w:r>
      <w:r w:rsidRPr="0074156C">
        <w:rPr>
          <w:rFonts w:ascii="Times New Roman" w:eastAsia="Times New Roman" w:hAnsi="Times New Roman" w:cs="Times New Roman"/>
          <w:color w:val="000000"/>
          <w:sz w:val="24"/>
          <w:szCs w:val="24"/>
          <w:lang w:val="en-US"/>
        </w:rPr>
        <w:t>Given that both mental illness prevalence as well as the incarceration rate for women has been growing steadily, an analysis of older data does not properly represent the present extent of these issues</w:t>
      </w:r>
      <w:r w:rsidR="00A650E7">
        <w:rPr>
          <w:rFonts w:ascii="Times New Roman" w:eastAsia="Times New Roman" w:hAnsi="Times New Roman" w:cs="Times New Roman"/>
          <w:color w:val="000000"/>
          <w:sz w:val="24"/>
          <w:szCs w:val="24"/>
          <w:lang w:val="en-US"/>
        </w:rPr>
        <w:t>.</w:t>
      </w:r>
      <w:r w:rsidR="00A650E7">
        <w:rPr>
          <w:rFonts w:ascii="Times New Roman" w:eastAsia="Times New Roman" w:hAnsi="Times New Roman" w:cs="Times New Roman"/>
          <w:color w:val="000000"/>
          <w:sz w:val="24"/>
          <w:szCs w:val="24"/>
          <w:lang w:val="en-US"/>
        </w:rPr>
        <w:fldChar w:fldCharType="begin" w:fldLock="1"/>
      </w:r>
      <w:r w:rsidR="001969C2">
        <w:rPr>
          <w:rFonts w:ascii="Times New Roman" w:eastAsia="Times New Roman" w:hAnsi="Times New Roman" w:cs="Times New Roman"/>
          <w:color w:val="000000"/>
          <w:sz w:val="24"/>
          <w:szCs w:val="24"/>
          <w:lang w:val="en-US"/>
        </w:rPr>
        <w:instrText>ADDIN CSL_CITATION {"citationItems":[{"id":"ITEM-1","itemData":{"id":"ITEM-1","issued":{"date-parts":[["2019"]]},"title":"Incarcerated Women and Girls | The Sentencing Project","type":"report"},"uris":["http://www.mendeley.com/documents/?uuid=22a9ae70-ca49-3e47-b333-292cdb465c9e"]}],"mendeley":{"formattedCitation":"&lt;sup&gt;3&lt;/sup&gt;","plainTextFormattedCitation":"3","previouslyFormattedCitation":"&lt;sup&gt;3&lt;/sup&gt;"},"properties":{"noteIndex":0},"schema":"https://github.com/citation-style-language/schema/raw/master/csl-citation.json"}</w:instrText>
      </w:r>
      <w:r w:rsidR="00A650E7">
        <w:rPr>
          <w:rFonts w:ascii="Times New Roman" w:eastAsia="Times New Roman" w:hAnsi="Times New Roman" w:cs="Times New Roman"/>
          <w:color w:val="000000"/>
          <w:sz w:val="24"/>
          <w:szCs w:val="24"/>
          <w:lang w:val="en-US"/>
        </w:rPr>
        <w:fldChar w:fldCharType="separate"/>
      </w:r>
      <w:r w:rsidR="00A650E7" w:rsidRPr="00A650E7">
        <w:rPr>
          <w:rFonts w:ascii="Times New Roman" w:eastAsia="Times New Roman" w:hAnsi="Times New Roman" w:cs="Times New Roman"/>
          <w:noProof/>
          <w:color w:val="000000"/>
          <w:sz w:val="24"/>
          <w:szCs w:val="24"/>
          <w:vertAlign w:val="superscript"/>
          <w:lang w:val="en-US"/>
        </w:rPr>
        <w:t>3</w:t>
      </w:r>
      <w:r w:rsidR="00A650E7">
        <w:rPr>
          <w:rFonts w:ascii="Times New Roman" w:eastAsia="Times New Roman" w:hAnsi="Times New Roman" w:cs="Times New Roman"/>
          <w:color w:val="000000"/>
          <w:sz w:val="24"/>
          <w:szCs w:val="24"/>
          <w:lang w:val="en-US"/>
        </w:rPr>
        <w:fldChar w:fldCharType="end"/>
      </w:r>
      <w:r w:rsidR="00A650E7">
        <w:rPr>
          <w:rFonts w:ascii="Times New Roman" w:eastAsia="Times New Roman" w:hAnsi="Times New Roman" w:cs="Times New Roman"/>
          <w:color w:val="000000"/>
          <w:sz w:val="24"/>
          <w:szCs w:val="24"/>
          <w:lang w:val="en-US"/>
        </w:rPr>
        <w:t xml:space="preserve"> </w:t>
      </w:r>
      <w:r w:rsidRPr="0074156C">
        <w:rPr>
          <w:rFonts w:ascii="Times New Roman" w:eastAsia="Times New Roman" w:hAnsi="Times New Roman" w:cs="Times New Roman"/>
          <w:color w:val="000000"/>
          <w:sz w:val="24"/>
          <w:szCs w:val="24"/>
          <w:lang w:val="en-US"/>
        </w:rPr>
        <w:t xml:space="preserve">Further, because this was a cross sectional study utilizing secondary data, conclusions of temporality are severely limited. It is uncertain whether the exposures (adverse experiences and disability) preceded the onset of mental illness. Related, the data do not display </w:t>
      </w:r>
      <w:r w:rsidRPr="0074156C">
        <w:rPr>
          <w:rFonts w:ascii="Times New Roman" w:eastAsia="Times New Roman" w:hAnsi="Times New Roman" w:cs="Times New Roman"/>
          <w:i/>
          <w:iCs/>
          <w:color w:val="000000"/>
          <w:sz w:val="24"/>
          <w:szCs w:val="24"/>
          <w:lang w:val="en-US"/>
        </w:rPr>
        <w:t>when</w:t>
      </w:r>
      <w:r w:rsidRPr="0074156C">
        <w:rPr>
          <w:rFonts w:ascii="Times New Roman" w:eastAsia="Times New Roman" w:hAnsi="Times New Roman" w:cs="Times New Roman"/>
          <w:color w:val="000000"/>
          <w:sz w:val="24"/>
          <w:szCs w:val="24"/>
          <w:lang w:val="en-US"/>
        </w:rPr>
        <w:t xml:space="preserve"> </w:t>
      </w:r>
      <w:del w:id="202" w:author="Abbie Tolon" w:date="2020-03-18T21:00:00Z">
        <w:r w:rsidRPr="0074156C" w:rsidDel="00D625F5">
          <w:rPr>
            <w:rFonts w:ascii="Times New Roman" w:eastAsia="Times New Roman" w:hAnsi="Times New Roman" w:cs="Times New Roman"/>
            <w:color w:val="000000"/>
            <w:sz w:val="24"/>
            <w:szCs w:val="24"/>
            <w:lang w:val="en-US"/>
          </w:rPr>
          <w:delText xml:space="preserve">respondents </w:delText>
        </w:r>
      </w:del>
      <w:ins w:id="203" w:author="Abbie Tolon" w:date="2020-03-18T21:00:00Z">
        <w:r w:rsidR="00D625F5">
          <w:rPr>
            <w:rFonts w:ascii="Times New Roman" w:eastAsia="Times New Roman" w:hAnsi="Times New Roman" w:cs="Times New Roman"/>
            <w:color w:val="000000"/>
            <w:sz w:val="24"/>
            <w:szCs w:val="24"/>
            <w:lang w:val="en-US"/>
          </w:rPr>
          <w:t>participants</w:t>
        </w:r>
        <w:r w:rsidR="00D625F5" w:rsidRPr="0074156C">
          <w:rPr>
            <w:rFonts w:ascii="Times New Roman" w:eastAsia="Times New Roman" w:hAnsi="Times New Roman" w:cs="Times New Roman"/>
            <w:color w:val="000000"/>
            <w:sz w:val="24"/>
            <w:szCs w:val="24"/>
            <w:lang w:val="en-US"/>
          </w:rPr>
          <w:t xml:space="preserve"> </w:t>
        </w:r>
      </w:ins>
      <w:r w:rsidRPr="0074156C">
        <w:rPr>
          <w:rFonts w:ascii="Times New Roman" w:eastAsia="Times New Roman" w:hAnsi="Times New Roman" w:cs="Times New Roman"/>
          <w:color w:val="000000"/>
          <w:sz w:val="24"/>
          <w:szCs w:val="24"/>
          <w:lang w:val="en-US"/>
        </w:rPr>
        <w:t>were first exposed to various past traumas. This is important to note, as the age at which a person experiences trauma can influence the ultimate impact the trauma has on physical and mental health.</w:t>
      </w:r>
      <w:r w:rsidR="001969C2">
        <w:rPr>
          <w:rFonts w:ascii="Times New Roman" w:eastAsia="Times New Roman" w:hAnsi="Times New Roman" w:cs="Times New Roman"/>
          <w:color w:val="000000"/>
          <w:sz w:val="24"/>
          <w:szCs w:val="24"/>
          <w:lang w:val="en-US"/>
        </w:rPr>
        <w:fldChar w:fldCharType="begin" w:fldLock="1"/>
      </w:r>
      <w:r w:rsidR="00EE391D">
        <w:rPr>
          <w:rFonts w:ascii="Times New Roman" w:eastAsia="Times New Roman" w:hAnsi="Times New Roman" w:cs="Times New Roman"/>
          <w:color w:val="000000"/>
          <w:sz w:val="24"/>
          <w:szCs w:val="24"/>
          <w:lang w:val="en-US"/>
        </w:rPr>
        <w:instrText>ADDIN CSL_CITATION {"citationItems":[{"id":"ITEM-1","itemData":{"DOI":"10.3390/ijerph9051908","ISSN":"1660-4601","abstract":"Rates of childhood and adult trauma are high among incarcerated persons. In addition to criminality, childhood trauma is associated with the risk for emotional disorders (e.g., depression and anxiety) and co-morbid conditions such as alcohol and drug abuse and antisocial behaviors in adulthood. This paper develops rates of childhood and adult trauma and examines the impact of age-of-onset and type-specific trauma on emotional problems and behavior for a sample of incarcerated males (N~4,000). Prevalence estimates for types of trauma were constructed by age at time of trauma, race and types of behavioral health treatment received while incarcerated. HLM models were used to explore the association between childhood and adult trauma and depression, anxiety, substance use, interpersonal problems, and aggression problems (each model estimated separately and controlling for age, gender, race, time incarcerated, and index offense). Rates of physical, sexual, and emotional trauma were higher in childhood than adulthood and ranged from 44.7% (physical trauma in childhood) to 4.5% (sexual trauma in adulthood). Trauma exposure was found to be strongly associated with a wide range of behavioral problems and clinical symptoms. Given the sheer numbers of incarcerated men and the strength of these associations, targeted intervention is critical. © 2012 by the authors; licensee MDPI, Basel, Switzerland.","author":[{"dropping-particle":"","family":"Wolff","given":"Nancy","non-dropping-particle":"","parse-names":false,"suffix":""},{"dropping-particle":"","family":"Shi","given":"Jing","non-dropping-particle":"","parse-names":false,"suffix":""}],"container-title":"International Journal of Environmental Research and Public Health","id":"ITEM-1","issue":"5","issued":{"date-parts":[["2012","5","18"]]},"page":"1908-1926","publisher":"Molecular Diversity Preservation International","title":"Childhood and Adult Trauma Experiences of Incarcerated Persons and Their Relationship to Adult Behavioral Health Problems and Treatment","type":"article-journal","volume":"9"},"uris":["http://www.mendeley.com/documents/?uuid=f33c1b39-5c3b-35c0-b686-2ab304bf8204"]}],"mendeley":{"formattedCitation":"&lt;sup&gt;22&lt;/sup&gt;","plainTextFormattedCitation":"22","previouslyFormattedCitation":"&lt;sup&gt;22&lt;/sup&gt;"},"properties":{"noteIndex":0},"schema":"https://github.com/citation-style-language/schema/raw/master/csl-citation.json"}</w:instrText>
      </w:r>
      <w:r w:rsidR="001969C2">
        <w:rPr>
          <w:rFonts w:ascii="Times New Roman" w:eastAsia="Times New Roman" w:hAnsi="Times New Roman" w:cs="Times New Roman"/>
          <w:color w:val="000000"/>
          <w:sz w:val="24"/>
          <w:szCs w:val="24"/>
          <w:lang w:val="en-US"/>
        </w:rPr>
        <w:fldChar w:fldCharType="separate"/>
      </w:r>
      <w:r w:rsidR="00F15CB1" w:rsidRPr="00F15CB1">
        <w:rPr>
          <w:rFonts w:ascii="Times New Roman" w:eastAsia="Times New Roman" w:hAnsi="Times New Roman" w:cs="Times New Roman"/>
          <w:noProof/>
          <w:color w:val="000000"/>
          <w:sz w:val="24"/>
          <w:szCs w:val="24"/>
          <w:vertAlign w:val="superscript"/>
          <w:lang w:val="en-US"/>
        </w:rPr>
        <w:t>22</w:t>
      </w:r>
      <w:r w:rsidR="001969C2">
        <w:rPr>
          <w:rFonts w:ascii="Times New Roman" w:eastAsia="Times New Roman" w:hAnsi="Times New Roman" w:cs="Times New Roman"/>
          <w:color w:val="000000"/>
          <w:sz w:val="24"/>
          <w:szCs w:val="24"/>
          <w:lang w:val="en-US"/>
        </w:rPr>
        <w:fldChar w:fldCharType="end"/>
      </w:r>
      <w:r w:rsidR="001969C2">
        <w:rPr>
          <w:rFonts w:ascii="Times New Roman" w:eastAsia="Times New Roman" w:hAnsi="Times New Roman" w:cs="Times New Roman"/>
          <w:color w:val="000000"/>
          <w:sz w:val="24"/>
          <w:szCs w:val="24"/>
          <w:lang w:val="en-US"/>
        </w:rPr>
        <w:t xml:space="preserve"> </w:t>
      </w:r>
      <w:r w:rsidRPr="0074156C">
        <w:rPr>
          <w:rFonts w:ascii="Times New Roman" w:eastAsia="Times New Roman" w:hAnsi="Times New Roman" w:cs="Times New Roman"/>
          <w:color w:val="000000"/>
          <w:sz w:val="24"/>
          <w:szCs w:val="24"/>
          <w:lang w:val="en-US"/>
        </w:rPr>
        <w:t>Women were also not asked the severity at which they experienced the trauma. This is also an important factor, considering that being physically abused once can influence a person’s mental health differently than if they are repeatedly physically abused over the course of years.</w:t>
      </w:r>
      <w:r w:rsidR="00885BEE">
        <w:rPr>
          <w:rFonts w:ascii="Times New Roman" w:eastAsia="Times New Roman" w:hAnsi="Times New Roman" w:cs="Times New Roman"/>
          <w:color w:val="000000"/>
          <w:sz w:val="24"/>
          <w:szCs w:val="24"/>
          <w:lang w:val="en-US"/>
        </w:rPr>
        <w:fldChar w:fldCharType="begin" w:fldLock="1"/>
      </w:r>
      <w:r w:rsidR="004424CD">
        <w:rPr>
          <w:rFonts w:ascii="Times New Roman" w:eastAsia="Times New Roman" w:hAnsi="Times New Roman" w:cs="Times New Roman"/>
          <w:color w:val="000000"/>
          <w:sz w:val="24"/>
          <w:szCs w:val="24"/>
          <w:lang w:val="en-US"/>
        </w:rPr>
        <w:instrText>ADDIN CSL_CITATION {"citationItems":[{"id":"ITEM-1","itemData":{"DOI":"10.1371/journal.pmed.1001349","ISSN":"15491277","PMID":"23209385","abstract":"Background: Child sexual abuse is considered a modifiable risk factor for mental disorders across the life course. However the long-term consequences of other forms of child maltreatment have not yet been systematically examined. The aim of this study was to summarise the evidence relating to the possible relationship between child physical abuse, emotional abuse, and neglect, and subsequent mental and physical health outcomes. Methods and Findings: A systematic review was conducted using the Medline, EMBASE, and PsycINFO electronic databases up to 26 June 2012. Published cohort, cross-sectional, and case-control studies that examined non-sexual child maltreatment as a risk factor for loss of health were included. All meta-analyses were based on quality-effects models. Out of 285 articles assessed for eligibility, 124 studies satisfied the pre-determined inclusion criteria for meta-analysis. Statistically significant associations were observed between physical abuse, emotional abuse, and neglect and depressive disorders (physical abuse [odds ratio (OR) = 1.54; 95% CI 1.16-2.04], emotional abuse [OR = 3.06; 95% CI 2.43-3.85], and neglect [OR = 2.11; 95% CI 1.61-2.77]); drug use (physical abuse [OR = 1.92; 95% CI 1.67-2.20], emotional abuse [OR = 1.41; 95% CI 1.11-1.79], and neglect [OR = 1.36; 95% CI 1.21-1.54]); suicide attempts (physical abuse [OR = 3.40; 95% CI 2.17-5.32], emotional abuse [OR = 3.37; 95% CI 2.44-4.67], and neglect [OR = 1.95; 95% CI 1.13-3.37]); and sexually transmitted infections and risky sexual behaviour (physical abuse [OR = 1.78; 95% CI 1.50-2.10], emotional abuse [OR = 1.75; 95% CI 1.49-2.04], and neglect [OR = 1.57; 95% CI 1.39-1.78]). Evidence for causality was assessed using Bradford Hill criteria. While suggestive evidence exists for a relationship between maltreatment and chronic diseases and lifestyle risk factors, more research is required to confirm these relationships. Conclusions: This overview of the evidence suggests a causal relationship between non-sexual child maltreatment and a range of mental disorders, drug use, suicide attempts, sexually transmitted infections, and risky sexual behaviour. All forms of child maltreatment should be considered important risks to health with a sizeable impact on major contributors to the burden of disease in all parts of the world. The awareness of the serious long-term consequences of child maltreatment should encourage better identification of those at risk and the development o…","author":[{"dropping-particle":"","family":"Norman","given":"Rosana E.","non-dropping-particle":"","parse-names":false,"suffix":""},{"dropping-particle":"","family":"Byambaa","given":"Munkhtsetseg","non-dropping-particle":"","parse-names":false,"suffix":""},{"dropping-particle":"","family":"De","given":"Rumna","non-dropping-particle":"","parse-names":false,"suffix":""},{"dropping-particle":"","family":"Butchart","given":"Alexander","non-dropping-particle":"","parse-names":false,"suffix":""},{"dropping-particle":"","family":"Scott","given":"James","non-dropping-particle":"","parse-names":false,"suffix":""},{"dropping-particle":"","family":"Vos","given":"Theo","non-dropping-particle":"","parse-names":false,"suffix":""}],"container-title":"PLoS Medicine","id":"ITEM-1","issue":"11","issued":{"date-parts":[["2012","11"]]},"publisher":"Public Library of Science","title":"The Long-Term Health Consequences of Child Physical Abuse, Emotional Abuse, and Neglect: A Systematic Review and Meta-Analysis","type":"article","volume":"9"},"uris":["http://www.mendeley.com/documents/?uuid=a4d95a00-dc09-31df-9dbf-cd9881740a14"]}],"mendeley":{"formattedCitation":"&lt;sup&gt;27&lt;/sup&gt;","plainTextFormattedCitation":"27","previouslyFormattedCitation":"&lt;sup&gt;26&lt;/sup&gt;"},"properties":{"noteIndex":0},"schema":"https://github.com/citation-style-language/schema/raw/master/csl-citation.json"}</w:instrText>
      </w:r>
      <w:r w:rsidR="00885BEE">
        <w:rPr>
          <w:rFonts w:ascii="Times New Roman" w:eastAsia="Times New Roman" w:hAnsi="Times New Roman" w:cs="Times New Roman"/>
          <w:color w:val="000000"/>
          <w:sz w:val="24"/>
          <w:szCs w:val="24"/>
          <w:lang w:val="en-US"/>
        </w:rPr>
        <w:fldChar w:fldCharType="separate"/>
      </w:r>
      <w:r w:rsidR="004424CD" w:rsidRPr="004424CD">
        <w:rPr>
          <w:rFonts w:ascii="Times New Roman" w:eastAsia="Times New Roman" w:hAnsi="Times New Roman" w:cs="Times New Roman"/>
          <w:noProof/>
          <w:color w:val="000000"/>
          <w:sz w:val="24"/>
          <w:szCs w:val="24"/>
          <w:vertAlign w:val="superscript"/>
          <w:lang w:val="en-US"/>
        </w:rPr>
        <w:t>27</w:t>
      </w:r>
      <w:r w:rsidR="00885BEE">
        <w:rPr>
          <w:rFonts w:ascii="Times New Roman" w:eastAsia="Times New Roman" w:hAnsi="Times New Roman" w:cs="Times New Roman"/>
          <w:color w:val="000000"/>
          <w:sz w:val="24"/>
          <w:szCs w:val="24"/>
          <w:lang w:val="en-US"/>
        </w:rPr>
        <w:fldChar w:fldCharType="end"/>
      </w:r>
      <w:r w:rsidRPr="0074156C">
        <w:rPr>
          <w:rFonts w:ascii="Times New Roman" w:eastAsia="Times New Roman" w:hAnsi="Times New Roman" w:cs="Times New Roman"/>
          <w:color w:val="000000"/>
          <w:sz w:val="24"/>
          <w:szCs w:val="24"/>
          <w:lang w:val="en-US"/>
        </w:rPr>
        <w:t> </w:t>
      </w:r>
    </w:p>
    <w:p w14:paraId="4ECD61B3" w14:textId="14BFC45C" w:rsidR="0074156C" w:rsidRPr="0074156C" w:rsidRDefault="0074156C" w:rsidP="0074156C">
      <w:pPr>
        <w:spacing w:line="480" w:lineRule="auto"/>
        <w:rPr>
          <w:rFonts w:ascii="Times New Roman" w:eastAsia="Times New Roman" w:hAnsi="Times New Roman" w:cs="Times New Roman"/>
          <w:sz w:val="24"/>
          <w:szCs w:val="24"/>
          <w:lang w:val="en-US"/>
        </w:rPr>
      </w:pPr>
      <w:r w:rsidRPr="0074156C">
        <w:rPr>
          <w:rFonts w:ascii="Times New Roman" w:eastAsia="Times New Roman" w:hAnsi="Times New Roman" w:cs="Times New Roman"/>
          <w:color w:val="000000"/>
          <w:sz w:val="24"/>
          <w:szCs w:val="24"/>
          <w:lang w:val="en-US"/>
        </w:rPr>
        <w:tab/>
        <w:t xml:space="preserve">An additional limitation is that all data were self-reported. </w:t>
      </w:r>
      <w:r w:rsidR="006F38A8">
        <w:rPr>
          <w:rFonts w:ascii="Times New Roman" w:eastAsia="Times New Roman" w:hAnsi="Times New Roman" w:cs="Times New Roman"/>
          <w:color w:val="000000"/>
          <w:sz w:val="24"/>
          <w:szCs w:val="24"/>
          <w:lang w:val="en-US"/>
        </w:rPr>
        <w:t>W</w:t>
      </w:r>
      <w:r w:rsidRPr="0074156C">
        <w:rPr>
          <w:rFonts w:ascii="Times New Roman" w:eastAsia="Times New Roman" w:hAnsi="Times New Roman" w:cs="Times New Roman"/>
          <w:color w:val="000000"/>
          <w:sz w:val="24"/>
          <w:szCs w:val="24"/>
          <w:lang w:val="en-US"/>
        </w:rPr>
        <w:t xml:space="preserve">omen were simply asked whether they “consider” themselves to have a disability, whether they have experienced certain types of trauma, and which mental illnesses they had, if any. This can introduce recall bias (not remembering past events fully or accurately), as well as social desirability bias, if </w:t>
      </w:r>
      <w:ins w:id="204" w:author="Abbie Tolon" w:date="2020-03-18T21:00:00Z">
        <w:r w:rsidR="00D625F5">
          <w:rPr>
            <w:rFonts w:ascii="Times New Roman" w:eastAsia="Times New Roman" w:hAnsi="Times New Roman" w:cs="Times New Roman"/>
            <w:color w:val="000000"/>
            <w:sz w:val="24"/>
            <w:szCs w:val="24"/>
            <w:lang w:val="en-US"/>
          </w:rPr>
          <w:t>part</w:t>
        </w:r>
      </w:ins>
      <w:ins w:id="205" w:author="Abbie Tolon" w:date="2020-03-18T21:01:00Z">
        <w:r w:rsidR="00D625F5">
          <w:rPr>
            <w:rFonts w:ascii="Times New Roman" w:eastAsia="Times New Roman" w:hAnsi="Times New Roman" w:cs="Times New Roman"/>
            <w:color w:val="000000"/>
            <w:sz w:val="24"/>
            <w:szCs w:val="24"/>
            <w:lang w:val="en-US"/>
          </w:rPr>
          <w:t>icipants</w:t>
        </w:r>
      </w:ins>
      <w:del w:id="206" w:author="Abbie Tolon" w:date="2020-03-18T21:00:00Z">
        <w:r w:rsidRPr="0074156C" w:rsidDel="00D625F5">
          <w:rPr>
            <w:rFonts w:ascii="Times New Roman" w:eastAsia="Times New Roman" w:hAnsi="Times New Roman" w:cs="Times New Roman"/>
            <w:color w:val="000000"/>
            <w:sz w:val="24"/>
            <w:szCs w:val="24"/>
            <w:lang w:val="en-US"/>
          </w:rPr>
          <w:delText>respondents</w:delText>
        </w:r>
      </w:del>
      <w:r w:rsidRPr="0074156C">
        <w:rPr>
          <w:rFonts w:ascii="Times New Roman" w:eastAsia="Times New Roman" w:hAnsi="Times New Roman" w:cs="Times New Roman"/>
          <w:color w:val="000000"/>
          <w:sz w:val="24"/>
          <w:szCs w:val="24"/>
          <w:lang w:val="en-US"/>
        </w:rPr>
        <w:t xml:space="preserve"> report what they believe is more socially acceptable. Given the stigma of mental illness, it is possible that the true number of cases in the sample is actually larger than what was reported. Furthermore, it is possible that some women unknowingly had a mental illness (if never diagnosed by a physician), causing them to answer “no” to </w:t>
      </w:r>
      <w:r w:rsidR="00B428D2">
        <w:rPr>
          <w:rFonts w:ascii="Times New Roman" w:eastAsia="Times New Roman" w:hAnsi="Times New Roman" w:cs="Times New Roman"/>
          <w:color w:val="000000"/>
          <w:sz w:val="24"/>
          <w:szCs w:val="24"/>
          <w:lang w:val="en-US"/>
        </w:rPr>
        <w:t>each</w:t>
      </w:r>
      <w:r w:rsidRPr="0074156C">
        <w:rPr>
          <w:rFonts w:ascii="Times New Roman" w:eastAsia="Times New Roman" w:hAnsi="Times New Roman" w:cs="Times New Roman"/>
          <w:color w:val="000000"/>
          <w:sz w:val="24"/>
          <w:szCs w:val="24"/>
          <w:lang w:val="en-US"/>
        </w:rPr>
        <w:t xml:space="preserve"> mental illness question. </w:t>
      </w:r>
    </w:p>
    <w:p w14:paraId="3829E7C5" w14:textId="06AAE42A" w:rsidR="0074156C" w:rsidRPr="0074156C" w:rsidRDefault="0074156C" w:rsidP="0074156C">
      <w:pPr>
        <w:spacing w:line="480" w:lineRule="auto"/>
        <w:rPr>
          <w:rFonts w:ascii="Times New Roman" w:eastAsia="Times New Roman" w:hAnsi="Times New Roman" w:cs="Times New Roman"/>
          <w:sz w:val="24"/>
          <w:szCs w:val="24"/>
          <w:lang w:val="en-US"/>
        </w:rPr>
      </w:pPr>
      <w:r w:rsidRPr="0074156C">
        <w:rPr>
          <w:rFonts w:ascii="Times New Roman" w:eastAsia="Times New Roman" w:hAnsi="Times New Roman" w:cs="Times New Roman"/>
          <w:color w:val="000000"/>
          <w:sz w:val="24"/>
          <w:szCs w:val="24"/>
          <w:lang w:val="en-US"/>
        </w:rPr>
        <w:tab/>
        <w:t xml:space="preserve">Despite these limitations, the present study also possessed a number of strengths. First, instances of trauma were assessed both individually and as one aggregated predictor. This allowed </w:t>
      </w:r>
      <w:r w:rsidR="00B428D2">
        <w:rPr>
          <w:rFonts w:ascii="Times New Roman" w:eastAsia="Times New Roman" w:hAnsi="Times New Roman" w:cs="Times New Roman"/>
          <w:color w:val="000000"/>
          <w:sz w:val="24"/>
          <w:szCs w:val="24"/>
          <w:lang w:val="en-US"/>
        </w:rPr>
        <w:t>for a</w:t>
      </w:r>
      <w:r w:rsidRPr="0074156C">
        <w:rPr>
          <w:rFonts w:ascii="Times New Roman" w:eastAsia="Times New Roman" w:hAnsi="Times New Roman" w:cs="Times New Roman"/>
          <w:color w:val="000000"/>
          <w:sz w:val="24"/>
          <w:szCs w:val="24"/>
          <w:lang w:val="en-US"/>
        </w:rPr>
        <w:t xml:space="preserve"> better understand</w:t>
      </w:r>
      <w:r w:rsidR="00B428D2">
        <w:rPr>
          <w:rFonts w:ascii="Times New Roman" w:eastAsia="Times New Roman" w:hAnsi="Times New Roman" w:cs="Times New Roman"/>
          <w:color w:val="000000"/>
          <w:sz w:val="24"/>
          <w:szCs w:val="24"/>
          <w:lang w:val="en-US"/>
        </w:rPr>
        <w:t>ing of</w:t>
      </w:r>
      <w:r w:rsidRPr="0074156C">
        <w:rPr>
          <w:rFonts w:ascii="Times New Roman" w:eastAsia="Times New Roman" w:hAnsi="Times New Roman" w:cs="Times New Roman"/>
          <w:color w:val="000000"/>
          <w:sz w:val="24"/>
          <w:szCs w:val="24"/>
          <w:lang w:val="en-US"/>
        </w:rPr>
        <w:t xml:space="preserve"> whether certain forms of trauma had stronger influences on the probability of someone having a mental illness than did other forms of trauma. Related, this study was able to further examine how having a disability can influence mental illness, an area which is understudied (especially among incarcerated people). Moreover, because prisoners are considered a “vulnerable population” among Institutional Review Boards, this population, as a whole, is understudied. Among incarcerated persons, those in jails (as opposed to prisons) are studied even less. Because the vast majority of people in prisons are first held in jails, it is critical to better understand the unique challenges people in jails face, even before they get to prisons.</w:t>
      </w:r>
      <w:r w:rsidR="0044106E">
        <w:rPr>
          <w:rFonts w:ascii="Times New Roman" w:eastAsia="Times New Roman" w:hAnsi="Times New Roman" w:cs="Times New Roman"/>
          <w:color w:val="000000"/>
          <w:sz w:val="24"/>
          <w:szCs w:val="24"/>
          <w:lang w:val="en-US"/>
        </w:rPr>
        <w:fldChar w:fldCharType="begin" w:fldLock="1"/>
      </w:r>
      <w:r w:rsidR="004424CD">
        <w:rPr>
          <w:rFonts w:ascii="Times New Roman" w:eastAsia="Times New Roman" w:hAnsi="Times New Roman" w:cs="Times New Roman"/>
          <w:color w:val="000000"/>
          <w:sz w:val="24"/>
          <w:szCs w:val="24"/>
          <w:lang w:val="en-US"/>
        </w:rPr>
        <w:instrText>ADDIN CSL_CITATION {"citationItems":[{"id":"ITEM-1","itemData":{"author":[{"dropping-particle":"","family":"Devers","given":"Lindsey","non-dropping-particle":"","parse-names":false,"suffix":""}],"id":"ITEM-1","issued":{"date-parts":[["2011"]]},"title":"Plea and Charge Bargaining","type":"report"},"uris":["http://www.mendeley.com/documents/?uuid=e5196844-91db-3595-bded-3232c02d7f36"]}],"mendeley":{"formattedCitation":"&lt;sup&gt;28&lt;/sup&gt;","plainTextFormattedCitation":"28","previouslyFormattedCitation":"&lt;sup&gt;27&lt;/sup&gt;"},"properties":{"noteIndex":0},"schema":"https://github.com/citation-style-language/schema/raw/master/csl-citation.json"}</w:instrText>
      </w:r>
      <w:r w:rsidR="0044106E">
        <w:rPr>
          <w:rFonts w:ascii="Times New Roman" w:eastAsia="Times New Roman" w:hAnsi="Times New Roman" w:cs="Times New Roman"/>
          <w:color w:val="000000"/>
          <w:sz w:val="24"/>
          <w:szCs w:val="24"/>
          <w:lang w:val="en-US"/>
        </w:rPr>
        <w:fldChar w:fldCharType="separate"/>
      </w:r>
      <w:r w:rsidR="004424CD" w:rsidRPr="004424CD">
        <w:rPr>
          <w:rFonts w:ascii="Times New Roman" w:eastAsia="Times New Roman" w:hAnsi="Times New Roman" w:cs="Times New Roman"/>
          <w:noProof/>
          <w:color w:val="000000"/>
          <w:sz w:val="24"/>
          <w:szCs w:val="24"/>
          <w:vertAlign w:val="superscript"/>
          <w:lang w:val="en-US"/>
        </w:rPr>
        <w:t>28</w:t>
      </w:r>
      <w:r w:rsidR="0044106E">
        <w:rPr>
          <w:rFonts w:ascii="Times New Roman" w:eastAsia="Times New Roman" w:hAnsi="Times New Roman" w:cs="Times New Roman"/>
          <w:color w:val="000000"/>
          <w:sz w:val="24"/>
          <w:szCs w:val="24"/>
          <w:lang w:val="en-US"/>
        </w:rPr>
        <w:fldChar w:fldCharType="end"/>
      </w:r>
      <w:r w:rsidRPr="0074156C">
        <w:rPr>
          <w:rFonts w:ascii="Times New Roman" w:eastAsia="Times New Roman" w:hAnsi="Times New Roman" w:cs="Times New Roman"/>
          <w:color w:val="000000"/>
          <w:sz w:val="24"/>
          <w:szCs w:val="24"/>
          <w:lang w:val="en-US"/>
        </w:rPr>
        <w:t xml:space="preserve"> An additional strength of this study is that the data are from a large (n=1993) nationally representative sample, which allows inferences to be made for the broader incarcerated female population in the United States. </w:t>
      </w:r>
    </w:p>
    <w:p w14:paraId="3AAD3EF1" w14:textId="77777777" w:rsidR="0074156C" w:rsidRPr="0074156C" w:rsidRDefault="0074156C" w:rsidP="0074156C">
      <w:pPr>
        <w:spacing w:line="480" w:lineRule="auto"/>
        <w:rPr>
          <w:rFonts w:ascii="Times New Roman" w:eastAsia="Times New Roman" w:hAnsi="Times New Roman" w:cs="Times New Roman"/>
          <w:sz w:val="24"/>
          <w:szCs w:val="24"/>
          <w:lang w:val="en-US"/>
        </w:rPr>
      </w:pPr>
      <w:r w:rsidRPr="0074156C">
        <w:rPr>
          <w:rFonts w:ascii="Times New Roman" w:eastAsia="Times New Roman" w:hAnsi="Times New Roman" w:cs="Times New Roman"/>
          <w:color w:val="000000"/>
          <w:sz w:val="24"/>
          <w:szCs w:val="24"/>
          <w:lang w:val="en-US"/>
        </w:rPr>
        <w:tab/>
        <w:t xml:space="preserve">Future studies should further explore the associations between having a disability and mental illness. Such studies should also better operationalize “disability,” indicating differences between physical and intellectual disabilities, as this distinction could have varying influences on mental health. It should be noted that these data are from The National Survey on Inmate Health, which is conducted every ten years. Future surveys should ask participants </w:t>
      </w:r>
      <w:r w:rsidRPr="0074156C">
        <w:rPr>
          <w:rFonts w:ascii="Times New Roman" w:eastAsia="Times New Roman" w:hAnsi="Times New Roman" w:cs="Times New Roman"/>
          <w:i/>
          <w:iCs/>
          <w:color w:val="000000"/>
          <w:sz w:val="24"/>
          <w:szCs w:val="24"/>
          <w:lang w:val="en-US"/>
        </w:rPr>
        <w:t>when</w:t>
      </w:r>
      <w:r w:rsidRPr="0074156C">
        <w:rPr>
          <w:rFonts w:ascii="Times New Roman" w:eastAsia="Times New Roman" w:hAnsi="Times New Roman" w:cs="Times New Roman"/>
          <w:color w:val="000000"/>
          <w:sz w:val="24"/>
          <w:szCs w:val="24"/>
          <w:lang w:val="en-US"/>
        </w:rPr>
        <w:t xml:space="preserve"> certain types of trauma occurred as well as the age at which the person was diagnosed with a mental illness. This insight will provide a more robust context for analysis. </w:t>
      </w:r>
    </w:p>
    <w:p w14:paraId="5D34449C" w14:textId="198716DB" w:rsidR="0074156C" w:rsidRDefault="0074156C" w:rsidP="0074156C">
      <w:pPr>
        <w:spacing w:line="480" w:lineRule="auto"/>
        <w:contextualSpacing/>
        <w:rPr>
          <w:rFonts w:ascii="Times New Roman" w:eastAsia="Times New Roman" w:hAnsi="Times New Roman" w:cs="Times New Roman"/>
          <w:color w:val="000000"/>
          <w:sz w:val="24"/>
          <w:szCs w:val="24"/>
          <w:lang w:val="en-US"/>
        </w:rPr>
      </w:pPr>
      <w:r w:rsidRPr="0074156C">
        <w:rPr>
          <w:rFonts w:ascii="Times New Roman" w:eastAsia="Times New Roman" w:hAnsi="Times New Roman" w:cs="Times New Roman"/>
          <w:color w:val="000000"/>
          <w:sz w:val="24"/>
          <w:szCs w:val="24"/>
          <w:lang w:val="en-US"/>
        </w:rPr>
        <w:tab/>
        <w:t>Finally, it is vital to better recognize and understand the intersectionality of race, sexuality, and ability when researching mental illness among incarcerated women. While all incarcerated women face significant and unique challenges, those barriers are heightened among women of color, and further still, among trans women of color.</w:t>
      </w:r>
      <w:r w:rsidR="007D2B4F">
        <w:rPr>
          <w:rFonts w:ascii="Times New Roman" w:eastAsia="Times New Roman" w:hAnsi="Times New Roman" w:cs="Times New Roman"/>
          <w:color w:val="000000"/>
          <w:sz w:val="24"/>
          <w:szCs w:val="24"/>
          <w:lang w:val="en-US"/>
        </w:rPr>
        <w:fldChar w:fldCharType="begin" w:fldLock="1"/>
      </w:r>
      <w:r w:rsidR="004424CD">
        <w:rPr>
          <w:rFonts w:ascii="Times New Roman" w:eastAsia="Times New Roman" w:hAnsi="Times New Roman" w:cs="Times New Roman"/>
          <w:color w:val="000000"/>
          <w:sz w:val="24"/>
          <w:szCs w:val="24"/>
          <w:lang w:val="en-US"/>
        </w:rPr>
        <w:instrText>ADDIN CSL_CITATION {"citationItems":[{"id":"ITEM-1","itemData":{"DOI":"10.1080/03630242.2014.932891","ISSN":"1541-0331","author":[{"dropping-particle":"","family":"Reisner","given":"Sari L","non-dropping-particle":"","parse-names":false,"suffix":""},{"dropping-particle":"","family":"Bailey","given":"Zinzi","non-dropping-particle":"","parse-names":false,"suffix":""},{"dropping-particle":"","family":"Sevelius","given":"Jae","non-dropping-particle":"","parse-names":false,"suffix":""}],"id":"ITEM-1","issued":{"date-parts":[["0"]]},"title":"Racial/Ethnic Disparities in History of Incarceration, Experiences of Victimization, and Associated Health Indicators Among Transgender Women in the U.S","type":"article-journal"},"uris":["http://www.mendeley.com/documents/?uuid=b0826041-8e4a-3205-89c5-603cfa869bd7"]}],"mendeley":{"formattedCitation":"&lt;sup&gt;29&lt;/sup&gt;","plainTextFormattedCitation":"29","previouslyFormattedCitation":"&lt;sup&gt;28&lt;/sup&gt;"},"properties":{"noteIndex":0},"schema":"https://github.com/citation-style-language/schema/raw/master/csl-citation.json"}</w:instrText>
      </w:r>
      <w:r w:rsidR="007D2B4F">
        <w:rPr>
          <w:rFonts w:ascii="Times New Roman" w:eastAsia="Times New Roman" w:hAnsi="Times New Roman" w:cs="Times New Roman"/>
          <w:color w:val="000000"/>
          <w:sz w:val="24"/>
          <w:szCs w:val="24"/>
          <w:lang w:val="en-US"/>
        </w:rPr>
        <w:fldChar w:fldCharType="separate"/>
      </w:r>
      <w:r w:rsidR="004424CD" w:rsidRPr="004424CD">
        <w:rPr>
          <w:rFonts w:ascii="Times New Roman" w:eastAsia="Times New Roman" w:hAnsi="Times New Roman" w:cs="Times New Roman"/>
          <w:noProof/>
          <w:color w:val="000000"/>
          <w:sz w:val="24"/>
          <w:szCs w:val="24"/>
          <w:vertAlign w:val="superscript"/>
          <w:lang w:val="en-US"/>
        </w:rPr>
        <w:t>29</w:t>
      </w:r>
      <w:r w:rsidR="007D2B4F">
        <w:rPr>
          <w:rFonts w:ascii="Times New Roman" w:eastAsia="Times New Roman" w:hAnsi="Times New Roman" w:cs="Times New Roman"/>
          <w:color w:val="000000"/>
          <w:sz w:val="24"/>
          <w:szCs w:val="24"/>
          <w:lang w:val="en-US"/>
        </w:rPr>
        <w:fldChar w:fldCharType="end"/>
      </w:r>
      <w:r w:rsidRPr="0074156C">
        <w:rPr>
          <w:rFonts w:ascii="Times New Roman" w:eastAsia="Times New Roman" w:hAnsi="Times New Roman" w:cs="Times New Roman"/>
          <w:color w:val="000000"/>
          <w:sz w:val="24"/>
          <w:szCs w:val="24"/>
          <w:lang w:val="en-US"/>
        </w:rPr>
        <w:t xml:space="preserve"> Racism, sexism, ableism, and transphobia, are all factors that affect a person’s mental health.</w:t>
      </w:r>
      <w:r w:rsidR="007D2B4F">
        <w:rPr>
          <w:rFonts w:ascii="Times New Roman" w:eastAsia="Times New Roman" w:hAnsi="Times New Roman" w:cs="Times New Roman"/>
          <w:color w:val="000000"/>
          <w:sz w:val="24"/>
          <w:szCs w:val="24"/>
          <w:lang w:val="en-US"/>
        </w:rPr>
        <w:fldChar w:fldCharType="begin" w:fldLock="1"/>
      </w:r>
      <w:r w:rsidR="004424CD">
        <w:rPr>
          <w:rFonts w:ascii="Times New Roman" w:eastAsia="Times New Roman" w:hAnsi="Times New Roman" w:cs="Times New Roman"/>
          <w:color w:val="000000"/>
          <w:sz w:val="24"/>
          <w:szCs w:val="24"/>
          <w:lang w:val="en-US"/>
        </w:rPr>
        <w:instrText>ADDIN CSL_CITATION {"citationItems":[{"id":"ITEM-1","itemData":{"DOI":"10.1080/03630242.2014.932891","ISSN":"1541-0331","author":[{"dropping-particle":"","family":"Reisner","given":"Sari L","non-dropping-particle":"","parse-names":false,"suffix":""},{"dropping-particle":"","family":"Bailey","given":"Zinzi","non-dropping-particle":"","parse-names":false,"suffix":""},{"dropping-particle":"","family":"Sevelius","given":"Jae","non-dropping-particle":"","parse-names":false,"suffix":""}],"id":"ITEM-1","issued":{"date-parts":[["0"]]},"title":"Racial/Ethnic Disparities in History of Incarceration, Experiences of Victimization, and Associated Health Indicators Among Transgender Women in the U.S","type":"article-journal"},"uris":["http://www.mendeley.com/documents/?uuid=b0826041-8e4a-3205-89c5-603cfa869bd7"]}],"mendeley":{"formattedCitation":"&lt;sup&gt;29&lt;/sup&gt;","plainTextFormattedCitation":"29","previouslyFormattedCitation":"&lt;sup&gt;28&lt;/sup&gt;"},"properties":{"noteIndex":0},"schema":"https://github.com/citation-style-language/schema/raw/master/csl-citation.json"}</w:instrText>
      </w:r>
      <w:r w:rsidR="007D2B4F">
        <w:rPr>
          <w:rFonts w:ascii="Times New Roman" w:eastAsia="Times New Roman" w:hAnsi="Times New Roman" w:cs="Times New Roman"/>
          <w:color w:val="000000"/>
          <w:sz w:val="24"/>
          <w:szCs w:val="24"/>
          <w:lang w:val="en-US"/>
        </w:rPr>
        <w:fldChar w:fldCharType="separate"/>
      </w:r>
      <w:r w:rsidR="004424CD" w:rsidRPr="004424CD">
        <w:rPr>
          <w:rFonts w:ascii="Times New Roman" w:eastAsia="Times New Roman" w:hAnsi="Times New Roman" w:cs="Times New Roman"/>
          <w:noProof/>
          <w:color w:val="000000"/>
          <w:sz w:val="24"/>
          <w:szCs w:val="24"/>
          <w:vertAlign w:val="superscript"/>
          <w:lang w:val="en-US"/>
        </w:rPr>
        <w:t>29</w:t>
      </w:r>
      <w:r w:rsidR="007D2B4F">
        <w:rPr>
          <w:rFonts w:ascii="Times New Roman" w:eastAsia="Times New Roman" w:hAnsi="Times New Roman" w:cs="Times New Roman"/>
          <w:color w:val="000000"/>
          <w:sz w:val="24"/>
          <w:szCs w:val="24"/>
          <w:lang w:val="en-US"/>
        </w:rPr>
        <w:fldChar w:fldCharType="end"/>
      </w:r>
      <w:r w:rsidRPr="0074156C">
        <w:rPr>
          <w:rFonts w:ascii="Times New Roman" w:eastAsia="Times New Roman" w:hAnsi="Times New Roman" w:cs="Times New Roman"/>
          <w:color w:val="000000"/>
          <w:sz w:val="24"/>
          <w:szCs w:val="24"/>
          <w:lang w:val="en-US"/>
        </w:rPr>
        <w:t xml:space="preserve"> By better understanding these relationships, incarcerated women can receive services and support that are more properly suited to their specific experiences, which should increase long-term success outside of jail or prison. Moreover, by understanding how different types of trauma influence mental illness prevalence, medical professionals, educators, social workers, and families can better identify when a person is at risk and help that person obtain the necessary resources.</w:t>
      </w:r>
    </w:p>
    <w:p w14:paraId="41318F82" w14:textId="77777777" w:rsidR="00E9179E" w:rsidRDefault="00E9179E" w:rsidP="0074156C">
      <w:pPr>
        <w:spacing w:line="480" w:lineRule="auto"/>
        <w:contextualSpacing/>
        <w:jc w:val="center"/>
        <w:rPr>
          <w:rFonts w:ascii="Times New Roman" w:hAnsi="Times New Roman" w:cs="Times New Roman"/>
          <w:b/>
          <w:sz w:val="24"/>
          <w:szCs w:val="24"/>
        </w:rPr>
      </w:pPr>
    </w:p>
    <w:p w14:paraId="3864774F" w14:textId="77777777" w:rsidR="00E9179E" w:rsidRDefault="00E9179E" w:rsidP="0074156C">
      <w:pPr>
        <w:spacing w:line="480" w:lineRule="auto"/>
        <w:contextualSpacing/>
        <w:jc w:val="center"/>
        <w:rPr>
          <w:rFonts w:ascii="Times New Roman" w:hAnsi="Times New Roman" w:cs="Times New Roman"/>
          <w:b/>
          <w:sz w:val="24"/>
          <w:szCs w:val="24"/>
        </w:rPr>
      </w:pPr>
    </w:p>
    <w:p w14:paraId="5607A08F" w14:textId="77777777" w:rsidR="00E9179E" w:rsidRDefault="00E9179E" w:rsidP="0074156C">
      <w:pPr>
        <w:spacing w:line="480" w:lineRule="auto"/>
        <w:contextualSpacing/>
        <w:jc w:val="center"/>
        <w:rPr>
          <w:rFonts w:ascii="Times New Roman" w:hAnsi="Times New Roman" w:cs="Times New Roman"/>
          <w:b/>
          <w:sz w:val="24"/>
          <w:szCs w:val="24"/>
        </w:rPr>
      </w:pPr>
    </w:p>
    <w:p w14:paraId="1A6AEBD7" w14:textId="77777777" w:rsidR="00E9179E" w:rsidRDefault="00E9179E" w:rsidP="0074156C">
      <w:pPr>
        <w:spacing w:line="480" w:lineRule="auto"/>
        <w:contextualSpacing/>
        <w:jc w:val="center"/>
        <w:rPr>
          <w:rFonts w:ascii="Times New Roman" w:hAnsi="Times New Roman" w:cs="Times New Roman"/>
          <w:b/>
          <w:sz w:val="24"/>
          <w:szCs w:val="24"/>
        </w:rPr>
      </w:pPr>
    </w:p>
    <w:p w14:paraId="29FB6E74" w14:textId="77777777" w:rsidR="00E9179E" w:rsidRDefault="00E9179E" w:rsidP="0074156C">
      <w:pPr>
        <w:spacing w:line="480" w:lineRule="auto"/>
        <w:contextualSpacing/>
        <w:jc w:val="center"/>
        <w:rPr>
          <w:rFonts w:ascii="Times New Roman" w:hAnsi="Times New Roman" w:cs="Times New Roman"/>
          <w:b/>
          <w:sz w:val="24"/>
          <w:szCs w:val="24"/>
        </w:rPr>
      </w:pPr>
    </w:p>
    <w:p w14:paraId="1A2D8041" w14:textId="77777777" w:rsidR="00E9179E" w:rsidRDefault="00E9179E" w:rsidP="0074156C">
      <w:pPr>
        <w:spacing w:line="480" w:lineRule="auto"/>
        <w:contextualSpacing/>
        <w:jc w:val="center"/>
        <w:rPr>
          <w:rFonts w:ascii="Times New Roman" w:hAnsi="Times New Roman" w:cs="Times New Roman"/>
          <w:b/>
          <w:sz w:val="24"/>
          <w:szCs w:val="24"/>
        </w:rPr>
      </w:pPr>
    </w:p>
    <w:p w14:paraId="6FE5A69B" w14:textId="77777777" w:rsidR="00E9179E" w:rsidRDefault="00E9179E" w:rsidP="0074156C">
      <w:pPr>
        <w:spacing w:line="480" w:lineRule="auto"/>
        <w:contextualSpacing/>
        <w:jc w:val="center"/>
        <w:rPr>
          <w:rFonts w:ascii="Times New Roman" w:hAnsi="Times New Roman" w:cs="Times New Roman"/>
          <w:b/>
          <w:sz w:val="24"/>
          <w:szCs w:val="24"/>
        </w:rPr>
      </w:pPr>
    </w:p>
    <w:p w14:paraId="1758ABA2" w14:textId="77777777" w:rsidR="00E9179E" w:rsidRDefault="00E9179E" w:rsidP="0074156C">
      <w:pPr>
        <w:spacing w:line="480" w:lineRule="auto"/>
        <w:contextualSpacing/>
        <w:jc w:val="center"/>
        <w:rPr>
          <w:rFonts w:ascii="Times New Roman" w:hAnsi="Times New Roman" w:cs="Times New Roman"/>
          <w:b/>
          <w:sz w:val="24"/>
          <w:szCs w:val="24"/>
        </w:rPr>
      </w:pPr>
    </w:p>
    <w:p w14:paraId="588F2E80" w14:textId="77777777" w:rsidR="00E9179E" w:rsidRDefault="00E9179E" w:rsidP="0074156C">
      <w:pPr>
        <w:spacing w:line="480" w:lineRule="auto"/>
        <w:contextualSpacing/>
        <w:jc w:val="center"/>
        <w:rPr>
          <w:rFonts w:ascii="Times New Roman" w:hAnsi="Times New Roman" w:cs="Times New Roman"/>
          <w:b/>
          <w:sz w:val="24"/>
          <w:szCs w:val="24"/>
        </w:rPr>
      </w:pPr>
    </w:p>
    <w:p w14:paraId="47817370" w14:textId="77777777" w:rsidR="00E9179E" w:rsidRDefault="00E9179E" w:rsidP="0074156C">
      <w:pPr>
        <w:spacing w:line="480" w:lineRule="auto"/>
        <w:contextualSpacing/>
        <w:jc w:val="center"/>
        <w:rPr>
          <w:rFonts w:ascii="Times New Roman" w:hAnsi="Times New Roman" w:cs="Times New Roman"/>
          <w:b/>
          <w:sz w:val="24"/>
          <w:szCs w:val="24"/>
        </w:rPr>
      </w:pPr>
    </w:p>
    <w:p w14:paraId="615270FE" w14:textId="77777777" w:rsidR="00E9179E" w:rsidRDefault="00E9179E" w:rsidP="0074156C">
      <w:pPr>
        <w:spacing w:line="480" w:lineRule="auto"/>
        <w:contextualSpacing/>
        <w:jc w:val="center"/>
        <w:rPr>
          <w:rFonts w:ascii="Times New Roman" w:hAnsi="Times New Roman" w:cs="Times New Roman"/>
          <w:b/>
          <w:sz w:val="24"/>
          <w:szCs w:val="24"/>
        </w:rPr>
      </w:pPr>
    </w:p>
    <w:p w14:paraId="665F0689" w14:textId="77777777" w:rsidR="00E9179E" w:rsidRDefault="00E9179E" w:rsidP="0074156C">
      <w:pPr>
        <w:spacing w:line="480" w:lineRule="auto"/>
        <w:contextualSpacing/>
        <w:jc w:val="center"/>
        <w:rPr>
          <w:rFonts w:ascii="Times New Roman" w:hAnsi="Times New Roman" w:cs="Times New Roman"/>
          <w:b/>
          <w:sz w:val="24"/>
          <w:szCs w:val="24"/>
        </w:rPr>
      </w:pPr>
    </w:p>
    <w:p w14:paraId="6F0CEA50" w14:textId="77777777" w:rsidR="00E9179E" w:rsidRDefault="00E9179E" w:rsidP="0074156C">
      <w:pPr>
        <w:spacing w:line="480" w:lineRule="auto"/>
        <w:contextualSpacing/>
        <w:jc w:val="center"/>
        <w:rPr>
          <w:rFonts w:ascii="Times New Roman" w:hAnsi="Times New Roman" w:cs="Times New Roman"/>
          <w:b/>
          <w:sz w:val="24"/>
          <w:szCs w:val="24"/>
        </w:rPr>
      </w:pPr>
    </w:p>
    <w:p w14:paraId="75F5642C" w14:textId="77777777" w:rsidR="00E9179E" w:rsidRDefault="00E9179E" w:rsidP="0074156C">
      <w:pPr>
        <w:spacing w:line="480" w:lineRule="auto"/>
        <w:contextualSpacing/>
        <w:jc w:val="center"/>
        <w:rPr>
          <w:rFonts w:ascii="Times New Roman" w:hAnsi="Times New Roman" w:cs="Times New Roman"/>
          <w:b/>
          <w:sz w:val="24"/>
          <w:szCs w:val="24"/>
        </w:rPr>
      </w:pPr>
    </w:p>
    <w:p w14:paraId="3D2AEBCE" w14:textId="77777777" w:rsidR="00E9179E" w:rsidRDefault="00E9179E" w:rsidP="0074156C">
      <w:pPr>
        <w:spacing w:line="480" w:lineRule="auto"/>
        <w:contextualSpacing/>
        <w:jc w:val="center"/>
        <w:rPr>
          <w:rFonts w:ascii="Times New Roman" w:hAnsi="Times New Roman" w:cs="Times New Roman"/>
          <w:b/>
          <w:sz w:val="24"/>
          <w:szCs w:val="24"/>
        </w:rPr>
      </w:pPr>
    </w:p>
    <w:p w14:paraId="0139C8A8" w14:textId="77777777" w:rsidR="00E9179E" w:rsidRDefault="00E9179E" w:rsidP="0074156C">
      <w:pPr>
        <w:spacing w:line="480" w:lineRule="auto"/>
        <w:contextualSpacing/>
        <w:jc w:val="center"/>
        <w:rPr>
          <w:rFonts w:ascii="Times New Roman" w:hAnsi="Times New Roman" w:cs="Times New Roman"/>
          <w:b/>
          <w:sz w:val="24"/>
          <w:szCs w:val="24"/>
        </w:rPr>
      </w:pPr>
    </w:p>
    <w:p w14:paraId="6B9C3241" w14:textId="77777777" w:rsidR="00E9179E" w:rsidRDefault="00E9179E" w:rsidP="0074156C">
      <w:pPr>
        <w:spacing w:line="480" w:lineRule="auto"/>
        <w:contextualSpacing/>
        <w:jc w:val="center"/>
        <w:rPr>
          <w:rFonts w:ascii="Times New Roman" w:hAnsi="Times New Roman" w:cs="Times New Roman"/>
          <w:b/>
          <w:sz w:val="24"/>
          <w:szCs w:val="24"/>
        </w:rPr>
      </w:pPr>
    </w:p>
    <w:p w14:paraId="6D28944B" w14:textId="77777777" w:rsidR="00E9179E" w:rsidRDefault="00E9179E" w:rsidP="0074156C">
      <w:pPr>
        <w:spacing w:line="480" w:lineRule="auto"/>
        <w:contextualSpacing/>
        <w:jc w:val="center"/>
        <w:rPr>
          <w:rFonts w:ascii="Times New Roman" w:hAnsi="Times New Roman" w:cs="Times New Roman"/>
          <w:b/>
          <w:sz w:val="24"/>
          <w:szCs w:val="24"/>
        </w:rPr>
      </w:pPr>
    </w:p>
    <w:p w14:paraId="2284C5AB" w14:textId="77777777" w:rsidR="00E9179E" w:rsidRDefault="00E9179E" w:rsidP="0074156C">
      <w:pPr>
        <w:spacing w:line="480" w:lineRule="auto"/>
        <w:contextualSpacing/>
        <w:jc w:val="center"/>
        <w:rPr>
          <w:rFonts w:ascii="Times New Roman" w:hAnsi="Times New Roman" w:cs="Times New Roman"/>
          <w:b/>
          <w:sz w:val="24"/>
          <w:szCs w:val="24"/>
        </w:rPr>
      </w:pPr>
    </w:p>
    <w:p w14:paraId="4325B259" w14:textId="77777777" w:rsidR="00E9179E" w:rsidRDefault="00E9179E" w:rsidP="0074156C">
      <w:pPr>
        <w:spacing w:line="480" w:lineRule="auto"/>
        <w:contextualSpacing/>
        <w:jc w:val="center"/>
        <w:rPr>
          <w:rFonts w:ascii="Times New Roman" w:hAnsi="Times New Roman" w:cs="Times New Roman"/>
          <w:b/>
          <w:sz w:val="24"/>
          <w:szCs w:val="24"/>
        </w:rPr>
      </w:pPr>
    </w:p>
    <w:p w14:paraId="33156C02" w14:textId="77777777" w:rsidR="00E9179E" w:rsidRDefault="00E9179E" w:rsidP="0074156C">
      <w:pPr>
        <w:spacing w:line="480" w:lineRule="auto"/>
        <w:contextualSpacing/>
        <w:jc w:val="center"/>
        <w:rPr>
          <w:rFonts w:ascii="Times New Roman" w:hAnsi="Times New Roman" w:cs="Times New Roman"/>
          <w:b/>
          <w:sz w:val="24"/>
          <w:szCs w:val="24"/>
        </w:rPr>
      </w:pPr>
    </w:p>
    <w:p w14:paraId="401AA7A9" w14:textId="1837E33D" w:rsidR="00AF7B0A" w:rsidRPr="005D0B4F" w:rsidRDefault="00993A1E" w:rsidP="0074156C">
      <w:pPr>
        <w:spacing w:line="480" w:lineRule="auto"/>
        <w:contextualSpacing/>
        <w:jc w:val="center"/>
        <w:rPr>
          <w:rFonts w:ascii="Times New Roman" w:hAnsi="Times New Roman" w:cs="Times New Roman"/>
          <w:sz w:val="24"/>
          <w:szCs w:val="24"/>
        </w:rPr>
      </w:pPr>
      <w:r w:rsidRPr="005D0B4F">
        <w:rPr>
          <w:rFonts w:ascii="Times New Roman" w:hAnsi="Times New Roman" w:cs="Times New Roman"/>
          <w:b/>
          <w:sz w:val="24"/>
          <w:szCs w:val="24"/>
        </w:rPr>
        <w:t>References</w:t>
      </w:r>
      <w:r w:rsidRPr="005D0B4F">
        <w:rPr>
          <w:rFonts w:ascii="Times New Roman" w:hAnsi="Times New Roman" w:cs="Times New Roman"/>
          <w:sz w:val="24"/>
          <w:szCs w:val="24"/>
        </w:rPr>
        <w:t xml:space="preserve"> </w:t>
      </w:r>
    </w:p>
    <w:p w14:paraId="11518090" w14:textId="7DED4210" w:rsidR="004424CD" w:rsidRPr="004424CD" w:rsidRDefault="00F00788" w:rsidP="004424CD">
      <w:pPr>
        <w:widowControl w:val="0"/>
        <w:autoSpaceDE w:val="0"/>
        <w:autoSpaceDN w:val="0"/>
        <w:adjustRightInd w:val="0"/>
        <w:spacing w:line="480" w:lineRule="auto"/>
        <w:ind w:left="640" w:hanging="640"/>
        <w:rPr>
          <w:rFonts w:ascii="Times New Roman" w:hAnsi="Times New Roman" w:cs="Times New Roman"/>
          <w:noProof/>
          <w:sz w:val="24"/>
          <w:szCs w:val="24"/>
        </w:rPr>
      </w:pPr>
      <w:r w:rsidRPr="005D0B4F">
        <w:rPr>
          <w:rFonts w:ascii="Times New Roman" w:hAnsi="Times New Roman" w:cs="Times New Roman"/>
          <w:sz w:val="24"/>
          <w:szCs w:val="24"/>
        </w:rPr>
        <w:fldChar w:fldCharType="begin" w:fldLock="1"/>
      </w:r>
      <w:r w:rsidRPr="005D0B4F">
        <w:rPr>
          <w:rFonts w:ascii="Times New Roman" w:hAnsi="Times New Roman" w:cs="Times New Roman"/>
          <w:sz w:val="24"/>
          <w:szCs w:val="24"/>
        </w:rPr>
        <w:instrText xml:space="preserve">ADDIN Mendeley Bibliography CSL_BIBLIOGRAPHY </w:instrText>
      </w:r>
      <w:r w:rsidRPr="005D0B4F">
        <w:rPr>
          <w:rFonts w:ascii="Times New Roman" w:hAnsi="Times New Roman" w:cs="Times New Roman"/>
          <w:sz w:val="24"/>
          <w:szCs w:val="24"/>
        </w:rPr>
        <w:fldChar w:fldCharType="separate"/>
      </w:r>
      <w:r w:rsidR="004424CD" w:rsidRPr="004424CD">
        <w:rPr>
          <w:rFonts w:ascii="Times New Roman" w:hAnsi="Times New Roman" w:cs="Times New Roman"/>
          <w:noProof/>
          <w:sz w:val="24"/>
          <w:szCs w:val="24"/>
        </w:rPr>
        <w:t xml:space="preserve">1. </w:t>
      </w:r>
      <w:r w:rsidR="004424CD" w:rsidRPr="004424CD">
        <w:rPr>
          <w:rFonts w:ascii="Times New Roman" w:hAnsi="Times New Roman" w:cs="Times New Roman"/>
          <w:noProof/>
          <w:sz w:val="24"/>
          <w:szCs w:val="24"/>
        </w:rPr>
        <w:tab/>
        <w:t xml:space="preserve">Walmsley R. </w:t>
      </w:r>
      <w:r w:rsidR="004424CD" w:rsidRPr="004424CD">
        <w:rPr>
          <w:rFonts w:ascii="Times New Roman" w:hAnsi="Times New Roman" w:cs="Times New Roman"/>
          <w:i/>
          <w:iCs/>
          <w:noProof/>
          <w:sz w:val="24"/>
          <w:szCs w:val="24"/>
        </w:rPr>
        <w:t>World Prison Population List (Tenth Edition)</w:t>
      </w:r>
      <w:r w:rsidR="004424CD" w:rsidRPr="004424CD">
        <w:rPr>
          <w:rFonts w:ascii="Times New Roman" w:hAnsi="Times New Roman" w:cs="Times New Roman"/>
          <w:noProof/>
          <w:sz w:val="24"/>
          <w:szCs w:val="24"/>
        </w:rPr>
        <w:t>. London; 2013. www.prisonstudies.org. Accessed September 29, 2018.</w:t>
      </w:r>
    </w:p>
    <w:p w14:paraId="7EBDD678" w14:textId="77777777" w:rsidR="004424CD" w:rsidRPr="004424CD" w:rsidRDefault="004424CD" w:rsidP="004424CD">
      <w:pPr>
        <w:widowControl w:val="0"/>
        <w:autoSpaceDE w:val="0"/>
        <w:autoSpaceDN w:val="0"/>
        <w:adjustRightInd w:val="0"/>
        <w:spacing w:line="480" w:lineRule="auto"/>
        <w:ind w:left="640" w:hanging="640"/>
        <w:rPr>
          <w:rFonts w:ascii="Times New Roman" w:hAnsi="Times New Roman" w:cs="Times New Roman"/>
          <w:noProof/>
          <w:sz w:val="24"/>
          <w:szCs w:val="24"/>
        </w:rPr>
      </w:pPr>
      <w:r w:rsidRPr="004424CD">
        <w:rPr>
          <w:rFonts w:ascii="Times New Roman" w:hAnsi="Times New Roman" w:cs="Times New Roman"/>
          <w:noProof/>
          <w:sz w:val="24"/>
          <w:szCs w:val="24"/>
        </w:rPr>
        <w:t xml:space="preserve">2. </w:t>
      </w:r>
      <w:r w:rsidRPr="004424CD">
        <w:rPr>
          <w:rFonts w:ascii="Times New Roman" w:hAnsi="Times New Roman" w:cs="Times New Roman"/>
          <w:noProof/>
          <w:sz w:val="24"/>
          <w:szCs w:val="24"/>
        </w:rPr>
        <w:tab/>
        <w:t xml:space="preserve">Alexander M. </w:t>
      </w:r>
      <w:r w:rsidRPr="004424CD">
        <w:rPr>
          <w:rFonts w:ascii="Times New Roman" w:hAnsi="Times New Roman" w:cs="Times New Roman"/>
          <w:i/>
          <w:iCs/>
          <w:noProof/>
          <w:sz w:val="24"/>
          <w:szCs w:val="24"/>
        </w:rPr>
        <w:t>The New Jim Crow: Mass Incarceration in the Age of Colorblindness</w:t>
      </w:r>
      <w:r w:rsidRPr="004424CD">
        <w:rPr>
          <w:rFonts w:ascii="Times New Roman" w:hAnsi="Times New Roman" w:cs="Times New Roman"/>
          <w:noProof/>
          <w:sz w:val="24"/>
          <w:szCs w:val="24"/>
        </w:rPr>
        <w:t>. New York, NY: New Press; 2010.</w:t>
      </w:r>
    </w:p>
    <w:p w14:paraId="53D9C8B5" w14:textId="77777777" w:rsidR="004424CD" w:rsidRPr="004424CD" w:rsidRDefault="004424CD" w:rsidP="004424CD">
      <w:pPr>
        <w:widowControl w:val="0"/>
        <w:autoSpaceDE w:val="0"/>
        <w:autoSpaceDN w:val="0"/>
        <w:adjustRightInd w:val="0"/>
        <w:spacing w:line="480" w:lineRule="auto"/>
        <w:ind w:left="640" w:hanging="640"/>
        <w:rPr>
          <w:rFonts w:ascii="Times New Roman" w:hAnsi="Times New Roman" w:cs="Times New Roman"/>
          <w:noProof/>
          <w:sz w:val="24"/>
          <w:szCs w:val="24"/>
        </w:rPr>
      </w:pPr>
      <w:r w:rsidRPr="004424CD">
        <w:rPr>
          <w:rFonts w:ascii="Times New Roman" w:hAnsi="Times New Roman" w:cs="Times New Roman"/>
          <w:noProof/>
          <w:sz w:val="24"/>
          <w:szCs w:val="24"/>
        </w:rPr>
        <w:t xml:space="preserve">3. </w:t>
      </w:r>
      <w:r w:rsidRPr="004424CD">
        <w:rPr>
          <w:rFonts w:ascii="Times New Roman" w:hAnsi="Times New Roman" w:cs="Times New Roman"/>
          <w:noProof/>
          <w:sz w:val="24"/>
          <w:szCs w:val="24"/>
        </w:rPr>
        <w:tab/>
      </w:r>
      <w:r w:rsidRPr="004424CD">
        <w:rPr>
          <w:rFonts w:ascii="Times New Roman" w:hAnsi="Times New Roman" w:cs="Times New Roman"/>
          <w:i/>
          <w:iCs/>
          <w:noProof/>
          <w:sz w:val="24"/>
          <w:szCs w:val="24"/>
        </w:rPr>
        <w:t>Incarcerated Women and Girls | The Sentencing Project</w:t>
      </w:r>
      <w:r w:rsidRPr="004424CD">
        <w:rPr>
          <w:rFonts w:ascii="Times New Roman" w:hAnsi="Times New Roman" w:cs="Times New Roman"/>
          <w:noProof/>
          <w:sz w:val="24"/>
          <w:szCs w:val="24"/>
        </w:rPr>
        <w:t>.; 2019. https://www.sentencingproject.org/publications/incarcerated-women-and-girls/. Accessed November 24, 2019.</w:t>
      </w:r>
    </w:p>
    <w:p w14:paraId="64F59F31" w14:textId="77777777" w:rsidR="004424CD" w:rsidRPr="004424CD" w:rsidRDefault="004424CD" w:rsidP="004424CD">
      <w:pPr>
        <w:widowControl w:val="0"/>
        <w:autoSpaceDE w:val="0"/>
        <w:autoSpaceDN w:val="0"/>
        <w:adjustRightInd w:val="0"/>
        <w:spacing w:line="480" w:lineRule="auto"/>
        <w:ind w:left="640" w:hanging="640"/>
        <w:rPr>
          <w:rFonts w:ascii="Times New Roman" w:hAnsi="Times New Roman" w:cs="Times New Roman"/>
          <w:noProof/>
          <w:sz w:val="24"/>
          <w:szCs w:val="24"/>
        </w:rPr>
      </w:pPr>
      <w:r w:rsidRPr="004424CD">
        <w:rPr>
          <w:rFonts w:ascii="Times New Roman" w:hAnsi="Times New Roman" w:cs="Times New Roman"/>
          <w:noProof/>
          <w:sz w:val="24"/>
          <w:szCs w:val="24"/>
        </w:rPr>
        <w:t xml:space="preserve">4. </w:t>
      </w:r>
      <w:r w:rsidRPr="004424CD">
        <w:rPr>
          <w:rFonts w:ascii="Times New Roman" w:hAnsi="Times New Roman" w:cs="Times New Roman"/>
          <w:noProof/>
          <w:sz w:val="24"/>
          <w:szCs w:val="24"/>
        </w:rPr>
        <w:tab/>
        <w:t xml:space="preserve">Tripodi SJ, Pettus-Davis C. Histories of childhood victimization and subsequent mental health problems, substance use, and sexual victimization for a sample of incarcerated women in the US. </w:t>
      </w:r>
      <w:r w:rsidRPr="004424CD">
        <w:rPr>
          <w:rFonts w:ascii="Times New Roman" w:hAnsi="Times New Roman" w:cs="Times New Roman"/>
          <w:i/>
          <w:iCs/>
          <w:noProof/>
          <w:sz w:val="24"/>
          <w:szCs w:val="24"/>
        </w:rPr>
        <w:t>Int J Law Psychiatry</w:t>
      </w:r>
      <w:r w:rsidRPr="004424CD">
        <w:rPr>
          <w:rFonts w:ascii="Times New Roman" w:hAnsi="Times New Roman" w:cs="Times New Roman"/>
          <w:noProof/>
          <w:sz w:val="24"/>
          <w:szCs w:val="24"/>
        </w:rPr>
        <w:t>. 2013. doi:10.1016/j.ijlp.2012.11.005</w:t>
      </w:r>
    </w:p>
    <w:p w14:paraId="3DE91A08" w14:textId="77777777" w:rsidR="004424CD" w:rsidRPr="004424CD" w:rsidRDefault="004424CD" w:rsidP="004424CD">
      <w:pPr>
        <w:widowControl w:val="0"/>
        <w:autoSpaceDE w:val="0"/>
        <w:autoSpaceDN w:val="0"/>
        <w:adjustRightInd w:val="0"/>
        <w:spacing w:line="480" w:lineRule="auto"/>
        <w:ind w:left="640" w:hanging="640"/>
        <w:rPr>
          <w:rFonts w:ascii="Times New Roman" w:hAnsi="Times New Roman" w:cs="Times New Roman"/>
          <w:noProof/>
          <w:sz w:val="24"/>
          <w:szCs w:val="24"/>
        </w:rPr>
      </w:pPr>
      <w:r w:rsidRPr="004424CD">
        <w:rPr>
          <w:rFonts w:ascii="Times New Roman" w:hAnsi="Times New Roman" w:cs="Times New Roman"/>
          <w:noProof/>
          <w:sz w:val="24"/>
          <w:szCs w:val="24"/>
        </w:rPr>
        <w:t xml:space="preserve">5. </w:t>
      </w:r>
      <w:r w:rsidRPr="004424CD">
        <w:rPr>
          <w:rFonts w:ascii="Times New Roman" w:hAnsi="Times New Roman" w:cs="Times New Roman"/>
          <w:noProof/>
          <w:sz w:val="24"/>
          <w:szCs w:val="24"/>
        </w:rPr>
        <w:tab/>
        <w:t xml:space="preserve">Cloud D. </w:t>
      </w:r>
      <w:r w:rsidRPr="004424CD">
        <w:rPr>
          <w:rFonts w:ascii="Times New Roman" w:hAnsi="Times New Roman" w:cs="Times New Roman"/>
          <w:i/>
          <w:iCs/>
          <w:noProof/>
          <w:sz w:val="24"/>
          <w:szCs w:val="24"/>
        </w:rPr>
        <w:t>On Life Support: Public Health in the Age of Mass Incarceration</w:t>
      </w:r>
      <w:r w:rsidRPr="004424CD">
        <w:rPr>
          <w:rFonts w:ascii="Times New Roman" w:hAnsi="Times New Roman" w:cs="Times New Roman"/>
          <w:noProof/>
          <w:sz w:val="24"/>
          <w:szCs w:val="24"/>
        </w:rPr>
        <w:t>. New York, NY; 2014. https://storage.googleapis.com/vera-web-assets/downloads/Publications/on-life-support-public-health-in-the-age-of-mass-incarceration/legacy_downloads/on-life-support-public-health-mass-incarceration-report.pdf. Accessed April 15, 2019.</w:t>
      </w:r>
    </w:p>
    <w:p w14:paraId="329868B8" w14:textId="77777777" w:rsidR="004424CD" w:rsidRPr="004424CD" w:rsidRDefault="004424CD" w:rsidP="004424CD">
      <w:pPr>
        <w:widowControl w:val="0"/>
        <w:autoSpaceDE w:val="0"/>
        <w:autoSpaceDN w:val="0"/>
        <w:adjustRightInd w:val="0"/>
        <w:spacing w:line="480" w:lineRule="auto"/>
        <w:ind w:left="640" w:hanging="640"/>
        <w:rPr>
          <w:rFonts w:ascii="Times New Roman" w:hAnsi="Times New Roman" w:cs="Times New Roman"/>
          <w:noProof/>
          <w:sz w:val="24"/>
          <w:szCs w:val="24"/>
        </w:rPr>
      </w:pPr>
      <w:r w:rsidRPr="004424CD">
        <w:rPr>
          <w:rFonts w:ascii="Times New Roman" w:hAnsi="Times New Roman" w:cs="Times New Roman"/>
          <w:noProof/>
          <w:sz w:val="24"/>
          <w:szCs w:val="24"/>
        </w:rPr>
        <w:t xml:space="preserve">6. </w:t>
      </w:r>
      <w:r w:rsidRPr="004424CD">
        <w:rPr>
          <w:rFonts w:ascii="Times New Roman" w:hAnsi="Times New Roman" w:cs="Times New Roman"/>
          <w:noProof/>
          <w:sz w:val="24"/>
          <w:szCs w:val="24"/>
        </w:rPr>
        <w:tab/>
        <w:t xml:space="preserve">Fazel S, Hayes AJ, Bartellas K, Clerici M, Trestman R. Mental health of prisoners: prevalence, adverse outcomes, and interventions. </w:t>
      </w:r>
      <w:r w:rsidRPr="004424CD">
        <w:rPr>
          <w:rFonts w:ascii="Times New Roman" w:hAnsi="Times New Roman" w:cs="Times New Roman"/>
          <w:i/>
          <w:iCs/>
          <w:noProof/>
          <w:sz w:val="24"/>
          <w:szCs w:val="24"/>
        </w:rPr>
        <w:t>The Lancet Psychiatry</w:t>
      </w:r>
      <w:r w:rsidRPr="004424CD">
        <w:rPr>
          <w:rFonts w:ascii="Times New Roman" w:hAnsi="Times New Roman" w:cs="Times New Roman"/>
          <w:noProof/>
          <w:sz w:val="24"/>
          <w:szCs w:val="24"/>
        </w:rPr>
        <w:t>. 2016;3(9):871-881. doi:10.1016/S2215-0366(16)30142-0</w:t>
      </w:r>
    </w:p>
    <w:p w14:paraId="1BF61D15" w14:textId="77777777" w:rsidR="004424CD" w:rsidRPr="004424CD" w:rsidRDefault="004424CD" w:rsidP="004424CD">
      <w:pPr>
        <w:widowControl w:val="0"/>
        <w:autoSpaceDE w:val="0"/>
        <w:autoSpaceDN w:val="0"/>
        <w:adjustRightInd w:val="0"/>
        <w:spacing w:line="480" w:lineRule="auto"/>
        <w:ind w:left="640" w:hanging="640"/>
        <w:rPr>
          <w:rFonts w:ascii="Times New Roman" w:hAnsi="Times New Roman" w:cs="Times New Roman"/>
          <w:noProof/>
          <w:sz w:val="24"/>
          <w:szCs w:val="24"/>
        </w:rPr>
      </w:pPr>
      <w:r w:rsidRPr="004424CD">
        <w:rPr>
          <w:rFonts w:ascii="Times New Roman" w:hAnsi="Times New Roman" w:cs="Times New Roman"/>
          <w:noProof/>
          <w:sz w:val="24"/>
          <w:szCs w:val="24"/>
        </w:rPr>
        <w:t xml:space="preserve">7. </w:t>
      </w:r>
      <w:r w:rsidRPr="004424CD">
        <w:rPr>
          <w:rFonts w:ascii="Times New Roman" w:hAnsi="Times New Roman" w:cs="Times New Roman"/>
          <w:noProof/>
          <w:sz w:val="24"/>
          <w:szCs w:val="24"/>
        </w:rPr>
        <w:tab/>
        <w:t xml:space="preserve">Cuddeback GS, Scheyett A, Pettus-Davis C, Morrissey JP. General medical problems of incarcerated persons with severe and persistent mental illness: A population-based study. </w:t>
      </w:r>
      <w:r w:rsidRPr="004424CD">
        <w:rPr>
          <w:rFonts w:ascii="Times New Roman" w:hAnsi="Times New Roman" w:cs="Times New Roman"/>
          <w:i/>
          <w:iCs/>
          <w:noProof/>
          <w:sz w:val="24"/>
          <w:szCs w:val="24"/>
        </w:rPr>
        <w:t>Psychiatr Serv</w:t>
      </w:r>
      <w:r w:rsidRPr="004424CD">
        <w:rPr>
          <w:rFonts w:ascii="Times New Roman" w:hAnsi="Times New Roman" w:cs="Times New Roman"/>
          <w:noProof/>
          <w:sz w:val="24"/>
          <w:szCs w:val="24"/>
        </w:rPr>
        <w:t>. 2010;61(1):45-49. doi:10.1176/ps.2010.61.1.45</w:t>
      </w:r>
    </w:p>
    <w:p w14:paraId="4BC677FC" w14:textId="77777777" w:rsidR="004424CD" w:rsidRPr="004424CD" w:rsidRDefault="004424CD" w:rsidP="004424CD">
      <w:pPr>
        <w:widowControl w:val="0"/>
        <w:autoSpaceDE w:val="0"/>
        <w:autoSpaceDN w:val="0"/>
        <w:adjustRightInd w:val="0"/>
        <w:spacing w:line="480" w:lineRule="auto"/>
        <w:ind w:left="640" w:hanging="640"/>
        <w:rPr>
          <w:rFonts w:ascii="Times New Roman" w:hAnsi="Times New Roman" w:cs="Times New Roman"/>
          <w:noProof/>
          <w:sz w:val="24"/>
          <w:szCs w:val="24"/>
        </w:rPr>
      </w:pPr>
      <w:r w:rsidRPr="004424CD">
        <w:rPr>
          <w:rFonts w:ascii="Times New Roman" w:hAnsi="Times New Roman" w:cs="Times New Roman"/>
          <w:noProof/>
          <w:sz w:val="24"/>
          <w:szCs w:val="24"/>
        </w:rPr>
        <w:t xml:space="preserve">8. </w:t>
      </w:r>
      <w:r w:rsidRPr="004424CD">
        <w:rPr>
          <w:rFonts w:ascii="Times New Roman" w:hAnsi="Times New Roman" w:cs="Times New Roman"/>
          <w:noProof/>
          <w:sz w:val="24"/>
          <w:szCs w:val="24"/>
        </w:rPr>
        <w:tab/>
        <w:t>Baillargeon J, Penn J V, Knight K, et al. Risk of Reincarceration Among Prisoners with Co-occurring Severe Mental Illness and Substance Use Disorders. doi:10.1007/s10488-009-0252-9</w:t>
      </w:r>
    </w:p>
    <w:p w14:paraId="17F5D1B8" w14:textId="77777777" w:rsidR="004424CD" w:rsidRPr="004424CD" w:rsidRDefault="004424CD" w:rsidP="004424CD">
      <w:pPr>
        <w:widowControl w:val="0"/>
        <w:autoSpaceDE w:val="0"/>
        <w:autoSpaceDN w:val="0"/>
        <w:adjustRightInd w:val="0"/>
        <w:spacing w:line="480" w:lineRule="auto"/>
        <w:ind w:left="640" w:hanging="640"/>
        <w:rPr>
          <w:rFonts w:ascii="Times New Roman" w:hAnsi="Times New Roman" w:cs="Times New Roman"/>
          <w:noProof/>
          <w:sz w:val="24"/>
          <w:szCs w:val="24"/>
        </w:rPr>
      </w:pPr>
      <w:r w:rsidRPr="004424CD">
        <w:rPr>
          <w:rFonts w:ascii="Times New Roman" w:hAnsi="Times New Roman" w:cs="Times New Roman"/>
          <w:noProof/>
          <w:sz w:val="24"/>
          <w:szCs w:val="24"/>
        </w:rPr>
        <w:t xml:space="preserve">9. </w:t>
      </w:r>
      <w:r w:rsidRPr="004424CD">
        <w:rPr>
          <w:rFonts w:ascii="Times New Roman" w:hAnsi="Times New Roman" w:cs="Times New Roman"/>
          <w:noProof/>
          <w:sz w:val="24"/>
          <w:szCs w:val="24"/>
        </w:rPr>
        <w:tab/>
        <w:t xml:space="preserve">Viron MJ, Stern TA. The Impact of Serious Mental Illness on Health and Healthcare. </w:t>
      </w:r>
      <w:r w:rsidRPr="004424CD">
        <w:rPr>
          <w:rFonts w:ascii="Times New Roman" w:hAnsi="Times New Roman" w:cs="Times New Roman"/>
          <w:i/>
          <w:iCs/>
          <w:noProof/>
          <w:sz w:val="24"/>
          <w:szCs w:val="24"/>
        </w:rPr>
        <w:t>Psychosomatics</w:t>
      </w:r>
      <w:r w:rsidRPr="004424CD">
        <w:rPr>
          <w:rFonts w:ascii="Times New Roman" w:hAnsi="Times New Roman" w:cs="Times New Roman"/>
          <w:noProof/>
          <w:sz w:val="24"/>
          <w:szCs w:val="24"/>
        </w:rPr>
        <w:t>. 2010;51(6):458-465. doi:10.1016/s0033-3182(10)70737-4</w:t>
      </w:r>
    </w:p>
    <w:p w14:paraId="4C7B4B25" w14:textId="77777777" w:rsidR="004424CD" w:rsidRPr="004424CD" w:rsidRDefault="004424CD" w:rsidP="004424CD">
      <w:pPr>
        <w:widowControl w:val="0"/>
        <w:autoSpaceDE w:val="0"/>
        <w:autoSpaceDN w:val="0"/>
        <w:adjustRightInd w:val="0"/>
        <w:spacing w:line="480" w:lineRule="auto"/>
        <w:ind w:left="640" w:hanging="640"/>
        <w:rPr>
          <w:rFonts w:ascii="Times New Roman" w:hAnsi="Times New Roman" w:cs="Times New Roman"/>
          <w:noProof/>
          <w:sz w:val="24"/>
          <w:szCs w:val="24"/>
        </w:rPr>
      </w:pPr>
      <w:r w:rsidRPr="004424CD">
        <w:rPr>
          <w:rFonts w:ascii="Times New Roman" w:hAnsi="Times New Roman" w:cs="Times New Roman"/>
          <w:noProof/>
          <w:sz w:val="24"/>
          <w:szCs w:val="24"/>
        </w:rPr>
        <w:t xml:space="preserve">10. </w:t>
      </w:r>
      <w:r w:rsidRPr="004424CD">
        <w:rPr>
          <w:rFonts w:ascii="Times New Roman" w:hAnsi="Times New Roman" w:cs="Times New Roman"/>
          <w:noProof/>
          <w:sz w:val="24"/>
          <w:szCs w:val="24"/>
        </w:rPr>
        <w:tab/>
        <w:t>Burke Harris N. How childhood trauma affects health across a lifetime | TED Talk. https://www.ted.com/talks/nadine_burke_harris_how_childhood_trauma_affects_health_across_a_lifetime/transcript?language=en. Published 2014. Accessed April 15, 2019.</w:t>
      </w:r>
    </w:p>
    <w:p w14:paraId="30FEB956" w14:textId="77777777" w:rsidR="004424CD" w:rsidRPr="004424CD" w:rsidRDefault="004424CD" w:rsidP="004424CD">
      <w:pPr>
        <w:widowControl w:val="0"/>
        <w:autoSpaceDE w:val="0"/>
        <w:autoSpaceDN w:val="0"/>
        <w:adjustRightInd w:val="0"/>
        <w:spacing w:line="480" w:lineRule="auto"/>
        <w:ind w:left="640" w:hanging="640"/>
        <w:rPr>
          <w:rFonts w:ascii="Times New Roman" w:hAnsi="Times New Roman" w:cs="Times New Roman"/>
          <w:noProof/>
          <w:sz w:val="24"/>
          <w:szCs w:val="24"/>
        </w:rPr>
      </w:pPr>
      <w:r w:rsidRPr="004424CD">
        <w:rPr>
          <w:rFonts w:ascii="Times New Roman" w:hAnsi="Times New Roman" w:cs="Times New Roman"/>
          <w:noProof/>
          <w:sz w:val="24"/>
          <w:szCs w:val="24"/>
        </w:rPr>
        <w:t xml:space="preserve">11. </w:t>
      </w:r>
      <w:r w:rsidRPr="004424CD">
        <w:rPr>
          <w:rFonts w:ascii="Times New Roman" w:hAnsi="Times New Roman" w:cs="Times New Roman"/>
          <w:noProof/>
          <w:sz w:val="24"/>
          <w:szCs w:val="24"/>
        </w:rPr>
        <w:tab/>
        <w:t xml:space="preserve">Sacks V, Murphey D, Moore K. </w:t>
      </w:r>
      <w:r w:rsidRPr="004424CD">
        <w:rPr>
          <w:rFonts w:ascii="Times New Roman" w:hAnsi="Times New Roman" w:cs="Times New Roman"/>
          <w:i/>
          <w:iCs/>
          <w:noProof/>
          <w:sz w:val="24"/>
          <w:szCs w:val="24"/>
        </w:rPr>
        <w:t>ADVERSE CHILDHOOD EXPERIENCES: NATIONAL AND STATE-LEVEL PREVALENCE</w:t>
      </w:r>
      <w:r w:rsidRPr="004424CD">
        <w:rPr>
          <w:rFonts w:ascii="Times New Roman" w:hAnsi="Times New Roman" w:cs="Times New Roman"/>
          <w:noProof/>
          <w:sz w:val="24"/>
          <w:szCs w:val="24"/>
        </w:rPr>
        <w:t>.</w:t>
      </w:r>
    </w:p>
    <w:p w14:paraId="3718EB7D" w14:textId="77777777" w:rsidR="004424CD" w:rsidRPr="004424CD" w:rsidRDefault="004424CD" w:rsidP="004424CD">
      <w:pPr>
        <w:widowControl w:val="0"/>
        <w:autoSpaceDE w:val="0"/>
        <w:autoSpaceDN w:val="0"/>
        <w:adjustRightInd w:val="0"/>
        <w:spacing w:line="480" w:lineRule="auto"/>
        <w:ind w:left="640" w:hanging="640"/>
        <w:rPr>
          <w:rFonts w:ascii="Times New Roman" w:hAnsi="Times New Roman" w:cs="Times New Roman"/>
          <w:noProof/>
          <w:sz w:val="24"/>
          <w:szCs w:val="24"/>
        </w:rPr>
      </w:pPr>
      <w:r w:rsidRPr="004424CD">
        <w:rPr>
          <w:rFonts w:ascii="Times New Roman" w:hAnsi="Times New Roman" w:cs="Times New Roman"/>
          <w:noProof/>
          <w:sz w:val="24"/>
          <w:szCs w:val="24"/>
        </w:rPr>
        <w:t xml:space="preserve">12. </w:t>
      </w:r>
      <w:r w:rsidRPr="004424CD">
        <w:rPr>
          <w:rFonts w:ascii="Times New Roman" w:hAnsi="Times New Roman" w:cs="Times New Roman"/>
          <w:noProof/>
          <w:sz w:val="24"/>
          <w:szCs w:val="24"/>
        </w:rPr>
        <w:tab/>
        <w:t xml:space="preserve">McDaniels-Wilson C, Belknap J. The Extensive Sexual Violation and Sexual Abuse Histories of Incarcerated Women. </w:t>
      </w:r>
      <w:r w:rsidRPr="004424CD">
        <w:rPr>
          <w:rFonts w:ascii="Times New Roman" w:hAnsi="Times New Roman" w:cs="Times New Roman"/>
          <w:i/>
          <w:iCs/>
          <w:noProof/>
          <w:sz w:val="24"/>
          <w:szCs w:val="24"/>
        </w:rPr>
        <w:t>Violence Against Women</w:t>
      </w:r>
      <w:r w:rsidRPr="004424CD">
        <w:rPr>
          <w:rFonts w:ascii="Times New Roman" w:hAnsi="Times New Roman" w:cs="Times New Roman"/>
          <w:noProof/>
          <w:sz w:val="24"/>
          <w:szCs w:val="24"/>
        </w:rPr>
        <w:t>. 2008;14(10):1090-1127. doi:10.1177/1077801208323160</w:t>
      </w:r>
    </w:p>
    <w:p w14:paraId="520EECAE" w14:textId="77777777" w:rsidR="004424CD" w:rsidRPr="004424CD" w:rsidRDefault="004424CD" w:rsidP="004424CD">
      <w:pPr>
        <w:widowControl w:val="0"/>
        <w:autoSpaceDE w:val="0"/>
        <w:autoSpaceDN w:val="0"/>
        <w:adjustRightInd w:val="0"/>
        <w:spacing w:line="480" w:lineRule="auto"/>
        <w:ind w:left="640" w:hanging="640"/>
        <w:rPr>
          <w:rFonts w:ascii="Times New Roman" w:hAnsi="Times New Roman" w:cs="Times New Roman"/>
          <w:noProof/>
          <w:sz w:val="24"/>
          <w:szCs w:val="24"/>
        </w:rPr>
      </w:pPr>
      <w:r w:rsidRPr="004424CD">
        <w:rPr>
          <w:rFonts w:ascii="Times New Roman" w:hAnsi="Times New Roman" w:cs="Times New Roman"/>
          <w:noProof/>
          <w:sz w:val="24"/>
          <w:szCs w:val="24"/>
        </w:rPr>
        <w:t xml:space="preserve">13. </w:t>
      </w:r>
      <w:r w:rsidRPr="004424CD">
        <w:rPr>
          <w:rFonts w:ascii="Times New Roman" w:hAnsi="Times New Roman" w:cs="Times New Roman"/>
          <w:noProof/>
          <w:sz w:val="24"/>
          <w:szCs w:val="24"/>
        </w:rPr>
        <w:tab/>
        <w:t xml:space="preserve">Einfeld SL, Ellis LA, Emerson E. Comorbidity of intellectual disability and mental disorder in children and adolescents: A systematic review. </w:t>
      </w:r>
      <w:r w:rsidRPr="004424CD">
        <w:rPr>
          <w:rFonts w:ascii="Times New Roman" w:hAnsi="Times New Roman" w:cs="Times New Roman"/>
          <w:i/>
          <w:iCs/>
          <w:noProof/>
          <w:sz w:val="24"/>
          <w:szCs w:val="24"/>
        </w:rPr>
        <w:t>J Intellect Dev Disabil</w:t>
      </w:r>
      <w:r w:rsidRPr="004424CD">
        <w:rPr>
          <w:rFonts w:ascii="Times New Roman" w:hAnsi="Times New Roman" w:cs="Times New Roman"/>
          <w:noProof/>
          <w:sz w:val="24"/>
          <w:szCs w:val="24"/>
        </w:rPr>
        <w:t>. 2011;36(2):137-143. doi:10.1080/13668250.2011.572548</w:t>
      </w:r>
    </w:p>
    <w:p w14:paraId="219AB9FC" w14:textId="77777777" w:rsidR="004424CD" w:rsidRPr="004424CD" w:rsidRDefault="004424CD" w:rsidP="004424CD">
      <w:pPr>
        <w:widowControl w:val="0"/>
        <w:autoSpaceDE w:val="0"/>
        <w:autoSpaceDN w:val="0"/>
        <w:adjustRightInd w:val="0"/>
        <w:spacing w:line="480" w:lineRule="auto"/>
        <w:ind w:left="640" w:hanging="640"/>
        <w:rPr>
          <w:rFonts w:ascii="Times New Roman" w:hAnsi="Times New Roman" w:cs="Times New Roman"/>
          <w:noProof/>
          <w:sz w:val="24"/>
          <w:szCs w:val="24"/>
        </w:rPr>
      </w:pPr>
      <w:r w:rsidRPr="004424CD">
        <w:rPr>
          <w:rFonts w:ascii="Times New Roman" w:hAnsi="Times New Roman" w:cs="Times New Roman"/>
          <w:noProof/>
          <w:sz w:val="24"/>
          <w:szCs w:val="24"/>
        </w:rPr>
        <w:t xml:space="preserve">14. </w:t>
      </w:r>
      <w:r w:rsidRPr="004424CD">
        <w:rPr>
          <w:rFonts w:ascii="Times New Roman" w:hAnsi="Times New Roman" w:cs="Times New Roman"/>
          <w:noProof/>
          <w:sz w:val="24"/>
          <w:szCs w:val="24"/>
        </w:rPr>
        <w:tab/>
        <w:t xml:space="preserve">Merikangas KR, Calkins ME, Burstein M, et al. Comorbidity of physical and mental disorders in the neurodevelopmental genomics cohort study. </w:t>
      </w:r>
      <w:r w:rsidRPr="004424CD">
        <w:rPr>
          <w:rFonts w:ascii="Times New Roman" w:hAnsi="Times New Roman" w:cs="Times New Roman"/>
          <w:i/>
          <w:iCs/>
          <w:noProof/>
          <w:sz w:val="24"/>
          <w:szCs w:val="24"/>
        </w:rPr>
        <w:t>Pediatrics</w:t>
      </w:r>
      <w:r w:rsidRPr="004424CD">
        <w:rPr>
          <w:rFonts w:ascii="Times New Roman" w:hAnsi="Times New Roman" w:cs="Times New Roman"/>
          <w:noProof/>
          <w:sz w:val="24"/>
          <w:szCs w:val="24"/>
        </w:rPr>
        <w:t>. 2015;135(4):e927-e938. doi:10.1542/peds.2014-1444</w:t>
      </w:r>
    </w:p>
    <w:p w14:paraId="47DDCC2B" w14:textId="77777777" w:rsidR="004424CD" w:rsidRPr="004424CD" w:rsidRDefault="004424CD" w:rsidP="004424CD">
      <w:pPr>
        <w:widowControl w:val="0"/>
        <w:autoSpaceDE w:val="0"/>
        <w:autoSpaceDN w:val="0"/>
        <w:adjustRightInd w:val="0"/>
        <w:spacing w:line="480" w:lineRule="auto"/>
        <w:ind w:left="640" w:hanging="640"/>
        <w:rPr>
          <w:rFonts w:ascii="Times New Roman" w:hAnsi="Times New Roman" w:cs="Times New Roman"/>
          <w:noProof/>
          <w:sz w:val="24"/>
          <w:szCs w:val="24"/>
        </w:rPr>
      </w:pPr>
      <w:r w:rsidRPr="004424CD">
        <w:rPr>
          <w:rFonts w:ascii="Times New Roman" w:hAnsi="Times New Roman" w:cs="Times New Roman"/>
          <w:noProof/>
          <w:sz w:val="24"/>
          <w:szCs w:val="24"/>
        </w:rPr>
        <w:t xml:space="preserve">15. </w:t>
      </w:r>
      <w:r w:rsidRPr="004424CD">
        <w:rPr>
          <w:rFonts w:ascii="Times New Roman" w:hAnsi="Times New Roman" w:cs="Times New Roman"/>
          <w:noProof/>
          <w:sz w:val="24"/>
          <w:szCs w:val="24"/>
        </w:rPr>
        <w:tab/>
        <w:t xml:space="preserve">Vallas R. </w:t>
      </w:r>
      <w:r w:rsidRPr="004424CD">
        <w:rPr>
          <w:rFonts w:ascii="Times New Roman" w:hAnsi="Times New Roman" w:cs="Times New Roman"/>
          <w:i/>
          <w:iCs/>
          <w:noProof/>
          <w:sz w:val="24"/>
          <w:szCs w:val="24"/>
        </w:rPr>
        <w:t>Disabled Behind Bars: The Mass Incarceration of People With Disabilities in America’s Jails and Prisons</w:t>
      </w:r>
      <w:r w:rsidRPr="004424CD">
        <w:rPr>
          <w:rFonts w:ascii="Times New Roman" w:hAnsi="Times New Roman" w:cs="Times New Roman"/>
          <w:noProof/>
          <w:sz w:val="24"/>
          <w:szCs w:val="24"/>
        </w:rPr>
        <w:t>.; 2016.</w:t>
      </w:r>
    </w:p>
    <w:p w14:paraId="22EE5C5F" w14:textId="77777777" w:rsidR="004424CD" w:rsidRPr="004424CD" w:rsidRDefault="004424CD" w:rsidP="004424CD">
      <w:pPr>
        <w:widowControl w:val="0"/>
        <w:autoSpaceDE w:val="0"/>
        <w:autoSpaceDN w:val="0"/>
        <w:adjustRightInd w:val="0"/>
        <w:spacing w:line="480" w:lineRule="auto"/>
        <w:ind w:left="640" w:hanging="640"/>
        <w:rPr>
          <w:rFonts w:ascii="Times New Roman" w:hAnsi="Times New Roman" w:cs="Times New Roman"/>
          <w:noProof/>
          <w:sz w:val="24"/>
          <w:szCs w:val="24"/>
        </w:rPr>
      </w:pPr>
      <w:r w:rsidRPr="004424CD">
        <w:rPr>
          <w:rFonts w:ascii="Times New Roman" w:hAnsi="Times New Roman" w:cs="Times New Roman"/>
          <w:noProof/>
          <w:sz w:val="24"/>
          <w:szCs w:val="24"/>
        </w:rPr>
        <w:t xml:space="preserve">16. </w:t>
      </w:r>
      <w:r w:rsidRPr="004424CD">
        <w:rPr>
          <w:rFonts w:ascii="Times New Roman" w:hAnsi="Times New Roman" w:cs="Times New Roman"/>
          <w:noProof/>
          <w:sz w:val="24"/>
          <w:szCs w:val="24"/>
        </w:rPr>
        <w:tab/>
        <w:t xml:space="preserve">James D. </w:t>
      </w:r>
      <w:r w:rsidRPr="004424CD">
        <w:rPr>
          <w:rFonts w:ascii="Times New Roman" w:hAnsi="Times New Roman" w:cs="Times New Roman"/>
          <w:i/>
          <w:iCs/>
          <w:noProof/>
          <w:sz w:val="24"/>
          <w:szCs w:val="24"/>
        </w:rPr>
        <w:t>Profile of Jail Inmates, 2002</w:t>
      </w:r>
      <w:r w:rsidRPr="004424CD">
        <w:rPr>
          <w:rFonts w:ascii="Times New Roman" w:hAnsi="Times New Roman" w:cs="Times New Roman"/>
          <w:noProof/>
          <w:sz w:val="24"/>
          <w:szCs w:val="24"/>
        </w:rPr>
        <w:t>. Washington, D.C; 2004.</w:t>
      </w:r>
    </w:p>
    <w:p w14:paraId="2D5A7EAE" w14:textId="77777777" w:rsidR="004424CD" w:rsidRPr="004424CD" w:rsidRDefault="004424CD" w:rsidP="004424CD">
      <w:pPr>
        <w:widowControl w:val="0"/>
        <w:autoSpaceDE w:val="0"/>
        <w:autoSpaceDN w:val="0"/>
        <w:adjustRightInd w:val="0"/>
        <w:spacing w:line="480" w:lineRule="auto"/>
        <w:ind w:left="640" w:hanging="640"/>
        <w:rPr>
          <w:rFonts w:ascii="Times New Roman" w:hAnsi="Times New Roman" w:cs="Times New Roman"/>
          <w:noProof/>
          <w:sz w:val="24"/>
          <w:szCs w:val="24"/>
        </w:rPr>
      </w:pPr>
      <w:r w:rsidRPr="004424CD">
        <w:rPr>
          <w:rFonts w:ascii="Times New Roman" w:hAnsi="Times New Roman" w:cs="Times New Roman"/>
          <w:noProof/>
          <w:sz w:val="24"/>
          <w:szCs w:val="24"/>
        </w:rPr>
        <w:t xml:space="preserve">17. </w:t>
      </w:r>
      <w:r w:rsidRPr="004424CD">
        <w:rPr>
          <w:rFonts w:ascii="Times New Roman" w:hAnsi="Times New Roman" w:cs="Times New Roman"/>
          <w:noProof/>
          <w:sz w:val="24"/>
          <w:szCs w:val="24"/>
        </w:rPr>
        <w:tab/>
        <w:t>Survey of Inmates in Local Jails, 2002 [United States]. https://www.icpsr.umich.edu/icpsrweb/NACJD/studies/4359. Accessed November 20, 2019.</w:t>
      </w:r>
    </w:p>
    <w:p w14:paraId="03BAAEB5" w14:textId="77777777" w:rsidR="004424CD" w:rsidRPr="004424CD" w:rsidRDefault="004424CD" w:rsidP="004424CD">
      <w:pPr>
        <w:widowControl w:val="0"/>
        <w:autoSpaceDE w:val="0"/>
        <w:autoSpaceDN w:val="0"/>
        <w:adjustRightInd w:val="0"/>
        <w:spacing w:line="480" w:lineRule="auto"/>
        <w:ind w:left="640" w:hanging="640"/>
        <w:rPr>
          <w:rFonts w:ascii="Times New Roman" w:hAnsi="Times New Roman" w:cs="Times New Roman"/>
          <w:noProof/>
          <w:sz w:val="24"/>
          <w:szCs w:val="24"/>
        </w:rPr>
      </w:pPr>
      <w:r w:rsidRPr="004424CD">
        <w:rPr>
          <w:rFonts w:ascii="Times New Roman" w:hAnsi="Times New Roman" w:cs="Times New Roman"/>
          <w:noProof/>
          <w:sz w:val="24"/>
          <w:szCs w:val="24"/>
        </w:rPr>
        <w:t xml:space="preserve">18. </w:t>
      </w:r>
      <w:r w:rsidRPr="004424CD">
        <w:rPr>
          <w:rFonts w:ascii="Times New Roman" w:hAnsi="Times New Roman" w:cs="Times New Roman"/>
          <w:noProof/>
          <w:sz w:val="24"/>
          <w:szCs w:val="24"/>
        </w:rPr>
        <w:tab/>
        <w:t>Mezuk B, Rafferty JA, Kershaw KN, et al. Original Contribution Reconsidering the Role of Social Disadvantage in Physical and Mental Health: Stressful Life Events, Health Behaviors, Race, and Depression. 2010;172(11). doi:10.1093/aje/kwq283</w:t>
      </w:r>
    </w:p>
    <w:p w14:paraId="2BCD12E6" w14:textId="77777777" w:rsidR="004424CD" w:rsidRPr="004424CD" w:rsidRDefault="004424CD" w:rsidP="004424CD">
      <w:pPr>
        <w:widowControl w:val="0"/>
        <w:autoSpaceDE w:val="0"/>
        <w:autoSpaceDN w:val="0"/>
        <w:adjustRightInd w:val="0"/>
        <w:spacing w:line="480" w:lineRule="auto"/>
        <w:ind w:left="640" w:hanging="640"/>
        <w:rPr>
          <w:rFonts w:ascii="Times New Roman" w:hAnsi="Times New Roman" w:cs="Times New Roman"/>
          <w:noProof/>
          <w:sz w:val="24"/>
          <w:szCs w:val="24"/>
        </w:rPr>
      </w:pPr>
      <w:r w:rsidRPr="004424CD">
        <w:rPr>
          <w:rFonts w:ascii="Times New Roman" w:hAnsi="Times New Roman" w:cs="Times New Roman"/>
          <w:noProof/>
          <w:sz w:val="24"/>
          <w:szCs w:val="24"/>
        </w:rPr>
        <w:t xml:space="preserve">19. </w:t>
      </w:r>
      <w:r w:rsidRPr="004424CD">
        <w:rPr>
          <w:rFonts w:ascii="Times New Roman" w:hAnsi="Times New Roman" w:cs="Times New Roman"/>
          <w:noProof/>
          <w:sz w:val="24"/>
          <w:szCs w:val="24"/>
        </w:rPr>
        <w:tab/>
        <w:t xml:space="preserve">Gjelsvik A, Dumont DM, Nunn A, Rosen DL. Adverse childhood events: Incarceration of household members and health-related quality of life in adulthood. </w:t>
      </w:r>
      <w:r w:rsidRPr="004424CD">
        <w:rPr>
          <w:rFonts w:ascii="Times New Roman" w:hAnsi="Times New Roman" w:cs="Times New Roman"/>
          <w:i/>
          <w:iCs/>
          <w:noProof/>
          <w:sz w:val="24"/>
          <w:szCs w:val="24"/>
        </w:rPr>
        <w:t>J Health Care Poor Underserved</w:t>
      </w:r>
      <w:r w:rsidRPr="004424CD">
        <w:rPr>
          <w:rFonts w:ascii="Times New Roman" w:hAnsi="Times New Roman" w:cs="Times New Roman"/>
          <w:noProof/>
          <w:sz w:val="24"/>
          <w:szCs w:val="24"/>
        </w:rPr>
        <w:t>. 2014;25(3):1169-1182. doi:10.1353/hpu.2014.0112</w:t>
      </w:r>
    </w:p>
    <w:p w14:paraId="755ABD6B" w14:textId="77777777" w:rsidR="004424CD" w:rsidRPr="004424CD" w:rsidRDefault="004424CD" w:rsidP="004424CD">
      <w:pPr>
        <w:widowControl w:val="0"/>
        <w:autoSpaceDE w:val="0"/>
        <w:autoSpaceDN w:val="0"/>
        <w:adjustRightInd w:val="0"/>
        <w:spacing w:line="480" w:lineRule="auto"/>
        <w:ind w:left="640" w:hanging="640"/>
        <w:rPr>
          <w:rFonts w:ascii="Times New Roman" w:hAnsi="Times New Roman" w:cs="Times New Roman"/>
          <w:noProof/>
          <w:sz w:val="24"/>
          <w:szCs w:val="24"/>
        </w:rPr>
      </w:pPr>
      <w:r w:rsidRPr="004424CD">
        <w:rPr>
          <w:rFonts w:ascii="Times New Roman" w:hAnsi="Times New Roman" w:cs="Times New Roman"/>
          <w:noProof/>
          <w:sz w:val="24"/>
          <w:szCs w:val="24"/>
        </w:rPr>
        <w:t xml:space="preserve">20. </w:t>
      </w:r>
      <w:r w:rsidRPr="004424CD">
        <w:rPr>
          <w:rFonts w:ascii="Times New Roman" w:hAnsi="Times New Roman" w:cs="Times New Roman"/>
          <w:noProof/>
          <w:sz w:val="24"/>
          <w:szCs w:val="24"/>
        </w:rPr>
        <w:tab/>
        <w:t xml:space="preserve">Montgomerie JZ, Lawrence AE, LaMotte AD, Taft CT. The link between posttraumatic stress disorder and firearm violence: A review. </w:t>
      </w:r>
      <w:r w:rsidRPr="004424CD">
        <w:rPr>
          <w:rFonts w:ascii="Times New Roman" w:hAnsi="Times New Roman" w:cs="Times New Roman"/>
          <w:i/>
          <w:iCs/>
          <w:noProof/>
          <w:sz w:val="24"/>
          <w:szCs w:val="24"/>
        </w:rPr>
        <w:t>Aggress Violent Behav</w:t>
      </w:r>
      <w:r w:rsidRPr="004424CD">
        <w:rPr>
          <w:rFonts w:ascii="Times New Roman" w:hAnsi="Times New Roman" w:cs="Times New Roman"/>
          <w:noProof/>
          <w:sz w:val="24"/>
          <w:szCs w:val="24"/>
        </w:rPr>
        <w:t>. 2015;21:39-44. doi:10.1016/j.avb.2015.01.009</w:t>
      </w:r>
    </w:p>
    <w:p w14:paraId="3521B718" w14:textId="77777777" w:rsidR="004424CD" w:rsidRPr="004424CD" w:rsidRDefault="004424CD" w:rsidP="004424CD">
      <w:pPr>
        <w:widowControl w:val="0"/>
        <w:autoSpaceDE w:val="0"/>
        <w:autoSpaceDN w:val="0"/>
        <w:adjustRightInd w:val="0"/>
        <w:spacing w:line="480" w:lineRule="auto"/>
        <w:ind w:left="640" w:hanging="640"/>
        <w:rPr>
          <w:rFonts w:ascii="Times New Roman" w:hAnsi="Times New Roman" w:cs="Times New Roman"/>
          <w:noProof/>
          <w:sz w:val="24"/>
          <w:szCs w:val="24"/>
        </w:rPr>
      </w:pPr>
      <w:r w:rsidRPr="004424CD">
        <w:rPr>
          <w:rFonts w:ascii="Times New Roman" w:hAnsi="Times New Roman" w:cs="Times New Roman"/>
          <w:noProof/>
          <w:sz w:val="24"/>
          <w:szCs w:val="24"/>
        </w:rPr>
        <w:t xml:space="preserve">21. </w:t>
      </w:r>
      <w:r w:rsidRPr="004424CD">
        <w:rPr>
          <w:rFonts w:ascii="Times New Roman" w:hAnsi="Times New Roman" w:cs="Times New Roman"/>
          <w:noProof/>
          <w:sz w:val="24"/>
          <w:szCs w:val="24"/>
        </w:rPr>
        <w:tab/>
        <w:t xml:space="preserve">Leijdesdorff S, Van Doesum K, Popma A, Klaassen R, Van Amelsvoort T. Prevalence of psychopathology in children of parents with mental illness and/or addiction: An up to date narrative review. </w:t>
      </w:r>
      <w:r w:rsidRPr="004424CD">
        <w:rPr>
          <w:rFonts w:ascii="Times New Roman" w:hAnsi="Times New Roman" w:cs="Times New Roman"/>
          <w:i/>
          <w:iCs/>
          <w:noProof/>
          <w:sz w:val="24"/>
          <w:szCs w:val="24"/>
        </w:rPr>
        <w:t>Curr Opin Psychiatry</w:t>
      </w:r>
      <w:r w:rsidRPr="004424CD">
        <w:rPr>
          <w:rFonts w:ascii="Times New Roman" w:hAnsi="Times New Roman" w:cs="Times New Roman"/>
          <w:noProof/>
          <w:sz w:val="24"/>
          <w:szCs w:val="24"/>
        </w:rPr>
        <w:t>. 2017;30(4):312-317. doi:10.1097/YCO.0000000000000341</w:t>
      </w:r>
    </w:p>
    <w:p w14:paraId="6979EC0F" w14:textId="77777777" w:rsidR="004424CD" w:rsidRPr="004424CD" w:rsidRDefault="004424CD" w:rsidP="004424CD">
      <w:pPr>
        <w:widowControl w:val="0"/>
        <w:autoSpaceDE w:val="0"/>
        <w:autoSpaceDN w:val="0"/>
        <w:adjustRightInd w:val="0"/>
        <w:spacing w:line="480" w:lineRule="auto"/>
        <w:ind w:left="640" w:hanging="640"/>
        <w:rPr>
          <w:rFonts w:ascii="Times New Roman" w:hAnsi="Times New Roman" w:cs="Times New Roman"/>
          <w:noProof/>
          <w:sz w:val="24"/>
          <w:szCs w:val="24"/>
        </w:rPr>
      </w:pPr>
      <w:r w:rsidRPr="004424CD">
        <w:rPr>
          <w:rFonts w:ascii="Times New Roman" w:hAnsi="Times New Roman" w:cs="Times New Roman"/>
          <w:noProof/>
          <w:sz w:val="24"/>
          <w:szCs w:val="24"/>
        </w:rPr>
        <w:t xml:space="preserve">22. </w:t>
      </w:r>
      <w:r w:rsidRPr="004424CD">
        <w:rPr>
          <w:rFonts w:ascii="Times New Roman" w:hAnsi="Times New Roman" w:cs="Times New Roman"/>
          <w:noProof/>
          <w:sz w:val="24"/>
          <w:szCs w:val="24"/>
        </w:rPr>
        <w:tab/>
        <w:t xml:space="preserve">Wolff N, Shi J. Childhood and Adult Trauma Experiences of Incarcerated Persons and Their Relationship to Adult Behavioral Health Problems and Treatment. </w:t>
      </w:r>
      <w:r w:rsidRPr="004424CD">
        <w:rPr>
          <w:rFonts w:ascii="Times New Roman" w:hAnsi="Times New Roman" w:cs="Times New Roman"/>
          <w:i/>
          <w:iCs/>
          <w:noProof/>
          <w:sz w:val="24"/>
          <w:szCs w:val="24"/>
        </w:rPr>
        <w:t>Int J Environ Res Public Health</w:t>
      </w:r>
      <w:r w:rsidRPr="004424CD">
        <w:rPr>
          <w:rFonts w:ascii="Times New Roman" w:hAnsi="Times New Roman" w:cs="Times New Roman"/>
          <w:noProof/>
          <w:sz w:val="24"/>
          <w:szCs w:val="24"/>
        </w:rPr>
        <w:t>. 2012;9(5):1908-1926. doi:10.3390/ijerph9051908</w:t>
      </w:r>
    </w:p>
    <w:p w14:paraId="0561DB36" w14:textId="77777777" w:rsidR="004424CD" w:rsidRPr="004424CD" w:rsidRDefault="004424CD" w:rsidP="004424CD">
      <w:pPr>
        <w:widowControl w:val="0"/>
        <w:autoSpaceDE w:val="0"/>
        <w:autoSpaceDN w:val="0"/>
        <w:adjustRightInd w:val="0"/>
        <w:spacing w:line="480" w:lineRule="auto"/>
        <w:ind w:left="640" w:hanging="640"/>
        <w:rPr>
          <w:rFonts w:ascii="Times New Roman" w:hAnsi="Times New Roman" w:cs="Times New Roman"/>
          <w:noProof/>
          <w:sz w:val="24"/>
          <w:szCs w:val="24"/>
        </w:rPr>
      </w:pPr>
      <w:r w:rsidRPr="004424CD">
        <w:rPr>
          <w:rFonts w:ascii="Times New Roman" w:hAnsi="Times New Roman" w:cs="Times New Roman"/>
          <w:noProof/>
          <w:sz w:val="24"/>
          <w:szCs w:val="24"/>
        </w:rPr>
        <w:t xml:space="preserve">23. </w:t>
      </w:r>
      <w:r w:rsidRPr="004424CD">
        <w:rPr>
          <w:rFonts w:ascii="Times New Roman" w:hAnsi="Times New Roman" w:cs="Times New Roman"/>
          <w:noProof/>
          <w:sz w:val="24"/>
          <w:szCs w:val="24"/>
        </w:rPr>
        <w:tab/>
        <w:t xml:space="preserve">Bronson J, Maruschak L, Berzofsky M, et al. Disabilities Among Prisoners and Jail Inmates, 2011-12. </w:t>
      </w:r>
      <w:r w:rsidRPr="004424CD">
        <w:rPr>
          <w:rFonts w:ascii="Times New Roman" w:hAnsi="Times New Roman" w:cs="Times New Roman"/>
          <w:i/>
          <w:iCs/>
          <w:noProof/>
          <w:sz w:val="24"/>
          <w:szCs w:val="24"/>
        </w:rPr>
        <w:t>Bur Justice Stat</w:t>
      </w:r>
      <w:r w:rsidRPr="004424CD">
        <w:rPr>
          <w:rFonts w:ascii="Times New Roman" w:hAnsi="Times New Roman" w:cs="Times New Roman"/>
          <w:noProof/>
          <w:sz w:val="24"/>
          <w:szCs w:val="24"/>
        </w:rPr>
        <w:t>. 2011;53(December):369-373. doi:10.1111/j.1365-2788.2008.01150.x</w:t>
      </w:r>
    </w:p>
    <w:p w14:paraId="16235F57" w14:textId="77777777" w:rsidR="004424CD" w:rsidRPr="004424CD" w:rsidRDefault="004424CD" w:rsidP="004424CD">
      <w:pPr>
        <w:widowControl w:val="0"/>
        <w:autoSpaceDE w:val="0"/>
        <w:autoSpaceDN w:val="0"/>
        <w:adjustRightInd w:val="0"/>
        <w:spacing w:line="480" w:lineRule="auto"/>
        <w:ind w:left="640" w:hanging="640"/>
        <w:rPr>
          <w:rFonts w:ascii="Times New Roman" w:hAnsi="Times New Roman" w:cs="Times New Roman"/>
          <w:noProof/>
          <w:sz w:val="24"/>
          <w:szCs w:val="24"/>
        </w:rPr>
      </w:pPr>
      <w:r w:rsidRPr="004424CD">
        <w:rPr>
          <w:rFonts w:ascii="Times New Roman" w:hAnsi="Times New Roman" w:cs="Times New Roman"/>
          <w:noProof/>
          <w:sz w:val="24"/>
          <w:szCs w:val="24"/>
        </w:rPr>
        <w:t xml:space="preserve">24. </w:t>
      </w:r>
      <w:r w:rsidRPr="004424CD">
        <w:rPr>
          <w:rFonts w:ascii="Times New Roman" w:hAnsi="Times New Roman" w:cs="Times New Roman"/>
          <w:noProof/>
          <w:sz w:val="24"/>
          <w:szCs w:val="24"/>
        </w:rPr>
        <w:tab/>
      </w:r>
      <w:r w:rsidRPr="004424CD">
        <w:rPr>
          <w:rFonts w:ascii="Times New Roman" w:hAnsi="Times New Roman" w:cs="Times New Roman"/>
          <w:i/>
          <w:iCs/>
          <w:noProof/>
          <w:sz w:val="24"/>
          <w:szCs w:val="24"/>
        </w:rPr>
        <w:t>Homelessness in America: Focus on Chronic Homelessness Among People With Disabilities</w:t>
      </w:r>
      <w:r w:rsidRPr="004424CD">
        <w:rPr>
          <w:rFonts w:ascii="Times New Roman" w:hAnsi="Times New Roman" w:cs="Times New Roman"/>
          <w:noProof/>
          <w:sz w:val="24"/>
          <w:szCs w:val="24"/>
        </w:rPr>
        <w:t>.; 2018. https://fas.org/sgp/crs/misc/R44302.pdf. Accessed March 9, 2020.</w:t>
      </w:r>
    </w:p>
    <w:p w14:paraId="660D5356" w14:textId="77777777" w:rsidR="004424CD" w:rsidRPr="004424CD" w:rsidRDefault="004424CD" w:rsidP="004424CD">
      <w:pPr>
        <w:widowControl w:val="0"/>
        <w:autoSpaceDE w:val="0"/>
        <w:autoSpaceDN w:val="0"/>
        <w:adjustRightInd w:val="0"/>
        <w:spacing w:line="480" w:lineRule="auto"/>
        <w:ind w:left="640" w:hanging="640"/>
        <w:rPr>
          <w:rFonts w:ascii="Times New Roman" w:hAnsi="Times New Roman" w:cs="Times New Roman"/>
          <w:noProof/>
          <w:sz w:val="24"/>
          <w:szCs w:val="24"/>
        </w:rPr>
      </w:pPr>
      <w:r w:rsidRPr="004424CD">
        <w:rPr>
          <w:rFonts w:ascii="Times New Roman" w:hAnsi="Times New Roman" w:cs="Times New Roman"/>
          <w:noProof/>
          <w:sz w:val="24"/>
          <w:szCs w:val="24"/>
        </w:rPr>
        <w:t xml:space="preserve">25. </w:t>
      </w:r>
      <w:r w:rsidRPr="004424CD">
        <w:rPr>
          <w:rFonts w:ascii="Times New Roman" w:hAnsi="Times New Roman" w:cs="Times New Roman"/>
          <w:noProof/>
          <w:sz w:val="24"/>
          <w:szCs w:val="24"/>
        </w:rPr>
        <w:tab/>
      </w:r>
      <w:r w:rsidRPr="004424CD">
        <w:rPr>
          <w:rFonts w:ascii="Times New Roman" w:hAnsi="Times New Roman" w:cs="Times New Roman"/>
          <w:i/>
          <w:iCs/>
          <w:noProof/>
          <w:sz w:val="24"/>
          <w:szCs w:val="24"/>
        </w:rPr>
        <w:t>Disability Impacts All of Us</w:t>
      </w:r>
      <w:r w:rsidRPr="004424CD">
        <w:rPr>
          <w:rFonts w:ascii="Times New Roman" w:hAnsi="Times New Roman" w:cs="Times New Roman"/>
          <w:noProof/>
          <w:sz w:val="24"/>
          <w:szCs w:val="24"/>
        </w:rPr>
        <w:t>.</w:t>
      </w:r>
    </w:p>
    <w:p w14:paraId="2842F611" w14:textId="77777777" w:rsidR="004424CD" w:rsidRPr="004424CD" w:rsidRDefault="004424CD" w:rsidP="004424CD">
      <w:pPr>
        <w:widowControl w:val="0"/>
        <w:autoSpaceDE w:val="0"/>
        <w:autoSpaceDN w:val="0"/>
        <w:adjustRightInd w:val="0"/>
        <w:spacing w:line="480" w:lineRule="auto"/>
        <w:ind w:left="640" w:hanging="640"/>
        <w:rPr>
          <w:rFonts w:ascii="Times New Roman" w:hAnsi="Times New Roman" w:cs="Times New Roman"/>
          <w:noProof/>
          <w:sz w:val="24"/>
          <w:szCs w:val="24"/>
        </w:rPr>
      </w:pPr>
      <w:r w:rsidRPr="004424CD">
        <w:rPr>
          <w:rFonts w:ascii="Times New Roman" w:hAnsi="Times New Roman" w:cs="Times New Roman"/>
          <w:noProof/>
          <w:sz w:val="24"/>
          <w:szCs w:val="24"/>
        </w:rPr>
        <w:t xml:space="preserve">26. </w:t>
      </w:r>
      <w:r w:rsidRPr="004424CD">
        <w:rPr>
          <w:rFonts w:ascii="Times New Roman" w:hAnsi="Times New Roman" w:cs="Times New Roman"/>
          <w:noProof/>
          <w:sz w:val="24"/>
          <w:szCs w:val="24"/>
        </w:rPr>
        <w:tab/>
        <w:t>Return to Nowhere | Texas Criminal Justice Coalition. https://www.texascjc.org/return-nowhere. Accessed March 9, 2020.</w:t>
      </w:r>
    </w:p>
    <w:p w14:paraId="2BE6AC44" w14:textId="77777777" w:rsidR="004424CD" w:rsidRPr="004424CD" w:rsidRDefault="004424CD" w:rsidP="004424CD">
      <w:pPr>
        <w:widowControl w:val="0"/>
        <w:autoSpaceDE w:val="0"/>
        <w:autoSpaceDN w:val="0"/>
        <w:adjustRightInd w:val="0"/>
        <w:spacing w:line="480" w:lineRule="auto"/>
        <w:ind w:left="640" w:hanging="640"/>
        <w:rPr>
          <w:rFonts w:ascii="Times New Roman" w:hAnsi="Times New Roman" w:cs="Times New Roman"/>
          <w:noProof/>
          <w:sz w:val="24"/>
          <w:szCs w:val="24"/>
        </w:rPr>
      </w:pPr>
      <w:r w:rsidRPr="004424CD">
        <w:rPr>
          <w:rFonts w:ascii="Times New Roman" w:hAnsi="Times New Roman" w:cs="Times New Roman"/>
          <w:noProof/>
          <w:sz w:val="24"/>
          <w:szCs w:val="24"/>
        </w:rPr>
        <w:t xml:space="preserve">27. </w:t>
      </w:r>
      <w:r w:rsidRPr="004424CD">
        <w:rPr>
          <w:rFonts w:ascii="Times New Roman" w:hAnsi="Times New Roman" w:cs="Times New Roman"/>
          <w:noProof/>
          <w:sz w:val="24"/>
          <w:szCs w:val="24"/>
        </w:rPr>
        <w:tab/>
        <w:t xml:space="preserve">Norman RE, Byambaa M, De R, Butchart A, Scott J, Vos T. The Long-Term Health Consequences of Child Physical Abuse, Emotional Abuse, and Neglect: A Systematic Review and Meta-Analysis. </w:t>
      </w:r>
      <w:r w:rsidRPr="004424CD">
        <w:rPr>
          <w:rFonts w:ascii="Times New Roman" w:hAnsi="Times New Roman" w:cs="Times New Roman"/>
          <w:i/>
          <w:iCs/>
          <w:noProof/>
          <w:sz w:val="24"/>
          <w:szCs w:val="24"/>
        </w:rPr>
        <w:t>PLoS Med</w:t>
      </w:r>
      <w:r w:rsidRPr="004424CD">
        <w:rPr>
          <w:rFonts w:ascii="Times New Roman" w:hAnsi="Times New Roman" w:cs="Times New Roman"/>
          <w:noProof/>
          <w:sz w:val="24"/>
          <w:szCs w:val="24"/>
        </w:rPr>
        <w:t>. 2012;9(11). doi:10.1371/journal.pmed.1001349</w:t>
      </w:r>
    </w:p>
    <w:p w14:paraId="4B6B681F" w14:textId="77777777" w:rsidR="004424CD" w:rsidRPr="004424CD" w:rsidRDefault="004424CD" w:rsidP="004424CD">
      <w:pPr>
        <w:widowControl w:val="0"/>
        <w:autoSpaceDE w:val="0"/>
        <w:autoSpaceDN w:val="0"/>
        <w:adjustRightInd w:val="0"/>
        <w:spacing w:line="480" w:lineRule="auto"/>
        <w:ind w:left="640" w:hanging="640"/>
        <w:rPr>
          <w:rFonts w:ascii="Times New Roman" w:hAnsi="Times New Roman" w:cs="Times New Roman"/>
          <w:noProof/>
          <w:sz w:val="24"/>
          <w:szCs w:val="24"/>
        </w:rPr>
      </w:pPr>
      <w:r w:rsidRPr="004424CD">
        <w:rPr>
          <w:rFonts w:ascii="Times New Roman" w:hAnsi="Times New Roman" w:cs="Times New Roman"/>
          <w:noProof/>
          <w:sz w:val="24"/>
          <w:szCs w:val="24"/>
        </w:rPr>
        <w:t xml:space="preserve">28. </w:t>
      </w:r>
      <w:r w:rsidRPr="004424CD">
        <w:rPr>
          <w:rFonts w:ascii="Times New Roman" w:hAnsi="Times New Roman" w:cs="Times New Roman"/>
          <w:noProof/>
          <w:sz w:val="24"/>
          <w:szCs w:val="24"/>
        </w:rPr>
        <w:tab/>
        <w:t xml:space="preserve">Devers L. </w:t>
      </w:r>
      <w:r w:rsidRPr="004424CD">
        <w:rPr>
          <w:rFonts w:ascii="Times New Roman" w:hAnsi="Times New Roman" w:cs="Times New Roman"/>
          <w:i/>
          <w:iCs/>
          <w:noProof/>
          <w:sz w:val="24"/>
          <w:szCs w:val="24"/>
        </w:rPr>
        <w:t>Plea and Charge Bargaining</w:t>
      </w:r>
      <w:r w:rsidRPr="004424CD">
        <w:rPr>
          <w:rFonts w:ascii="Times New Roman" w:hAnsi="Times New Roman" w:cs="Times New Roman"/>
          <w:noProof/>
          <w:sz w:val="24"/>
          <w:szCs w:val="24"/>
        </w:rPr>
        <w:t>.; 2011. www.csrincorporated.com. Accessed March 3, 2020.</w:t>
      </w:r>
    </w:p>
    <w:p w14:paraId="728648AC" w14:textId="77777777" w:rsidR="004424CD" w:rsidRPr="004424CD" w:rsidRDefault="004424CD" w:rsidP="004424CD">
      <w:pPr>
        <w:widowControl w:val="0"/>
        <w:autoSpaceDE w:val="0"/>
        <w:autoSpaceDN w:val="0"/>
        <w:adjustRightInd w:val="0"/>
        <w:spacing w:line="480" w:lineRule="auto"/>
        <w:ind w:left="640" w:hanging="640"/>
        <w:rPr>
          <w:rFonts w:ascii="Times New Roman" w:hAnsi="Times New Roman" w:cs="Times New Roman"/>
          <w:noProof/>
          <w:sz w:val="24"/>
        </w:rPr>
      </w:pPr>
      <w:r w:rsidRPr="004424CD">
        <w:rPr>
          <w:rFonts w:ascii="Times New Roman" w:hAnsi="Times New Roman" w:cs="Times New Roman"/>
          <w:noProof/>
          <w:sz w:val="24"/>
          <w:szCs w:val="24"/>
        </w:rPr>
        <w:t xml:space="preserve">29. </w:t>
      </w:r>
      <w:r w:rsidRPr="004424CD">
        <w:rPr>
          <w:rFonts w:ascii="Times New Roman" w:hAnsi="Times New Roman" w:cs="Times New Roman"/>
          <w:noProof/>
          <w:sz w:val="24"/>
          <w:szCs w:val="24"/>
        </w:rPr>
        <w:tab/>
        <w:t>Reisner SL, Bailey Z, Sevelius J. Racial/Ethnic Disparities in History of Incarceration, Experiences of Victimization, and Associated Health Indicators Among Transgender Women in the U.S. doi:10.1080/03630242.2014.932891</w:t>
      </w:r>
    </w:p>
    <w:p w14:paraId="53CF4F33" w14:textId="33301225" w:rsidR="00F00788" w:rsidRPr="005D0B4F" w:rsidRDefault="00F00788" w:rsidP="005D0B4F">
      <w:pPr>
        <w:spacing w:line="480" w:lineRule="auto"/>
        <w:contextualSpacing/>
        <w:rPr>
          <w:rFonts w:ascii="Times New Roman" w:hAnsi="Times New Roman" w:cs="Times New Roman"/>
          <w:sz w:val="24"/>
          <w:szCs w:val="24"/>
        </w:rPr>
      </w:pPr>
      <w:r w:rsidRPr="005D0B4F">
        <w:rPr>
          <w:rFonts w:ascii="Times New Roman" w:hAnsi="Times New Roman" w:cs="Times New Roman"/>
          <w:sz w:val="24"/>
          <w:szCs w:val="24"/>
        </w:rPr>
        <w:fldChar w:fldCharType="end"/>
      </w:r>
    </w:p>
    <w:sectPr w:rsidR="00F00788" w:rsidRPr="005D0B4F">
      <w:headerReference w:type="default" r:id="rId11"/>
      <w:footerReference w:type="default" r:id="rId12"/>
      <w:headerReference w:type="first" r:id="rId13"/>
      <w:pgSz w:w="12240" w:h="15840"/>
      <w:pgMar w:top="1440" w:right="1440" w:bottom="1440" w:left="1440" w:header="72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Jenine K Harris" w:date="2020-03-10T17:46:00Z" w:initials="JKH">
    <w:p w14:paraId="5DD22168" w14:textId="24B7D724" w:rsidR="009430BE" w:rsidRDefault="009430BE">
      <w:pPr>
        <w:pStyle w:val="CommentText"/>
      </w:pPr>
      <w:r>
        <w:rPr>
          <w:rStyle w:val="CommentReference"/>
        </w:rPr>
        <w:annotationRef/>
      </w:r>
      <w:r>
        <w:t>Interacting on what? Specify the outcome of interest here or reword to more clearly state the purpose of examining these variables together.</w:t>
      </w:r>
    </w:p>
  </w:comment>
  <w:comment w:id="5" w:author="Abbie Tolon" w:date="2020-03-18T19:50:00Z" w:initials="AT">
    <w:p w14:paraId="08FDA5B5" w14:textId="68A29249" w:rsidR="009430BE" w:rsidRDefault="009430BE">
      <w:pPr>
        <w:pStyle w:val="CommentText"/>
      </w:pPr>
      <w:r>
        <w:rPr>
          <w:rStyle w:val="CommentReference"/>
        </w:rPr>
        <w:annotationRef/>
      </w:r>
      <w:r>
        <w:t>Just reworded it! How does this sound?</w:t>
      </w:r>
    </w:p>
  </w:comment>
  <w:comment w:id="13" w:author="Jenine K Harris" w:date="2020-03-10T17:47:00Z" w:initials="JKH">
    <w:p w14:paraId="3BC53773" w14:textId="4F02E86C" w:rsidR="009430BE" w:rsidRDefault="009430BE">
      <w:pPr>
        <w:pStyle w:val="CommentText"/>
      </w:pPr>
      <w:r>
        <w:rPr>
          <w:rStyle w:val="CommentReference"/>
        </w:rPr>
        <w:annotationRef/>
      </w:r>
      <w:r>
        <w:t>List and cite the version of R studio and the version of R used. R studio is an IDE running R in an easier format to use.</w:t>
      </w:r>
    </w:p>
  </w:comment>
  <w:comment w:id="14" w:author="Abbie Tolon" w:date="2020-03-18T20:49:00Z" w:initials="AT">
    <w:p w14:paraId="29E987B3" w14:textId="6827F26E" w:rsidR="00754F8A" w:rsidRDefault="00754F8A">
      <w:pPr>
        <w:pStyle w:val="CommentText"/>
      </w:pPr>
      <w:r>
        <w:rPr>
          <w:rStyle w:val="CommentReference"/>
        </w:rPr>
        <w:annotationRef/>
      </w:r>
      <w:r>
        <w:t>Thanks for this tip!</w:t>
      </w:r>
      <w:r w:rsidR="002C62AE">
        <w:t xml:space="preserve"> When you say “cite,” do you mean literally adding it to my reference list? If so, what is the proper format?</w:t>
      </w:r>
    </w:p>
  </w:comment>
  <w:comment w:id="15" w:author="Jenine K Harris" w:date="2020-03-10T18:12:00Z" w:initials="JKH">
    <w:p w14:paraId="351F24B8" w14:textId="0AB83B3D" w:rsidR="009430BE" w:rsidRDefault="009430BE">
      <w:pPr>
        <w:pStyle w:val="CommentText"/>
      </w:pPr>
      <w:r>
        <w:rPr>
          <w:rStyle w:val="CommentReference"/>
        </w:rPr>
        <w:annotationRef/>
      </w:r>
      <w:r>
        <w:t>Also, mention and cite any R package you use</w:t>
      </w:r>
    </w:p>
  </w:comment>
  <w:comment w:id="16" w:author="Abbie Tolon" w:date="2020-03-18T20:54:00Z" w:initials="AT">
    <w:p w14:paraId="4CE16AA5" w14:textId="1AFF0C38" w:rsidR="00400108" w:rsidRDefault="00400108">
      <w:pPr>
        <w:pStyle w:val="CommentText"/>
      </w:pPr>
      <w:r>
        <w:rPr>
          <w:rStyle w:val="CommentReference"/>
        </w:rPr>
        <w:annotationRef/>
      </w:r>
      <w:r>
        <w:t>Thank you! Just added. Does this look okay?</w:t>
      </w:r>
    </w:p>
  </w:comment>
  <w:comment w:id="58" w:author="Jenine K Harris" w:date="2020-03-10T17:49:00Z" w:initials="JKH">
    <w:p w14:paraId="00ECAFB3" w14:textId="5D2FFF3E" w:rsidR="009430BE" w:rsidRDefault="009430BE">
      <w:pPr>
        <w:pStyle w:val="CommentText"/>
      </w:pPr>
      <w:r>
        <w:rPr>
          <w:rStyle w:val="CommentReference"/>
        </w:rPr>
        <w:annotationRef/>
      </w:r>
      <w:r>
        <w:t>Sometimes I’d suggest changing this to participants since it gives more of sense that the people we get data from are participating rather than responding to us, but in the case of incarcerated people it might be more appropriate to leave respondent. Up to you.</w:t>
      </w:r>
    </w:p>
  </w:comment>
  <w:comment w:id="59" w:author="Abbie Tolon" w:date="2020-03-18T20:58:00Z" w:initials="AT">
    <w:p w14:paraId="6DBF674A" w14:textId="4DB671E9" w:rsidR="00D625F5" w:rsidRDefault="00D625F5">
      <w:pPr>
        <w:pStyle w:val="CommentText"/>
      </w:pPr>
      <w:r>
        <w:rPr>
          <w:rStyle w:val="CommentReference"/>
        </w:rPr>
        <w:annotationRef/>
      </w:r>
      <w:r>
        <w:t xml:space="preserve">I like the participant wording! I’ll go ahead and use that. </w:t>
      </w:r>
    </w:p>
  </w:comment>
  <w:comment w:id="86" w:author="Jenine K Harris" w:date="2020-03-10T17:52:00Z" w:initials="JKH">
    <w:p w14:paraId="205CFCDC" w14:textId="0D69124A" w:rsidR="009430BE" w:rsidRDefault="009430BE">
      <w:pPr>
        <w:pStyle w:val="CommentText"/>
      </w:pPr>
      <w:r>
        <w:rPr>
          <w:rStyle w:val="CommentReference"/>
        </w:rPr>
        <w:annotationRef/>
      </w:r>
      <w:r>
        <w:t xml:space="preserve">Running stuff is an informal shortcut we use in class and general conversation; in formal writing it is usually referred to as computing, estimating, or some other more hoity-toity term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85" w:author="Abbie Tolon" w:date="2020-03-18T21:07:00Z" w:initials="AT">
    <w:p w14:paraId="76AD5FBD" w14:textId="3A12F590" w:rsidR="004F7C7F" w:rsidRDefault="004F7C7F">
      <w:pPr>
        <w:pStyle w:val="CommentText"/>
      </w:pPr>
      <w:r>
        <w:rPr>
          <w:rStyle w:val="CommentReference"/>
        </w:rPr>
        <w:annotationRef/>
      </w:r>
      <w:r>
        <w:t>Ah, thanks! haha</w:t>
      </w:r>
    </w:p>
  </w:comment>
  <w:comment w:id="94" w:author="Jenine K Harris" w:date="2020-03-10T17:54:00Z" w:initials="JKH">
    <w:p w14:paraId="2866FD25" w14:textId="2B9419FD" w:rsidR="009430BE" w:rsidRDefault="009430BE">
      <w:pPr>
        <w:pStyle w:val="CommentText"/>
      </w:pPr>
      <w:r>
        <w:rPr>
          <w:rStyle w:val="CommentReference"/>
        </w:rPr>
        <w:annotationRef/>
      </w:r>
      <w:r>
        <w:t>This should go in the results</w:t>
      </w:r>
    </w:p>
  </w:comment>
  <w:comment w:id="112" w:author="Jenine K Harris" w:date="2020-03-10T17:54:00Z" w:initials="JKH">
    <w:p w14:paraId="2B9C2F80" w14:textId="3E4628CD" w:rsidR="009430BE" w:rsidRDefault="009430BE">
      <w:pPr>
        <w:pStyle w:val="CommentText"/>
      </w:pPr>
      <w:r>
        <w:rPr>
          <w:rStyle w:val="CommentReference"/>
        </w:rPr>
        <w:annotationRef/>
      </w:r>
      <w:r>
        <w:t>This is a little unclear and would go in the results or discussion</w:t>
      </w:r>
    </w:p>
  </w:comment>
  <w:comment w:id="113" w:author="Abbie Tolon" w:date="2020-03-18T21:53:00Z" w:initials="AT">
    <w:p w14:paraId="4E7E2808" w14:textId="6E797776" w:rsidR="00EC7D83" w:rsidRDefault="00EC7D83">
      <w:pPr>
        <w:pStyle w:val="CommentText"/>
      </w:pPr>
      <w:r>
        <w:rPr>
          <w:rStyle w:val="CommentReference"/>
        </w:rPr>
        <w:annotationRef/>
      </w:r>
      <w:r>
        <w:t>I want to talk with you at our next meeting about this, just to make sure I thoroughly understand how to best explain this/where to put it!</w:t>
      </w:r>
    </w:p>
  </w:comment>
  <w:comment w:id="144" w:author="Jenine K Harris" w:date="2020-03-10T17:55:00Z" w:initials="JKH">
    <w:p w14:paraId="69800E71" w14:textId="4A4D3024" w:rsidR="009A0AD1" w:rsidRDefault="009A0AD1">
      <w:pPr>
        <w:pStyle w:val="CommentText"/>
      </w:pPr>
      <w:r>
        <w:rPr>
          <w:rStyle w:val="CommentReference"/>
        </w:rPr>
        <w:annotationRef/>
      </w:r>
      <w:r>
        <w:t>Tables should include more information; ideally a table or figure should be able to stand alone without any surrounding text and still be understandable…this could be, “Demographic and mental health characteristics of 1,993 incarcerated women in [year].”</w:t>
      </w:r>
    </w:p>
  </w:comment>
  <w:comment w:id="145" w:author="Abbie Tolon" w:date="2020-03-18T21:15:00Z" w:initials="AT">
    <w:p w14:paraId="22360711" w14:textId="5871E705" w:rsidR="00861D31" w:rsidRDefault="00861D31">
      <w:pPr>
        <w:pStyle w:val="CommentText"/>
      </w:pPr>
      <w:r>
        <w:rPr>
          <w:rStyle w:val="CommentReference"/>
        </w:rPr>
        <w:annotationRef/>
      </w:r>
      <w:r>
        <w:t>Got it! How does this new title look?</w:t>
      </w:r>
    </w:p>
  </w:comment>
  <w:comment w:id="176" w:author="Jenine K Harris" w:date="2020-03-10T18:00:00Z" w:initials="JKH">
    <w:p w14:paraId="5D30C31B" w14:textId="535C9C89" w:rsidR="009430BE" w:rsidRDefault="009430BE">
      <w:pPr>
        <w:pStyle w:val="CommentText"/>
      </w:pPr>
      <w:r>
        <w:rPr>
          <w:rStyle w:val="CommentReference"/>
        </w:rPr>
        <w:annotationRef/>
      </w:r>
      <w:r>
        <w:t xml:space="preserve">Say more about what this test does and why significance means bad fit </w:t>
      </w:r>
    </w:p>
  </w:comment>
  <w:comment w:id="177" w:author="Abbie Tolon" w:date="2020-03-21T19:08:00Z" w:initials="AT">
    <w:p w14:paraId="17807D8C" w14:textId="795686BE" w:rsidR="007F7EFE" w:rsidRDefault="007F7EFE">
      <w:pPr>
        <w:pStyle w:val="CommentText"/>
      </w:pPr>
      <w:r>
        <w:rPr>
          <w:rStyle w:val="CommentReference"/>
        </w:rPr>
        <w:annotationRef/>
      </w:r>
      <w:r>
        <w:t>Tried to flesh this out a bit more. How does this sound?</w:t>
      </w:r>
    </w:p>
  </w:comment>
  <w:comment w:id="182" w:author="Jenine K Harris" w:date="2020-03-10T18:01:00Z" w:initials="JKH">
    <w:p w14:paraId="6F1CE6DF" w14:textId="04C918FD" w:rsidR="009430BE" w:rsidRDefault="009430BE">
      <w:pPr>
        <w:pStyle w:val="CommentText"/>
      </w:pPr>
      <w:r>
        <w:rPr>
          <w:rStyle w:val="CommentReference"/>
        </w:rPr>
        <w:annotationRef/>
      </w:r>
      <w:r>
        <w:t>Generally avoiding the data and analysis jargon and focusing more on what you are doing is preferable</w:t>
      </w:r>
    </w:p>
  </w:comment>
  <w:comment w:id="181" w:author="Abbie Tolon" w:date="2020-03-21T19:08:00Z" w:initials="AT">
    <w:p w14:paraId="2F9B00D3" w14:textId="7BB8093A" w:rsidR="00E70946" w:rsidRDefault="00E70946">
      <w:pPr>
        <w:pStyle w:val="CommentText"/>
      </w:pPr>
      <w:r>
        <w:rPr>
          <w:rStyle w:val="CommentReference"/>
        </w:rPr>
        <w:annotationRef/>
      </w:r>
      <w:r>
        <w:t>Got it! Thanks</w:t>
      </w:r>
    </w:p>
  </w:comment>
  <w:comment w:id="186" w:author="Jenine K Harris" w:date="2020-03-10T18:03:00Z" w:initials="JKH">
    <w:p w14:paraId="1AEE6BF9" w14:textId="3B727FEB" w:rsidR="009430BE" w:rsidRDefault="009430BE">
      <w:pPr>
        <w:pStyle w:val="CommentText"/>
      </w:pPr>
      <w:r>
        <w:rPr>
          <w:rStyle w:val="CommentReference"/>
        </w:rPr>
        <w:annotationRef/>
      </w:r>
      <w:r>
        <w:t>Continue to work on the language throughout, removing stats jargon like variable, predictor, model, run, etc.</w:t>
      </w:r>
    </w:p>
  </w:comment>
  <w:comment w:id="187" w:author="Abbie Tolon" w:date="2020-03-21T19:09:00Z" w:initials="AT">
    <w:p w14:paraId="2CC4A7FC" w14:textId="595A9EBB" w:rsidR="00314A0E" w:rsidRDefault="00314A0E">
      <w:pPr>
        <w:pStyle w:val="CommentText"/>
      </w:pPr>
      <w:r>
        <w:rPr>
          <w:rStyle w:val="CommentReference"/>
        </w:rPr>
        <w:annotationRef/>
      </w:r>
      <w:r>
        <w:t>Got it – Thanks!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D22168" w15:done="0"/>
  <w15:commentEx w15:paraId="08FDA5B5" w15:paraIdParent="5DD22168" w15:done="0"/>
  <w15:commentEx w15:paraId="3BC53773" w15:done="0"/>
  <w15:commentEx w15:paraId="29E987B3" w15:paraIdParent="3BC53773" w15:done="0"/>
  <w15:commentEx w15:paraId="351F24B8" w15:done="0"/>
  <w15:commentEx w15:paraId="4CE16AA5" w15:paraIdParent="351F24B8" w15:done="0"/>
  <w15:commentEx w15:paraId="00ECAFB3" w15:done="0"/>
  <w15:commentEx w15:paraId="6DBF674A" w15:paraIdParent="00ECAFB3" w15:done="0"/>
  <w15:commentEx w15:paraId="205CFCDC" w15:done="0"/>
  <w15:commentEx w15:paraId="76AD5FBD" w15:paraIdParent="205CFCDC" w15:done="0"/>
  <w15:commentEx w15:paraId="2866FD25" w15:done="0"/>
  <w15:commentEx w15:paraId="2B9C2F80" w15:done="0"/>
  <w15:commentEx w15:paraId="4E7E2808" w15:paraIdParent="2B9C2F80" w15:done="0"/>
  <w15:commentEx w15:paraId="69800E71" w15:done="0"/>
  <w15:commentEx w15:paraId="22360711" w15:paraIdParent="69800E71" w15:done="0"/>
  <w15:commentEx w15:paraId="5D30C31B" w15:done="0"/>
  <w15:commentEx w15:paraId="17807D8C" w15:paraIdParent="5D30C31B" w15:done="0"/>
  <w15:commentEx w15:paraId="6F1CE6DF" w15:done="0"/>
  <w15:commentEx w15:paraId="2F9B00D3" w15:paraIdParent="6F1CE6DF" w15:done="0"/>
  <w15:commentEx w15:paraId="1AEE6BF9" w15:done="0"/>
  <w15:commentEx w15:paraId="2CC4A7FC" w15:paraIdParent="1AEE6BF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D22168" w16cid:durableId="221250DE"/>
  <w16cid:commentId w16cid:paraId="08FDA5B5" w16cid:durableId="221CFA20"/>
  <w16cid:commentId w16cid:paraId="3BC53773" w16cid:durableId="22125141"/>
  <w16cid:commentId w16cid:paraId="29E987B3" w16cid:durableId="221D07D9"/>
  <w16cid:commentId w16cid:paraId="351F24B8" w16cid:durableId="2212571C"/>
  <w16cid:commentId w16cid:paraId="4CE16AA5" w16cid:durableId="221D0914"/>
  <w16cid:commentId w16cid:paraId="00ECAFB3" w16cid:durableId="22125196"/>
  <w16cid:commentId w16cid:paraId="6DBF674A" w16cid:durableId="221D0A13"/>
  <w16cid:commentId w16cid:paraId="76AD5FBD" w16cid:durableId="221D0C28"/>
  <w16cid:commentId w16cid:paraId="2866FD25" w16cid:durableId="221252E9"/>
  <w16cid:commentId w16cid:paraId="2B9C2F80" w16cid:durableId="221252D8"/>
  <w16cid:commentId w16cid:paraId="4E7E2808" w16cid:durableId="221D16CC"/>
  <w16cid:commentId w16cid:paraId="69800E71" w16cid:durableId="22125317"/>
  <w16cid:commentId w16cid:paraId="22360711" w16cid:durableId="221D0DEF"/>
  <w16cid:commentId w16cid:paraId="5D30C31B" w16cid:durableId="2212544B"/>
  <w16cid:commentId w16cid:paraId="17807D8C" w16cid:durableId="2220E495"/>
  <w16cid:commentId w16cid:paraId="2F9B00D3" w16cid:durableId="2220E4BA"/>
  <w16cid:commentId w16cid:paraId="1AEE6BF9" w16cid:durableId="22125507"/>
  <w16cid:commentId w16cid:paraId="2CC4A7FC" w16cid:durableId="2220E4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28DFC7" w14:textId="77777777" w:rsidR="00C0753B" w:rsidRDefault="00C0753B">
      <w:pPr>
        <w:spacing w:line="240" w:lineRule="auto"/>
      </w:pPr>
      <w:r>
        <w:separator/>
      </w:r>
    </w:p>
  </w:endnote>
  <w:endnote w:type="continuationSeparator" w:id="0">
    <w:p w14:paraId="5208BD3A" w14:textId="77777777" w:rsidR="00C0753B" w:rsidRDefault="00C075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A3" w14:textId="113EF7B8" w:rsidR="009430BE" w:rsidRPr="005D0B4F" w:rsidRDefault="009430BE">
    <w:pPr>
      <w:jc w:val="right"/>
      <w:rPr>
        <w:rFonts w:ascii="Times New Roman" w:hAnsi="Times New Roman" w:cs="Times New Roman"/>
        <w:sz w:val="24"/>
        <w:szCs w:val="24"/>
      </w:rPr>
    </w:pPr>
    <w:r w:rsidRPr="005D0B4F">
      <w:rPr>
        <w:rFonts w:ascii="Times New Roman" w:hAnsi="Times New Roman" w:cs="Times New Roman"/>
        <w:sz w:val="24"/>
        <w:szCs w:val="24"/>
      </w:rPr>
      <w:fldChar w:fldCharType="begin"/>
    </w:r>
    <w:r w:rsidRPr="005D0B4F">
      <w:rPr>
        <w:rFonts w:ascii="Times New Roman" w:hAnsi="Times New Roman" w:cs="Times New Roman"/>
        <w:sz w:val="24"/>
        <w:szCs w:val="24"/>
      </w:rPr>
      <w:instrText>PAGE</w:instrText>
    </w:r>
    <w:r w:rsidRPr="005D0B4F">
      <w:rPr>
        <w:rFonts w:ascii="Times New Roman" w:hAnsi="Times New Roman" w:cs="Times New Roman"/>
        <w:sz w:val="24"/>
        <w:szCs w:val="24"/>
      </w:rPr>
      <w:fldChar w:fldCharType="separate"/>
    </w:r>
    <w:r w:rsidRPr="005D0B4F">
      <w:rPr>
        <w:rFonts w:ascii="Times New Roman" w:hAnsi="Times New Roman" w:cs="Times New Roman"/>
        <w:noProof/>
        <w:sz w:val="24"/>
        <w:szCs w:val="24"/>
      </w:rPr>
      <w:t>5</w:t>
    </w:r>
    <w:r w:rsidRPr="005D0B4F">
      <w:rPr>
        <w:rFonts w:ascii="Times New Roman" w:hAnsi="Times New Roman" w:cs="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FD72DF" w14:textId="77777777" w:rsidR="00C0753B" w:rsidRDefault="00C0753B">
      <w:pPr>
        <w:spacing w:line="240" w:lineRule="auto"/>
      </w:pPr>
      <w:r>
        <w:separator/>
      </w:r>
    </w:p>
  </w:footnote>
  <w:footnote w:type="continuationSeparator" w:id="0">
    <w:p w14:paraId="7B0640D5" w14:textId="77777777" w:rsidR="00C0753B" w:rsidRDefault="00C075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A0" w14:textId="13AE17CA" w:rsidR="009430BE" w:rsidRPr="005D0B4F" w:rsidRDefault="009430BE" w:rsidP="00187E17">
    <w:pPr>
      <w:pStyle w:val="Header"/>
      <w:rPr>
        <w:rFonts w:ascii="Times New Roman" w:hAnsi="Times New Roman" w:cs="Times New Roman"/>
        <w:sz w:val="24"/>
        <w:szCs w:val="24"/>
      </w:rPr>
    </w:pPr>
    <w:r w:rsidRPr="005D0B4F">
      <w:rPr>
        <w:rFonts w:ascii="Times New Roman" w:hAnsi="Times New Roman" w:cs="Times New Roman"/>
        <w:sz w:val="24"/>
        <w:szCs w:val="24"/>
      </w:rPr>
      <w:t>PAST TRAUMA AND MENTAL ILLNESS AMONG INCARCERATED WOMEN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A1" w14:textId="1439CB43" w:rsidR="009430BE" w:rsidRPr="005D0B4F" w:rsidRDefault="009430BE">
    <w:pPr>
      <w:rPr>
        <w:rFonts w:ascii="Times New Roman" w:hAnsi="Times New Roman" w:cs="Times New Roman"/>
      </w:rPr>
    </w:pPr>
    <w:r w:rsidRPr="005D0B4F">
      <w:rPr>
        <w:rFonts w:ascii="Times New Roman" w:hAnsi="Times New Roman" w:cs="Times New Roman"/>
      </w:rPr>
      <w:t>Running head: PAST TRAUMA AND MENTAL ILLNESS AMONG INCARCERATED WOMEN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4594F"/>
    <w:multiLevelType w:val="multilevel"/>
    <w:tmpl w:val="021688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3D11BB"/>
    <w:multiLevelType w:val="multilevel"/>
    <w:tmpl w:val="D65E60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B510B4"/>
    <w:multiLevelType w:val="multilevel"/>
    <w:tmpl w:val="0B0665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8713CB"/>
    <w:multiLevelType w:val="multilevel"/>
    <w:tmpl w:val="114619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A17DF4"/>
    <w:multiLevelType w:val="multilevel"/>
    <w:tmpl w:val="8D16F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9BB598A"/>
    <w:multiLevelType w:val="multilevel"/>
    <w:tmpl w:val="8CE0E9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EE6749"/>
    <w:multiLevelType w:val="multilevel"/>
    <w:tmpl w:val="74208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7624B5"/>
    <w:multiLevelType w:val="multilevel"/>
    <w:tmpl w:val="E09A03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14D4D44"/>
    <w:multiLevelType w:val="multilevel"/>
    <w:tmpl w:val="BD922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B46571"/>
    <w:multiLevelType w:val="multilevel"/>
    <w:tmpl w:val="F6826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18757E0"/>
    <w:multiLevelType w:val="hybridMultilevel"/>
    <w:tmpl w:val="FDEE3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3A735B"/>
    <w:multiLevelType w:val="hybridMultilevel"/>
    <w:tmpl w:val="8BE8D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3C0808"/>
    <w:multiLevelType w:val="multilevel"/>
    <w:tmpl w:val="AD24AA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7CC4057"/>
    <w:multiLevelType w:val="hybridMultilevel"/>
    <w:tmpl w:val="27985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A861A7"/>
    <w:multiLevelType w:val="hybridMultilevel"/>
    <w:tmpl w:val="0BFAB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0618DE"/>
    <w:multiLevelType w:val="multilevel"/>
    <w:tmpl w:val="552A8A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2635EB9"/>
    <w:multiLevelType w:val="hybridMultilevel"/>
    <w:tmpl w:val="69C08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DF4900"/>
    <w:multiLevelType w:val="multilevel"/>
    <w:tmpl w:val="87CE7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4F5AC3"/>
    <w:multiLevelType w:val="multilevel"/>
    <w:tmpl w:val="81C4DE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59719E1"/>
    <w:multiLevelType w:val="multilevel"/>
    <w:tmpl w:val="F51613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9386125"/>
    <w:multiLevelType w:val="multilevel"/>
    <w:tmpl w:val="22E62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F931AC1"/>
    <w:multiLevelType w:val="hybridMultilevel"/>
    <w:tmpl w:val="79E2422E"/>
    <w:lvl w:ilvl="0" w:tplc="69A40F54">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0D4580B"/>
    <w:multiLevelType w:val="multilevel"/>
    <w:tmpl w:val="E708C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2"/>
  </w:num>
  <w:num w:numId="3">
    <w:abstractNumId w:val="1"/>
  </w:num>
  <w:num w:numId="4">
    <w:abstractNumId w:val="7"/>
  </w:num>
  <w:num w:numId="5">
    <w:abstractNumId w:val="9"/>
  </w:num>
  <w:num w:numId="6">
    <w:abstractNumId w:val="22"/>
  </w:num>
  <w:num w:numId="7">
    <w:abstractNumId w:val="20"/>
  </w:num>
  <w:num w:numId="8">
    <w:abstractNumId w:val="5"/>
  </w:num>
  <w:num w:numId="9">
    <w:abstractNumId w:val="19"/>
  </w:num>
  <w:num w:numId="10">
    <w:abstractNumId w:val="3"/>
  </w:num>
  <w:num w:numId="11">
    <w:abstractNumId w:val="0"/>
  </w:num>
  <w:num w:numId="12">
    <w:abstractNumId w:val="4"/>
  </w:num>
  <w:num w:numId="13">
    <w:abstractNumId w:val="6"/>
  </w:num>
  <w:num w:numId="14">
    <w:abstractNumId w:val="18"/>
  </w:num>
  <w:num w:numId="15">
    <w:abstractNumId w:val="15"/>
  </w:num>
  <w:num w:numId="16">
    <w:abstractNumId w:val="13"/>
  </w:num>
  <w:num w:numId="17">
    <w:abstractNumId w:val="11"/>
  </w:num>
  <w:num w:numId="18">
    <w:abstractNumId w:val="16"/>
  </w:num>
  <w:num w:numId="19">
    <w:abstractNumId w:val="10"/>
  </w:num>
  <w:num w:numId="20">
    <w:abstractNumId w:val="14"/>
  </w:num>
  <w:num w:numId="21">
    <w:abstractNumId w:val="8"/>
  </w:num>
  <w:num w:numId="22">
    <w:abstractNumId w:val="17"/>
  </w:num>
  <w:num w:numId="23">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bbie Tolon">
    <w15:presenceInfo w15:providerId="Windows Live" w15:userId="479cff3e5a00010c"/>
  </w15:person>
  <w15:person w15:author="Jenine K Harris">
    <w15:presenceInfo w15:providerId="AD" w15:userId="S::harrisj@wustl.edu::3d93e090-f132-455d-988e-543a3f11ab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7D0"/>
    <w:rsid w:val="00004F0C"/>
    <w:rsid w:val="00024921"/>
    <w:rsid w:val="000329E5"/>
    <w:rsid w:val="00035198"/>
    <w:rsid w:val="0007711E"/>
    <w:rsid w:val="00081903"/>
    <w:rsid w:val="000958A3"/>
    <w:rsid w:val="000978B0"/>
    <w:rsid w:val="000A0E85"/>
    <w:rsid w:val="000A1496"/>
    <w:rsid w:val="000B7136"/>
    <w:rsid w:val="000C4051"/>
    <w:rsid w:val="000D20E7"/>
    <w:rsid w:val="000D3A4E"/>
    <w:rsid w:val="000E42DF"/>
    <w:rsid w:val="000F666E"/>
    <w:rsid w:val="000F7099"/>
    <w:rsid w:val="000F733D"/>
    <w:rsid w:val="000F77FE"/>
    <w:rsid w:val="001000C1"/>
    <w:rsid w:val="00123F2C"/>
    <w:rsid w:val="00134F4D"/>
    <w:rsid w:val="001415C9"/>
    <w:rsid w:val="00151FC6"/>
    <w:rsid w:val="00154826"/>
    <w:rsid w:val="00161889"/>
    <w:rsid w:val="0016737F"/>
    <w:rsid w:val="00176E82"/>
    <w:rsid w:val="00180EFC"/>
    <w:rsid w:val="00187E17"/>
    <w:rsid w:val="00194FA3"/>
    <w:rsid w:val="001969C2"/>
    <w:rsid w:val="001A0CBD"/>
    <w:rsid w:val="001A41F9"/>
    <w:rsid w:val="001B7339"/>
    <w:rsid w:val="001C0036"/>
    <w:rsid w:val="001C12B9"/>
    <w:rsid w:val="001E3158"/>
    <w:rsid w:val="001E4717"/>
    <w:rsid w:val="001F06DA"/>
    <w:rsid w:val="001F29B3"/>
    <w:rsid w:val="001F7C26"/>
    <w:rsid w:val="00205F57"/>
    <w:rsid w:val="0021683E"/>
    <w:rsid w:val="00224A0B"/>
    <w:rsid w:val="00241B2C"/>
    <w:rsid w:val="00250F1E"/>
    <w:rsid w:val="00254655"/>
    <w:rsid w:val="00256780"/>
    <w:rsid w:val="00262B0D"/>
    <w:rsid w:val="002649A1"/>
    <w:rsid w:val="00274101"/>
    <w:rsid w:val="002756C3"/>
    <w:rsid w:val="00284D44"/>
    <w:rsid w:val="0029358B"/>
    <w:rsid w:val="002971F7"/>
    <w:rsid w:val="002A39A3"/>
    <w:rsid w:val="002A796C"/>
    <w:rsid w:val="002B210A"/>
    <w:rsid w:val="002C3322"/>
    <w:rsid w:val="002C4B74"/>
    <w:rsid w:val="002C5B21"/>
    <w:rsid w:val="002C62AE"/>
    <w:rsid w:val="002D505B"/>
    <w:rsid w:val="002D7268"/>
    <w:rsid w:val="002E28ED"/>
    <w:rsid w:val="002E49D0"/>
    <w:rsid w:val="002E5AD9"/>
    <w:rsid w:val="00312ACE"/>
    <w:rsid w:val="00314A0E"/>
    <w:rsid w:val="00335141"/>
    <w:rsid w:val="00343D2F"/>
    <w:rsid w:val="00352F43"/>
    <w:rsid w:val="00354491"/>
    <w:rsid w:val="00365882"/>
    <w:rsid w:val="00377DAB"/>
    <w:rsid w:val="0038141D"/>
    <w:rsid w:val="00384498"/>
    <w:rsid w:val="003B115D"/>
    <w:rsid w:val="003B1EFE"/>
    <w:rsid w:val="003B4181"/>
    <w:rsid w:val="003E2E37"/>
    <w:rsid w:val="003E3C2A"/>
    <w:rsid w:val="00400108"/>
    <w:rsid w:val="00400E44"/>
    <w:rsid w:val="00404C3A"/>
    <w:rsid w:val="004063EB"/>
    <w:rsid w:val="00406462"/>
    <w:rsid w:val="0040774C"/>
    <w:rsid w:val="00410E15"/>
    <w:rsid w:val="00413F2D"/>
    <w:rsid w:val="00414856"/>
    <w:rsid w:val="00420A4A"/>
    <w:rsid w:val="0043147B"/>
    <w:rsid w:val="0044106E"/>
    <w:rsid w:val="004424CD"/>
    <w:rsid w:val="004425A6"/>
    <w:rsid w:val="00446F51"/>
    <w:rsid w:val="00465F9A"/>
    <w:rsid w:val="00466FCC"/>
    <w:rsid w:val="00472D34"/>
    <w:rsid w:val="00481354"/>
    <w:rsid w:val="00481CCA"/>
    <w:rsid w:val="004A1055"/>
    <w:rsid w:val="004C657C"/>
    <w:rsid w:val="004E322D"/>
    <w:rsid w:val="004F7C7F"/>
    <w:rsid w:val="00501DB8"/>
    <w:rsid w:val="00513D7F"/>
    <w:rsid w:val="00521C31"/>
    <w:rsid w:val="005324A0"/>
    <w:rsid w:val="00542522"/>
    <w:rsid w:val="005438E2"/>
    <w:rsid w:val="00556480"/>
    <w:rsid w:val="00556AB7"/>
    <w:rsid w:val="0056738B"/>
    <w:rsid w:val="005754A0"/>
    <w:rsid w:val="0058077D"/>
    <w:rsid w:val="00585B97"/>
    <w:rsid w:val="005A6FCF"/>
    <w:rsid w:val="005A776F"/>
    <w:rsid w:val="005B16B6"/>
    <w:rsid w:val="005B7331"/>
    <w:rsid w:val="005C1306"/>
    <w:rsid w:val="005C3399"/>
    <w:rsid w:val="005D0B4F"/>
    <w:rsid w:val="005E0412"/>
    <w:rsid w:val="005E665D"/>
    <w:rsid w:val="005F2769"/>
    <w:rsid w:val="00607259"/>
    <w:rsid w:val="00611915"/>
    <w:rsid w:val="00613FD7"/>
    <w:rsid w:val="006225AC"/>
    <w:rsid w:val="00631512"/>
    <w:rsid w:val="0063151C"/>
    <w:rsid w:val="00646706"/>
    <w:rsid w:val="00654941"/>
    <w:rsid w:val="006565CA"/>
    <w:rsid w:val="00663D4A"/>
    <w:rsid w:val="006658A3"/>
    <w:rsid w:val="006757FE"/>
    <w:rsid w:val="00690964"/>
    <w:rsid w:val="00695B1F"/>
    <w:rsid w:val="006A3EC1"/>
    <w:rsid w:val="006B3B99"/>
    <w:rsid w:val="006C58C7"/>
    <w:rsid w:val="006D5B79"/>
    <w:rsid w:val="006E2440"/>
    <w:rsid w:val="006E49CC"/>
    <w:rsid w:val="006E51AD"/>
    <w:rsid w:val="006F38A8"/>
    <w:rsid w:val="00703992"/>
    <w:rsid w:val="007046E4"/>
    <w:rsid w:val="00726306"/>
    <w:rsid w:val="007370E5"/>
    <w:rsid w:val="0074156C"/>
    <w:rsid w:val="00751DB0"/>
    <w:rsid w:val="00754260"/>
    <w:rsid w:val="00754F8A"/>
    <w:rsid w:val="00783517"/>
    <w:rsid w:val="00783851"/>
    <w:rsid w:val="00796630"/>
    <w:rsid w:val="007A7FED"/>
    <w:rsid w:val="007B2922"/>
    <w:rsid w:val="007C11A6"/>
    <w:rsid w:val="007D2B4F"/>
    <w:rsid w:val="007E27F6"/>
    <w:rsid w:val="007E7F42"/>
    <w:rsid w:val="007F7EFE"/>
    <w:rsid w:val="00811945"/>
    <w:rsid w:val="00815407"/>
    <w:rsid w:val="00816AA2"/>
    <w:rsid w:val="00817670"/>
    <w:rsid w:val="00821D15"/>
    <w:rsid w:val="008356E3"/>
    <w:rsid w:val="00861D31"/>
    <w:rsid w:val="008620AC"/>
    <w:rsid w:val="0088363E"/>
    <w:rsid w:val="00885BEE"/>
    <w:rsid w:val="00892C94"/>
    <w:rsid w:val="00894C92"/>
    <w:rsid w:val="008A1355"/>
    <w:rsid w:val="008A2344"/>
    <w:rsid w:val="008A5238"/>
    <w:rsid w:val="008B0238"/>
    <w:rsid w:val="008C15B0"/>
    <w:rsid w:val="008C22A9"/>
    <w:rsid w:val="008C49F8"/>
    <w:rsid w:val="008C7B9F"/>
    <w:rsid w:val="008D797C"/>
    <w:rsid w:val="008E6D95"/>
    <w:rsid w:val="00902C57"/>
    <w:rsid w:val="0090422A"/>
    <w:rsid w:val="009146A4"/>
    <w:rsid w:val="00920413"/>
    <w:rsid w:val="0092253D"/>
    <w:rsid w:val="009430BE"/>
    <w:rsid w:val="00946B6A"/>
    <w:rsid w:val="00952DD9"/>
    <w:rsid w:val="009559BD"/>
    <w:rsid w:val="00955C78"/>
    <w:rsid w:val="0096211E"/>
    <w:rsid w:val="00966E5F"/>
    <w:rsid w:val="00993A1E"/>
    <w:rsid w:val="00994639"/>
    <w:rsid w:val="009A0AD1"/>
    <w:rsid w:val="009A107B"/>
    <w:rsid w:val="009C169D"/>
    <w:rsid w:val="009D1C4D"/>
    <w:rsid w:val="009E7E82"/>
    <w:rsid w:val="009F314C"/>
    <w:rsid w:val="00A0026C"/>
    <w:rsid w:val="00A20860"/>
    <w:rsid w:val="00A32FF3"/>
    <w:rsid w:val="00A41EDD"/>
    <w:rsid w:val="00A64E1C"/>
    <w:rsid w:val="00A650E7"/>
    <w:rsid w:val="00A66764"/>
    <w:rsid w:val="00A702BE"/>
    <w:rsid w:val="00A74950"/>
    <w:rsid w:val="00AA7A10"/>
    <w:rsid w:val="00AB0403"/>
    <w:rsid w:val="00AB178B"/>
    <w:rsid w:val="00AB60B1"/>
    <w:rsid w:val="00AC6DD7"/>
    <w:rsid w:val="00AC6E98"/>
    <w:rsid w:val="00AD0B80"/>
    <w:rsid w:val="00AD2735"/>
    <w:rsid w:val="00AD3414"/>
    <w:rsid w:val="00AD3D9B"/>
    <w:rsid w:val="00AE631C"/>
    <w:rsid w:val="00AF7B0A"/>
    <w:rsid w:val="00B02B82"/>
    <w:rsid w:val="00B0525A"/>
    <w:rsid w:val="00B06705"/>
    <w:rsid w:val="00B319F7"/>
    <w:rsid w:val="00B428D2"/>
    <w:rsid w:val="00B437A8"/>
    <w:rsid w:val="00B52DEE"/>
    <w:rsid w:val="00B576F2"/>
    <w:rsid w:val="00B62480"/>
    <w:rsid w:val="00B702D1"/>
    <w:rsid w:val="00B76525"/>
    <w:rsid w:val="00B90F72"/>
    <w:rsid w:val="00BA37D0"/>
    <w:rsid w:val="00BB2F81"/>
    <w:rsid w:val="00BB30C7"/>
    <w:rsid w:val="00BC085E"/>
    <w:rsid w:val="00BD64E1"/>
    <w:rsid w:val="00BD6EDD"/>
    <w:rsid w:val="00BF5D08"/>
    <w:rsid w:val="00C00F80"/>
    <w:rsid w:val="00C0753B"/>
    <w:rsid w:val="00C12CCB"/>
    <w:rsid w:val="00C14CF0"/>
    <w:rsid w:val="00C3191A"/>
    <w:rsid w:val="00C36AD5"/>
    <w:rsid w:val="00C614A2"/>
    <w:rsid w:val="00C774DE"/>
    <w:rsid w:val="00C84A4A"/>
    <w:rsid w:val="00C94ADE"/>
    <w:rsid w:val="00CA4B77"/>
    <w:rsid w:val="00CA537E"/>
    <w:rsid w:val="00CC04F7"/>
    <w:rsid w:val="00CC40C0"/>
    <w:rsid w:val="00CC633B"/>
    <w:rsid w:val="00CE3D8C"/>
    <w:rsid w:val="00CF4DE5"/>
    <w:rsid w:val="00D22BC4"/>
    <w:rsid w:val="00D25BFF"/>
    <w:rsid w:val="00D275E1"/>
    <w:rsid w:val="00D351D1"/>
    <w:rsid w:val="00D452A1"/>
    <w:rsid w:val="00D46588"/>
    <w:rsid w:val="00D614AF"/>
    <w:rsid w:val="00D625F5"/>
    <w:rsid w:val="00D62B35"/>
    <w:rsid w:val="00D65251"/>
    <w:rsid w:val="00D74324"/>
    <w:rsid w:val="00D93968"/>
    <w:rsid w:val="00D97FCF"/>
    <w:rsid w:val="00DA626E"/>
    <w:rsid w:val="00DB3364"/>
    <w:rsid w:val="00DB7401"/>
    <w:rsid w:val="00DC2C4D"/>
    <w:rsid w:val="00DC686A"/>
    <w:rsid w:val="00DE3579"/>
    <w:rsid w:val="00DF062A"/>
    <w:rsid w:val="00DF200D"/>
    <w:rsid w:val="00E001AB"/>
    <w:rsid w:val="00E12FDE"/>
    <w:rsid w:val="00E15BDA"/>
    <w:rsid w:val="00E21530"/>
    <w:rsid w:val="00E22BA5"/>
    <w:rsid w:val="00E35E7D"/>
    <w:rsid w:val="00E42140"/>
    <w:rsid w:val="00E47010"/>
    <w:rsid w:val="00E514A6"/>
    <w:rsid w:val="00E70946"/>
    <w:rsid w:val="00E74CD9"/>
    <w:rsid w:val="00E829CA"/>
    <w:rsid w:val="00E84EA0"/>
    <w:rsid w:val="00E9179E"/>
    <w:rsid w:val="00E9197F"/>
    <w:rsid w:val="00E9351D"/>
    <w:rsid w:val="00E94F2B"/>
    <w:rsid w:val="00EA1BEC"/>
    <w:rsid w:val="00EB7B9E"/>
    <w:rsid w:val="00EC0379"/>
    <w:rsid w:val="00EC7D83"/>
    <w:rsid w:val="00ED6C48"/>
    <w:rsid w:val="00EE1792"/>
    <w:rsid w:val="00EE391D"/>
    <w:rsid w:val="00F00788"/>
    <w:rsid w:val="00F0102C"/>
    <w:rsid w:val="00F0629F"/>
    <w:rsid w:val="00F1073D"/>
    <w:rsid w:val="00F10D7A"/>
    <w:rsid w:val="00F1110E"/>
    <w:rsid w:val="00F15CB1"/>
    <w:rsid w:val="00F163AD"/>
    <w:rsid w:val="00F27FFC"/>
    <w:rsid w:val="00F45483"/>
    <w:rsid w:val="00F53FF0"/>
    <w:rsid w:val="00F5419D"/>
    <w:rsid w:val="00F5608F"/>
    <w:rsid w:val="00F575D4"/>
    <w:rsid w:val="00F6092E"/>
    <w:rsid w:val="00F643B8"/>
    <w:rsid w:val="00F66DD5"/>
    <w:rsid w:val="00F72515"/>
    <w:rsid w:val="00F73C2B"/>
    <w:rsid w:val="00F843E5"/>
    <w:rsid w:val="00F9688C"/>
    <w:rsid w:val="00FB2941"/>
    <w:rsid w:val="00FB67A9"/>
    <w:rsid w:val="00FE3BDA"/>
    <w:rsid w:val="00FF1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17AE1E"/>
  <w15:docId w15:val="{B4779140-D48D-4EC8-971E-2291B7435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B733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7339"/>
    <w:rPr>
      <w:rFonts w:ascii="Segoe UI" w:hAnsi="Segoe UI" w:cs="Segoe UI"/>
      <w:sz w:val="18"/>
      <w:szCs w:val="18"/>
    </w:rPr>
  </w:style>
  <w:style w:type="paragraph" w:styleId="Header">
    <w:name w:val="header"/>
    <w:basedOn w:val="Normal"/>
    <w:link w:val="HeaderChar"/>
    <w:uiPriority w:val="99"/>
    <w:unhideWhenUsed/>
    <w:rsid w:val="000F733D"/>
    <w:pPr>
      <w:tabs>
        <w:tab w:val="center" w:pos="4680"/>
        <w:tab w:val="right" w:pos="9360"/>
      </w:tabs>
      <w:spacing w:line="240" w:lineRule="auto"/>
    </w:pPr>
  </w:style>
  <w:style w:type="character" w:customStyle="1" w:styleId="HeaderChar">
    <w:name w:val="Header Char"/>
    <w:basedOn w:val="DefaultParagraphFont"/>
    <w:link w:val="Header"/>
    <w:uiPriority w:val="99"/>
    <w:rsid w:val="000F733D"/>
  </w:style>
  <w:style w:type="paragraph" w:styleId="Footer">
    <w:name w:val="footer"/>
    <w:basedOn w:val="Normal"/>
    <w:link w:val="FooterChar"/>
    <w:uiPriority w:val="99"/>
    <w:unhideWhenUsed/>
    <w:rsid w:val="000F733D"/>
    <w:pPr>
      <w:tabs>
        <w:tab w:val="center" w:pos="4680"/>
        <w:tab w:val="right" w:pos="9360"/>
      </w:tabs>
      <w:spacing w:line="240" w:lineRule="auto"/>
    </w:pPr>
  </w:style>
  <w:style w:type="character" w:customStyle="1" w:styleId="FooterChar">
    <w:name w:val="Footer Char"/>
    <w:basedOn w:val="DefaultParagraphFont"/>
    <w:link w:val="Footer"/>
    <w:uiPriority w:val="99"/>
    <w:rsid w:val="000F733D"/>
  </w:style>
  <w:style w:type="paragraph" w:styleId="CommentSubject">
    <w:name w:val="annotation subject"/>
    <w:basedOn w:val="CommentText"/>
    <w:next w:val="CommentText"/>
    <w:link w:val="CommentSubjectChar"/>
    <w:uiPriority w:val="99"/>
    <w:semiHidden/>
    <w:unhideWhenUsed/>
    <w:rsid w:val="00F843E5"/>
    <w:rPr>
      <w:b/>
      <w:bCs/>
    </w:rPr>
  </w:style>
  <w:style w:type="character" w:customStyle="1" w:styleId="CommentSubjectChar">
    <w:name w:val="Comment Subject Char"/>
    <w:basedOn w:val="CommentTextChar"/>
    <w:link w:val="CommentSubject"/>
    <w:uiPriority w:val="99"/>
    <w:semiHidden/>
    <w:rsid w:val="00F843E5"/>
    <w:rPr>
      <w:b/>
      <w:bCs/>
      <w:sz w:val="20"/>
      <w:szCs w:val="20"/>
    </w:rPr>
  </w:style>
  <w:style w:type="paragraph" w:styleId="ListParagraph">
    <w:name w:val="List Paragraph"/>
    <w:basedOn w:val="Normal"/>
    <w:uiPriority w:val="34"/>
    <w:qFormat/>
    <w:rsid w:val="00205F57"/>
    <w:pPr>
      <w:ind w:left="720"/>
      <w:contextualSpacing/>
    </w:pPr>
  </w:style>
  <w:style w:type="paragraph" w:styleId="NormalWeb">
    <w:name w:val="Normal (Web)"/>
    <w:basedOn w:val="Normal"/>
    <w:uiPriority w:val="99"/>
    <w:semiHidden/>
    <w:unhideWhenUsed/>
    <w:rsid w:val="00EA1BE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EA1B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351256">
      <w:bodyDiv w:val="1"/>
      <w:marLeft w:val="0"/>
      <w:marRight w:val="0"/>
      <w:marTop w:val="0"/>
      <w:marBottom w:val="0"/>
      <w:divBdr>
        <w:top w:val="none" w:sz="0" w:space="0" w:color="auto"/>
        <w:left w:val="none" w:sz="0" w:space="0" w:color="auto"/>
        <w:bottom w:val="none" w:sz="0" w:space="0" w:color="auto"/>
        <w:right w:val="none" w:sz="0" w:space="0" w:color="auto"/>
      </w:divBdr>
    </w:div>
    <w:div w:id="365370766">
      <w:bodyDiv w:val="1"/>
      <w:marLeft w:val="0"/>
      <w:marRight w:val="0"/>
      <w:marTop w:val="0"/>
      <w:marBottom w:val="0"/>
      <w:divBdr>
        <w:top w:val="none" w:sz="0" w:space="0" w:color="auto"/>
        <w:left w:val="none" w:sz="0" w:space="0" w:color="auto"/>
        <w:bottom w:val="none" w:sz="0" w:space="0" w:color="auto"/>
        <w:right w:val="none" w:sz="0" w:space="0" w:color="auto"/>
      </w:divBdr>
    </w:div>
    <w:div w:id="419064967">
      <w:bodyDiv w:val="1"/>
      <w:marLeft w:val="0"/>
      <w:marRight w:val="0"/>
      <w:marTop w:val="0"/>
      <w:marBottom w:val="0"/>
      <w:divBdr>
        <w:top w:val="none" w:sz="0" w:space="0" w:color="auto"/>
        <w:left w:val="none" w:sz="0" w:space="0" w:color="auto"/>
        <w:bottom w:val="none" w:sz="0" w:space="0" w:color="auto"/>
        <w:right w:val="none" w:sz="0" w:space="0" w:color="auto"/>
      </w:divBdr>
    </w:div>
    <w:div w:id="440757895">
      <w:bodyDiv w:val="1"/>
      <w:marLeft w:val="0"/>
      <w:marRight w:val="0"/>
      <w:marTop w:val="0"/>
      <w:marBottom w:val="0"/>
      <w:divBdr>
        <w:top w:val="none" w:sz="0" w:space="0" w:color="auto"/>
        <w:left w:val="none" w:sz="0" w:space="0" w:color="auto"/>
        <w:bottom w:val="none" w:sz="0" w:space="0" w:color="auto"/>
        <w:right w:val="none" w:sz="0" w:space="0" w:color="auto"/>
      </w:divBdr>
    </w:div>
    <w:div w:id="652222855">
      <w:bodyDiv w:val="1"/>
      <w:marLeft w:val="0"/>
      <w:marRight w:val="0"/>
      <w:marTop w:val="0"/>
      <w:marBottom w:val="0"/>
      <w:divBdr>
        <w:top w:val="none" w:sz="0" w:space="0" w:color="auto"/>
        <w:left w:val="none" w:sz="0" w:space="0" w:color="auto"/>
        <w:bottom w:val="none" w:sz="0" w:space="0" w:color="auto"/>
        <w:right w:val="none" w:sz="0" w:space="0" w:color="auto"/>
      </w:divBdr>
    </w:div>
    <w:div w:id="736048390">
      <w:bodyDiv w:val="1"/>
      <w:marLeft w:val="0"/>
      <w:marRight w:val="0"/>
      <w:marTop w:val="0"/>
      <w:marBottom w:val="0"/>
      <w:divBdr>
        <w:top w:val="none" w:sz="0" w:space="0" w:color="auto"/>
        <w:left w:val="none" w:sz="0" w:space="0" w:color="auto"/>
        <w:bottom w:val="none" w:sz="0" w:space="0" w:color="auto"/>
        <w:right w:val="none" w:sz="0" w:space="0" w:color="auto"/>
      </w:divBdr>
    </w:div>
    <w:div w:id="900671634">
      <w:bodyDiv w:val="1"/>
      <w:marLeft w:val="0"/>
      <w:marRight w:val="0"/>
      <w:marTop w:val="0"/>
      <w:marBottom w:val="0"/>
      <w:divBdr>
        <w:top w:val="none" w:sz="0" w:space="0" w:color="auto"/>
        <w:left w:val="none" w:sz="0" w:space="0" w:color="auto"/>
        <w:bottom w:val="none" w:sz="0" w:space="0" w:color="auto"/>
        <w:right w:val="none" w:sz="0" w:space="0" w:color="auto"/>
      </w:divBdr>
    </w:div>
    <w:div w:id="1136066664">
      <w:bodyDiv w:val="1"/>
      <w:marLeft w:val="0"/>
      <w:marRight w:val="0"/>
      <w:marTop w:val="0"/>
      <w:marBottom w:val="0"/>
      <w:divBdr>
        <w:top w:val="none" w:sz="0" w:space="0" w:color="auto"/>
        <w:left w:val="none" w:sz="0" w:space="0" w:color="auto"/>
        <w:bottom w:val="none" w:sz="0" w:space="0" w:color="auto"/>
        <w:right w:val="none" w:sz="0" w:space="0" w:color="auto"/>
      </w:divBdr>
    </w:div>
    <w:div w:id="1290207369">
      <w:bodyDiv w:val="1"/>
      <w:marLeft w:val="0"/>
      <w:marRight w:val="0"/>
      <w:marTop w:val="0"/>
      <w:marBottom w:val="0"/>
      <w:divBdr>
        <w:top w:val="none" w:sz="0" w:space="0" w:color="auto"/>
        <w:left w:val="none" w:sz="0" w:space="0" w:color="auto"/>
        <w:bottom w:val="none" w:sz="0" w:space="0" w:color="auto"/>
        <w:right w:val="none" w:sz="0" w:space="0" w:color="auto"/>
      </w:divBdr>
    </w:div>
    <w:div w:id="1335183670">
      <w:bodyDiv w:val="1"/>
      <w:marLeft w:val="0"/>
      <w:marRight w:val="0"/>
      <w:marTop w:val="0"/>
      <w:marBottom w:val="0"/>
      <w:divBdr>
        <w:top w:val="none" w:sz="0" w:space="0" w:color="auto"/>
        <w:left w:val="none" w:sz="0" w:space="0" w:color="auto"/>
        <w:bottom w:val="none" w:sz="0" w:space="0" w:color="auto"/>
        <w:right w:val="none" w:sz="0" w:space="0" w:color="auto"/>
      </w:divBdr>
      <w:divsChild>
        <w:div w:id="1497956806">
          <w:marLeft w:val="0"/>
          <w:marRight w:val="0"/>
          <w:marTop w:val="0"/>
          <w:marBottom w:val="0"/>
          <w:divBdr>
            <w:top w:val="none" w:sz="0" w:space="0" w:color="auto"/>
            <w:left w:val="none" w:sz="0" w:space="0" w:color="auto"/>
            <w:bottom w:val="none" w:sz="0" w:space="0" w:color="auto"/>
            <w:right w:val="none" w:sz="0" w:space="0" w:color="auto"/>
          </w:divBdr>
          <w:divsChild>
            <w:div w:id="46786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9939">
      <w:bodyDiv w:val="1"/>
      <w:marLeft w:val="0"/>
      <w:marRight w:val="0"/>
      <w:marTop w:val="0"/>
      <w:marBottom w:val="0"/>
      <w:divBdr>
        <w:top w:val="none" w:sz="0" w:space="0" w:color="auto"/>
        <w:left w:val="none" w:sz="0" w:space="0" w:color="auto"/>
        <w:bottom w:val="none" w:sz="0" w:space="0" w:color="auto"/>
        <w:right w:val="none" w:sz="0" w:space="0" w:color="auto"/>
      </w:divBdr>
    </w:div>
    <w:div w:id="1802843720">
      <w:bodyDiv w:val="1"/>
      <w:marLeft w:val="0"/>
      <w:marRight w:val="0"/>
      <w:marTop w:val="0"/>
      <w:marBottom w:val="0"/>
      <w:divBdr>
        <w:top w:val="none" w:sz="0" w:space="0" w:color="auto"/>
        <w:left w:val="none" w:sz="0" w:space="0" w:color="auto"/>
        <w:bottom w:val="none" w:sz="0" w:space="0" w:color="auto"/>
        <w:right w:val="none" w:sz="0" w:space="0" w:color="auto"/>
      </w:divBdr>
    </w:div>
    <w:div w:id="1923562806">
      <w:bodyDiv w:val="1"/>
      <w:marLeft w:val="0"/>
      <w:marRight w:val="0"/>
      <w:marTop w:val="0"/>
      <w:marBottom w:val="0"/>
      <w:divBdr>
        <w:top w:val="none" w:sz="0" w:space="0" w:color="auto"/>
        <w:left w:val="none" w:sz="0" w:space="0" w:color="auto"/>
        <w:bottom w:val="none" w:sz="0" w:space="0" w:color="auto"/>
        <w:right w:val="none" w:sz="0" w:space="0" w:color="auto"/>
      </w:divBdr>
    </w:div>
    <w:div w:id="2118019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1B20A7-24FE-4B7D-AF80-574730C3E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1698</TotalTime>
  <Pages>23</Pages>
  <Words>23010</Words>
  <Characters>131159</Characters>
  <Application>Microsoft Office Word</Application>
  <DocSecurity>0</DocSecurity>
  <Lines>1092</Lines>
  <Paragraphs>307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Abbie Tolon</dc:creator>
  <cp:lastModifiedBy>Abbie Tolon</cp:lastModifiedBy>
  <cp:revision>89</cp:revision>
  <dcterms:created xsi:type="dcterms:W3CDTF">2020-03-19T00:15:00Z</dcterms:created>
  <dcterms:modified xsi:type="dcterms:W3CDTF">2020-03-22T00:34:00Z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ae52d11a-d63d-3aad-b9bb-a9cbbbbd97c8</vt:lpwstr>
  </property>
  <property fmtid="{D5CDD505-2E9C-101B-9397-08002B2CF9AE}" pid="24" name="Mendeley Citation Style_1">
    <vt:lpwstr>http://www.zotero.org/styles/american-medical-association</vt:lpwstr>
  </property>
</Properties>
</file>