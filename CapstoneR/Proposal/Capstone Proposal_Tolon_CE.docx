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A37D0" w:rsidRDefault="00BA37D0">
      <w:pPr>
        <w:jc w:val="center"/>
        <w:rPr>
          <w:b/>
          <w:sz w:val="24"/>
          <w:szCs w:val="24"/>
        </w:rPr>
      </w:pPr>
      <w:bookmarkStart w:id="0" w:name="_GoBack"/>
      <w:bookmarkEnd w:id="0"/>
    </w:p>
    <w:p w14:paraId="00000002" w14:textId="77777777" w:rsidR="00BA37D0" w:rsidRDefault="00BA37D0">
      <w:pPr>
        <w:jc w:val="center"/>
        <w:rPr>
          <w:b/>
          <w:sz w:val="24"/>
          <w:szCs w:val="24"/>
        </w:rPr>
      </w:pPr>
    </w:p>
    <w:p w14:paraId="00000003" w14:textId="77777777" w:rsidR="00BA37D0" w:rsidRDefault="00BA37D0">
      <w:pPr>
        <w:jc w:val="center"/>
        <w:rPr>
          <w:b/>
          <w:sz w:val="24"/>
          <w:szCs w:val="24"/>
        </w:rPr>
      </w:pPr>
    </w:p>
    <w:p w14:paraId="00000004" w14:textId="77777777" w:rsidR="00BA37D0" w:rsidRDefault="00BA37D0">
      <w:pPr>
        <w:jc w:val="center"/>
        <w:rPr>
          <w:b/>
          <w:sz w:val="24"/>
          <w:szCs w:val="24"/>
        </w:rPr>
      </w:pPr>
    </w:p>
    <w:p w14:paraId="00000005" w14:textId="77777777" w:rsidR="00BA37D0" w:rsidRDefault="00BA37D0">
      <w:pPr>
        <w:jc w:val="center"/>
        <w:rPr>
          <w:b/>
          <w:sz w:val="24"/>
          <w:szCs w:val="24"/>
        </w:rPr>
      </w:pPr>
    </w:p>
    <w:p w14:paraId="00000006" w14:textId="77777777" w:rsidR="00BA37D0" w:rsidRDefault="00BA37D0">
      <w:pPr>
        <w:spacing w:line="480" w:lineRule="auto"/>
        <w:jc w:val="center"/>
      </w:pPr>
    </w:p>
    <w:p w14:paraId="00000007" w14:textId="77777777" w:rsidR="00BA37D0" w:rsidRDefault="00BA37D0">
      <w:pPr>
        <w:spacing w:line="480" w:lineRule="auto"/>
        <w:jc w:val="center"/>
      </w:pPr>
    </w:p>
    <w:p w14:paraId="00000008" w14:textId="77777777" w:rsidR="00BA37D0" w:rsidRDefault="00BA37D0">
      <w:pPr>
        <w:spacing w:line="480" w:lineRule="auto"/>
        <w:jc w:val="center"/>
      </w:pPr>
    </w:p>
    <w:p w14:paraId="00000009" w14:textId="77777777" w:rsidR="00BA37D0" w:rsidRDefault="00993A1E">
      <w:pPr>
        <w:spacing w:line="480" w:lineRule="auto"/>
        <w:jc w:val="center"/>
      </w:pPr>
      <w:r>
        <w:t xml:space="preserve">Capstone: Proposal </w:t>
      </w:r>
    </w:p>
    <w:p w14:paraId="5F25A5F8" w14:textId="5B2AD78B" w:rsidR="000F733D" w:rsidRDefault="000F733D">
      <w:pPr>
        <w:spacing w:line="480" w:lineRule="auto"/>
        <w:jc w:val="center"/>
      </w:pPr>
      <w:r>
        <w:t xml:space="preserve">Relationship Between Past Trauma and </w:t>
      </w:r>
    </w:p>
    <w:p w14:paraId="0000000A" w14:textId="7A59B946" w:rsidR="00BA37D0" w:rsidRDefault="000F733D">
      <w:pPr>
        <w:spacing w:line="480" w:lineRule="auto"/>
        <w:jc w:val="center"/>
      </w:pPr>
      <w:r>
        <w:t>Mental Illness Prevalence</w:t>
      </w:r>
      <w:r w:rsidR="00993A1E">
        <w:t>, Among Incarcerated Women</w:t>
      </w:r>
    </w:p>
    <w:p w14:paraId="0000000B" w14:textId="77777777" w:rsidR="00BA37D0" w:rsidRDefault="00993A1E">
      <w:pPr>
        <w:spacing w:line="480" w:lineRule="auto"/>
        <w:jc w:val="center"/>
      </w:pPr>
      <w:r>
        <w:t>Abbie Teurbe-Tolon (She/Her/Hers)</w:t>
      </w:r>
    </w:p>
    <w:p w14:paraId="0000000C" w14:textId="77777777" w:rsidR="00BA37D0" w:rsidRDefault="00993A1E">
      <w:pPr>
        <w:spacing w:line="480" w:lineRule="auto"/>
        <w:jc w:val="center"/>
      </w:pPr>
      <w:r>
        <w:t>Master of Public Health Candidate, 2020</w:t>
      </w:r>
    </w:p>
    <w:p w14:paraId="0000000D" w14:textId="77777777" w:rsidR="00BA37D0" w:rsidRDefault="00993A1E">
      <w:pPr>
        <w:spacing w:line="480" w:lineRule="auto"/>
        <w:jc w:val="center"/>
      </w:pPr>
      <w:r>
        <w:t>Epidemiology &amp; Biostatistics</w:t>
      </w:r>
    </w:p>
    <w:p w14:paraId="0000000E" w14:textId="77777777" w:rsidR="00BA37D0" w:rsidRDefault="00993A1E">
      <w:pPr>
        <w:spacing w:line="480" w:lineRule="auto"/>
        <w:jc w:val="center"/>
      </w:pPr>
      <w:r>
        <w:t>Washington University in St. Louis</w:t>
      </w:r>
    </w:p>
    <w:p w14:paraId="0000000F" w14:textId="77777777" w:rsidR="00BA37D0" w:rsidRDefault="00993A1E">
      <w:pPr>
        <w:spacing w:line="480" w:lineRule="auto"/>
        <w:jc w:val="center"/>
      </w:pPr>
      <w:r>
        <w:t>George Warren Brown School of Social Work &amp; Public Health</w:t>
      </w:r>
    </w:p>
    <w:p w14:paraId="00000010" w14:textId="77777777" w:rsidR="00BA37D0" w:rsidRDefault="00BA37D0"/>
    <w:p w14:paraId="00000011" w14:textId="77777777" w:rsidR="00BA37D0" w:rsidRDefault="00BA37D0">
      <w:pPr>
        <w:jc w:val="center"/>
        <w:rPr>
          <w:b/>
        </w:rPr>
      </w:pPr>
    </w:p>
    <w:p w14:paraId="00000012" w14:textId="77777777" w:rsidR="00BA37D0" w:rsidRDefault="00BA37D0">
      <w:pPr>
        <w:jc w:val="center"/>
        <w:rPr>
          <w:b/>
        </w:rPr>
      </w:pPr>
    </w:p>
    <w:p w14:paraId="00000013" w14:textId="77777777" w:rsidR="00BA37D0" w:rsidRDefault="00BA37D0">
      <w:pPr>
        <w:jc w:val="center"/>
        <w:rPr>
          <w:b/>
        </w:rPr>
      </w:pPr>
    </w:p>
    <w:p w14:paraId="00000014" w14:textId="77777777" w:rsidR="00BA37D0" w:rsidRDefault="00BA37D0">
      <w:pPr>
        <w:jc w:val="center"/>
        <w:rPr>
          <w:b/>
        </w:rPr>
      </w:pPr>
    </w:p>
    <w:p w14:paraId="00000015" w14:textId="77777777" w:rsidR="00BA37D0" w:rsidRDefault="00BA37D0">
      <w:pPr>
        <w:jc w:val="center"/>
        <w:rPr>
          <w:b/>
        </w:rPr>
      </w:pPr>
    </w:p>
    <w:p w14:paraId="00000016" w14:textId="77777777" w:rsidR="00BA37D0" w:rsidRDefault="00BA37D0">
      <w:pPr>
        <w:jc w:val="center"/>
        <w:rPr>
          <w:b/>
        </w:rPr>
      </w:pPr>
    </w:p>
    <w:p w14:paraId="00000017" w14:textId="77777777" w:rsidR="00BA37D0" w:rsidRDefault="00BA37D0">
      <w:pPr>
        <w:jc w:val="center"/>
        <w:rPr>
          <w:b/>
        </w:rPr>
      </w:pPr>
    </w:p>
    <w:p w14:paraId="00000018" w14:textId="77777777" w:rsidR="00BA37D0" w:rsidRDefault="00BA37D0">
      <w:pPr>
        <w:jc w:val="center"/>
        <w:rPr>
          <w:b/>
        </w:rPr>
      </w:pPr>
    </w:p>
    <w:p w14:paraId="00000019" w14:textId="77777777" w:rsidR="00BA37D0" w:rsidRDefault="00BA37D0">
      <w:pPr>
        <w:jc w:val="center"/>
        <w:rPr>
          <w:b/>
        </w:rPr>
      </w:pPr>
    </w:p>
    <w:p w14:paraId="0000001A" w14:textId="77777777" w:rsidR="00BA37D0" w:rsidRDefault="00BA37D0">
      <w:pPr>
        <w:jc w:val="center"/>
        <w:rPr>
          <w:b/>
        </w:rPr>
      </w:pPr>
    </w:p>
    <w:p w14:paraId="0000001B" w14:textId="77777777" w:rsidR="00BA37D0" w:rsidRDefault="00BA37D0">
      <w:pPr>
        <w:jc w:val="center"/>
        <w:rPr>
          <w:b/>
        </w:rPr>
      </w:pPr>
    </w:p>
    <w:p w14:paraId="0000001C" w14:textId="77777777" w:rsidR="00BA37D0" w:rsidRDefault="00BA37D0">
      <w:pPr>
        <w:jc w:val="center"/>
        <w:rPr>
          <w:b/>
        </w:rPr>
      </w:pPr>
    </w:p>
    <w:p w14:paraId="0000001D" w14:textId="77777777" w:rsidR="00BA37D0" w:rsidRDefault="00BA37D0">
      <w:pPr>
        <w:jc w:val="center"/>
        <w:rPr>
          <w:b/>
        </w:rPr>
      </w:pPr>
    </w:p>
    <w:p w14:paraId="0000001E" w14:textId="77777777" w:rsidR="00BA37D0" w:rsidRDefault="00BA37D0">
      <w:pPr>
        <w:jc w:val="center"/>
        <w:rPr>
          <w:b/>
        </w:rPr>
      </w:pPr>
    </w:p>
    <w:p w14:paraId="0000001F" w14:textId="77777777" w:rsidR="00BA37D0" w:rsidRDefault="00BA37D0">
      <w:pPr>
        <w:jc w:val="center"/>
        <w:rPr>
          <w:b/>
        </w:rPr>
      </w:pPr>
    </w:p>
    <w:p w14:paraId="00000020" w14:textId="77777777" w:rsidR="00BA37D0" w:rsidRDefault="00BA37D0">
      <w:pPr>
        <w:jc w:val="center"/>
        <w:rPr>
          <w:b/>
        </w:rPr>
      </w:pPr>
    </w:p>
    <w:p w14:paraId="00000021" w14:textId="77777777" w:rsidR="00BA37D0" w:rsidRDefault="00BA37D0">
      <w:pPr>
        <w:jc w:val="center"/>
        <w:rPr>
          <w:b/>
        </w:rPr>
      </w:pPr>
    </w:p>
    <w:p w14:paraId="00000022" w14:textId="77777777" w:rsidR="00BA37D0" w:rsidRDefault="00BA37D0">
      <w:pPr>
        <w:jc w:val="center"/>
        <w:rPr>
          <w:b/>
        </w:rPr>
      </w:pPr>
    </w:p>
    <w:p w14:paraId="66A137B9" w14:textId="77777777" w:rsidR="00CA537E" w:rsidRDefault="00CA537E" w:rsidP="00CA537E">
      <w:pPr>
        <w:rPr>
          <w:b/>
        </w:rPr>
      </w:pPr>
    </w:p>
    <w:p w14:paraId="00000024" w14:textId="4E3F1F51" w:rsidR="00BA37D0" w:rsidRDefault="00993A1E" w:rsidP="00CA537E">
      <w:pPr>
        <w:jc w:val="center"/>
        <w:rPr>
          <w:b/>
        </w:rPr>
      </w:pPr>
      <w:r>
        <w:rPr>
          <w:b/>
        </w:rPr>
        <w:lastRenderedPageBreak/>
        <w:t>Introduction and Objectives</w:t>
      </w:r>
    </w:p>
    <w:p w14:paraId="4E5CA27C" w14:textId="77777777" w:rsidR="000F733D" w:rsidRDefault="000F733D">
      <w:pPr>
        <w:rPr>
          <w:b/>
        </w:rPr>
      </w:pPr>
    </w:p>
    <w:p w14:paraId="00000025" w14:textId="3CCE388F" w:rsidR="00BA37D0" w:rsidRDefault="00993A1E">
      <w:pPr>
        <w:rPr>
          <w:b/>
        </w:rPr>
      </w:pPr>
      <w:r>
        <w:rPr>
          <w:b/>
        </w:rPr>
        <w:t>Importance of Project</w:t>
      </w:r>
    </w:p>
    <w:p w14:paraId="00000026" w14:textId="77777777" w:rsidR="00BA37D0" w:rsidRDefault="00993A1E">
      <w:pPr>
        <w:rPr>
          <w:i/>
        </w:rPr>
      </w:pPr>
      <w:r>
        <w:rPr>
          <w:i/>
        </w:rPr>
        <w:t>Incarceration background</w:t>
      </w:r>
    </w:p>
    <w:p w14:paraId="00000027" w14:textId="1D923323" w:rsidR="00BA37D0" w:rsidRDefault="00993A1E">
      <w:r>
        <w:tab/>
        <w:t xml:space="preserve">The United States has only 5% of the world’s total population, yet 25% of the world’s prison population </w:t>
      </w:r>
      <w:r w:rsidR="00AF7B0A">
        <w:fldChar w:fldCharType="begin" w:fldLock="1"/>
      </w:r>
      <w:r w:rsidR="00AF7B0A">
        <w:instrText>ADDIN CSL_CITATION {"citationItems":[{"id":"ITEM-1","itemData":{"author":[{"dropping-particle":"","family":"Walmsley","given":"Roy","non-dropping-particle":"","parse-names":false,"suffix":""}],"id":"ITEM-1","issued":{"date-parts":[["2013"]]},"number-of-pages":"1-6","publisher-place":"London","title":"World Prison Population List (tenth edition)","type":"report"},"uris":["http://www.mendeley.com/documents/?uuid=fe841bd7-777d-3151-a0ad-c0bc834cfaa6"]}],"mendeley":{"formattedCitation":"(Walmsley, 2013)","plainTextFormattedCitation":"(Walmsley, 2013)","previouslyFormattedCitation":"(Walmsley, 2013)"},"properties":{"noteIndex":0},"schema":"https://github.com/citation-style-language/schema/raw/master/csl-citation.json"}</w:instrText>
      </w:r>
      <w:r w:rsidR="00AF7B0A">
        <w:fldChar w:fldCharType="separate"/>
      </w:r>
      <w:r w:rsidR="00AF7B0A" w:rsidRPr="00AF7B0A">
        <w:rPr>
          <w:noProof/>
        </w:rPr>
        <w:t>(Walmsley, 2013)</w:t>
      </w:r>
      <w:r w:rsidR="00AF7B0A">
        <w:fldChar w:fldCharType="end"/>
      </w:r>
      <w:r>
        <w:t xml:space="preserve">. This statistic is primarily the culmination of a history of slavery and racist policies, such as “The War on Drugs” </w:t>
      </w:r>
      <w:r w:rsidR="00AF7B0A">
        <w:fldChar w:fldCharType="begin" w:fldLock="1"/>
      </w:r>
      <w:r w:rsidR="00AF7B0A">
        <w:instrText>ADDIN CSL_CITATION {"citationItems":[{"id":"ITEM-1","itemData":{"author":[{"dropping-particle":"","family":"Alexander","given":"Michelle","non-dropping-particle":"","parse-names":false,"suffix":""}],"id":"ITEM-1","issued":{"date-parts":[["2010"]]},"publisher":"New Press","publisher-place":"New York, NY","title":"The New Jim Crow: Mass Incarceration in the Age of Colorblindness","type":"book"},"uris":["http://www.mendeley.com/documents/?uuid=3e22ffe4-b920-42fb-9ff4-ec2f80c70135"]}],"mendeley":{"formattedCitation":"(Alexander, 2010)","plainTextFormattedCitation":"(Alexander, 2010)","previouslyFormattedCitation":"(Alexander, 2010)"},"properties":{"noteIndex":0},"schema":"https://github.com/citation-style-language/schema/raw/master/csl-citation.json"}</w:instrText>
      </w:r>
      <w:r w:rsidR="00AF7B0A">
        <w:fldChar w:fldCharType="separate"/>
      </w:r>
      <w:r w:rsidR="00AF7B0A" w:rsidRPr="00AF7B0A">
        <w:rPr>
          <w:noProof/>
        </w:rPr>
        <w:t>(Alexander, 2010)</w:t>
      </w:r>
      <w:r w:rsidR="00AF7B0A">
        <w:fldChar w:fldCharType="end"/>
      </w:r>
      <w:r>
        <w:t>. Although a higher proportion of men are incarcerated than are women, incarceration rates for women have been steadily increasing over the past several decades</w:t>
      </w:r>
      <w:r w:rsidR="0021683E">
        <w:t xml:space="preserve"> </w:t>
      </w:r>
      <w:r w:rsidR="0021683E">
        <w:fldChar w:fldCharType="begin" w:fldLock="1"/>
      </w:r>
      <w:r w:rsidR="005C3399">
        <w:instrText>ADDIN CSL_CITATION {"citationItems":[{"id":"ITEM-1","itemData":{"id":"ITEM-1","issued":{"date-parts":[["2019"]]},"title":"Incarcerated Women and Girls | The Sentencing Project","type":"report"},"uris":["http://www.mendeley.com/documents/?uuid=22a9ae70-ca49-3e47-b333-292cdb465c9e"]}],"mendeley":{"formattedCitation":"(&lt;i&gt;Incarcerated Women and Girls | The Sentencing Project&lt;/i&gt;, 2019)","manualFormatting":"(The Sentencing Project, 2019)","plainTextFormattedCitation":"(Incarcerated Women and Girls | The Sentencing Project, 2019)","previouslyFormattedCitation":"(&lt;i&gt;Incarcerated Women and Girls | The Sentencing Project&lt;/i&gt;, 2019)"},"properties":{"noteIndex":0},"schema":"https://github.com/citation-style-language/schema/raw/master/csl-citation.json"}</w:instrText>
      </w:r>
      <w:r w:rsidR="0021683E">
        <w:fldChar w:fldCharType="separate"/>
      </w:r>
      <w:r w:rsidR="0021683E" w:rsidRPr="0021683E">
        <w:rPr>
          <w:noProof/>
        </w:rPr>
        <w:t>(</w:t>
      </w:r>
      <w:r w:rsidR="005C3399">
        <w:rPr>
          <w:noProof/>
        </w:rPr>
        <w:t xml:space="preserve">The </w:t>
      </w:r>
      <w:r w:rsidR="0021683E" w:rsidRPr="0021683E">
        <w:rPr>
          <w:noProof/>
        </w:rPr>
        <w:t>Sentencing Project, 2019)</w:t>
      </w:r>
      <w:r w:rsidR="0021683E">
        <w:fldChar w:fldCharType="end"/>
      </w:r>
      <w:r w:rsidR="0021683E">
        <w:t>.</w:t>
      </w:r>
      <w:r>
        <w:t xml:space="preserve"> Female incarceration rates have increased by 750% between 1980 and 2017 - a growth rate, which is double that of males </w:t>
      </w:r>
      <w:r w:rsidR="0021683E">
        <w:fldChar w:fldCharType="begin" w:fldLock="1"/>
      </w:r>
      <w:r w:rsidR="005C3399">
        <w:instrText>ADDIN CSL_CITATION {"citationItems":[{"id":"ITEM-1","itemData":{"id":"ITEM-1","issued":{"date-parts":[["2019"]]},"title":"Incarcerated Women and Girls | The Sentencing Project","type":"report"},"uris":["http://www.mendeley.com/documents/?uuid=22a9ae70-ca49-3e47-b333-292cdb465c9e"]}],"mendeley":{"formattedCitation":"(&lt;i&gt;Incarcerated Women and Girls | The Sentencing Project&lt;/i&gt;, 2019)","manualFormatting":"(The Sentencing Project, 2019)","plainTextFormattedCitation":"(Incarcerated Women and Girls | The Sentencing Project, 2019)","previouslyFormattedCitation":"(&lt;i&gt;Incarcerated Women and Girls | The Sentencing Project&lt;/i&gt;, 2019)"},"properties":{"noteIndex":0},"schema":"https://github.com/citation-style-language/schema/raw/master/csl-citation.json"}</w:instrText>
      </w:r>
      <w:r w:rsidR="0021683E">
        <w:fldChar w:fldCharType="separate"/>
      </w:r>
      <w:r w:rsidR="005C3399" w:rsidRPr="005C3399">
        <w:rPr>
          <w:noProof/>
        </w:rPr>
        <w:t>(The Sentencing Project, 2019)</w:t>
      </w:r>
      <w:r w:rsidR="0021683E">
        <w:fldChar w:fldCharType="end"/>
      </w:r>
      <w:r>
        <w:t xml:space="preserve">. Among females, incarceration rates for Black women are twice as high as for White women </w:t>
      </w:r>
      <w:r w:rsidR="005C3399">
        <w:fldChar w:fldCharType="begin" w:fldLock="1"/>
      </w:r>
      <w:r w:rsidR="005C3399">
        <w:instrText>ADDIN CSL_CITATION {"citationItems":[{"id":"ITEM-1","itemData":{"id":"ITEM-1","issued":{"date-parts":[["2019"]]},"title":"Incarcerated Women and Girls | The Sentencing Project","type":"report"},"uris":["http://www.mendeley.com/documents/?uuid=22a9ae70-ca49-3e47-b333-292cdb465c9e"]}],"mendeley":{"formattedCitation":"(&lt;i&gt;Incarcerated Women and Girls | The Sentencing Project&lt;/i&gt;, 2019)","manualFormatting":"(The Sentencing Project, 2019)","plainTextFormattedCitation":"(Incarcerated Women and Girls | The Sentencing Project, 2019)","previouslyFormattedCitation":"(&lt;i&gt;Incarcerated Women and Girls | The Sentencing Project&lt;/i&gt;, 2019)"},"properties":{"noteIndex":0},"schema":"https://github.com/citation-style-language/schema/raw/master/csl-citation.json"}</w:instrText>
      </w:r>
      <w:r w:rsidR="005C3399">
        <w:fldChar w:fldCharType="separate"/>
      </w:r>
      <w:r w:rsidR="005C3399" w:rsidRPr="005C3399">
        <w:rPr>
          <w:noProof/>
        </w:rPr>
        <w:t>(The Sentencing Project, 2019)</w:t>
      </w:r>
      <w:r w:rsidR="005C3399">
        <w:fldChar w:fldCharType="end"/>
      </w:r>
      <w:r>
        <w:t xml:space="preserve">. It is not well understood </w:t>
      </w:r>
      <w:r>
        <w:rPr>
          <w:i/>
        </w:rPr>
        <w:t>why</w:t>
      </w:r>
      <w:r>
        <w:t xml:space="preserve"> incarceration rates are increasing for females, but some studies have posited that mental illness, coupled with a lack of access to care and treatment, are at least partially responsible </w:t>
      </w:r>
      <w:r w:rsidR="005C3399">
        <w:fldChar w:fldCharType="begin" w:fldLock="1"/>
      </w:r>
      <w:r w:rsidR="00695B1F">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US","type":"article-journal"},"uris":["http://www.mendeley.com/documents/?uuid=5ff66b42-b250-3d1b-b143-7c21013dab86"]}],"mendeley":{"formattedCitation":"(Tripodi &amp; Pettus-Davis, 2013)","plainTextFormattedCitation":"(Tripodi &amp; Pettus-Davis, 2013)","previouslyFormattedCitation":"(Tripodi &amp; Pettus-Davis, 2013)"},"properties":{"noteIndex":0},"schema":"https://github.com/citation-style-language/schema/raw/master/csl-citation.json"}</w:instrText>
      </w:r>
      <w:r w:rsidR="005C3399">
        <w:fldChar w:fldCharType="separate"/>
      </w:r>
      <w:r w:rsidR="005C3399" w:rsidRPr="005C3399">
        <w:rPr>
          <w:noProof/>
        </w:rPr>
        <w:t>(Tripodi &amp; Pettus-Davis, 2013)</w:t>
      </w:r>
      <w:r w:rsidR="005C3399">
        <w:fldChar w:fldCharType="end"/>
      </w:r>
      <w:r w:rsidR="005C3399">
        <w:t>.</w:t>
      </w:r>
    </w:p>
    <w:p w14:paraId="00000028" w14:textId="77777777" w:rsidR="00BA37D0" w:rsidRDefault="00BA37D0"/>
    <w:p w14:paraId="00000029" w14:textId="1430A78C" w:rsidR="00BA37D0" w:rsidRDefault="00993A1E">
      <w:pPr>
        <w:rPr>
          <w:i/>
        </w:rPr>
      </w:pPr>
      <w:r>
        <w:rPr>
          <w:i/>
        </w:rPr>
        <w:t>Mental health among incarcerated women</w:t>
      </w:r>
    </w:p>
    <w:p w14:paraId="5FBB0DFD" w14:textId="759DF2B9" w:rsidR="00F843E5" w:rsidRPr="00446F51" w:rsidRDefault="00993A1E">
      <w:r>
        <w:tab/>
        <w:t xml:space="preserve">States began closing their psychiatric hospitals in masses in the 1950s, due to their deplorable conditions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Although asylums were rightfully closed, there was no organized system for mental health treatment to replace them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This left large numbers of people without care, and prisons soon became de facto “mental institutions”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As mental hospital rates declined, incarceration rates soared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Today, 31% of women in jails have a serious mental illness (SMI), compared to 14.5% of men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Primary types of SMI among incarcerated women include substance use disorder (SUD), major depressive disorder, and generalized anxiety disorder </w:t>
      </w:r>
      <w:r w:rsidR="00695B1F">
        <w:fldChar w:fldCharType="begin" w:fldLock="1"/>
      </w:r>
      <w:r w:rsidR="00695B1F">
        <w:instrText>ADDIN CSL_CITATION {"citationItems":[{"id":"ITEM-1","itemData":{"DOI":"10.1016/S2215-0366(16)30142-0","ISSN":"22150374","abstract":"More than 10 million people are imprisoned worldwide, and the prevalence of all investigated mental disorders is higher in prisoners than in the general population. Although the extent to which prison increases the incidence of mental disorders is uncertain, considerable evidence suggests low rates of identification and treatment of psychiatric disorders. Prisoners are also at increased risk of all-cause mortality, suicide, self-harm, violence, and victimisation, and research has outlined some modifiable risk factors. Few high quality treatment trials have been done on psychiatric disorders in prisoners. Despite this lack of evidence, trial data have shown that opiate substitution treatments reduce substance misuse relapse and possibly reoffending. The mental health needs of women and older adults in prison are distinct, and national policies should be developed to meet these. In this Review, we present clinical, research, and policy recommendations to improve mental health care in prisons. National attempts to meet these recommendations should be annually surveyed.","author":[{"dropping-particle":"","family":"Fazel","given":"Seena","non-dropping-particle":"","parse-names":false,"suffix":""},{"dropping-particle":"","family":"Hayes","given":"Adrian J.","non-dropping-particle":"","parse-names":false,"suffix":""},{"dropping-particle":"","family":"Bartellas","given":"Katrina","non-dropping-particle":"","parse-names":false,"suffix":""},{"dropping-particle":"","family":"Clerici","given":"Massimo","non-dropping-particle":"","parse-names":false,"suffix":""},{"dropping-particle":"","family":"Trestman","given":"Robert","non-dropping-particle":"","parse-names":false,"suffix":""}],"container-title":"The Lancet Psychiatry","id":"ITEM-1","issue":"9","issued":{"date-parts":[["2016","9","1"]]},"page":"871-881","publisher":"Elsevier Ltd","title":"Mental health of prisoners: prevalence, adverse outcomes, and interventions","type":"article","volume":"3"},"uris":["http://www.mendeley.com/documents/?uuid=62db6a46-97f6-3c84-a084-ce01a29de02e"]}],"mendeley":{"formattedCitation":"(Fazel, Hayes, Bartellas, Clerici, &amp; Trestman, 2016)","plainTextFormattedCitation":"(Fazel, Hayes, Bartellas, Clerici, &amp; Trestman, 2016)","previouslyFormattedCitation":"(Fazel, Hayes, Bartellas, Clerici, &amp; Trestman, 2016)"},"properties":{"noteIndex":0},"schema":"https://github.com/citation-style-language/schema/raw/master/csl-citation.json"}</w:instrText>
      </w:r>
      <w:r w:rsidR="00695B1F">
        <w:fldChar w:fldCharType="separate"/>
      </w:r>
      <w:r w:rsidR="00695B1F" w:rsidRPr="00695B1F">
        <w:rPr>
          <w:noProof/>
        </w:rPr>
        <w:t>(Fazel, Hayes, Bartellas, Clerici, &amp; Trestman, 2016)</w:t>
      </w:r>
      <w:r w:rsidR="00695B1F">
        <w:fldChar w:fldCharType="end"/>
      </w:r>
      <w:r>
        <w:t xml:space="preserve">. Because incarcerated women are also disproportionately lower income, they often lack access to proper mental health treatment </w:t>
      </w:r>
      <w:r w:rsidR="00695B1F">
        <w:fldChar w:fldCharType="begin" w:fldLock="1"/>
      </w:r>
      <w:r w:rsidR="00695B1F">
        <w:instrText>ADDIN CSL_CITATION {"citationItems":[{"id":"ITEM-1","itemData":{"DOI":"10.1176/ps.2010.61.1.45","ISSN":"15579700","abstract":"OBJECTIVE: Persons with severe mental illness have higher rates of chronic general medical illness compared with the general population. Similarly, compared with the general population, incarcerated persons have higher rates of chronic medical illness; however, there is little information about the synergy between severe mental illness and incarceration and the general medical problems of consumers. To address this gap in the literature this study addressed the following question: are consumers with a history of incarceration at greater risk of general medical problems compared with consumers without such a history?\\n\\nMETHODS: Administrative data were used to compare the medical problems of 3,690 persons with severe mental illness with a history of incarceration and 2,042 persons with severe mental illness with no such history.\\n\\nRESULTS: Consumers with a history of incarceration were more likely than those with no such history to have infectious, blood, and skin diseases and a history of injury. Furthermore, when analyses controlled for gender, race, age, and substance use disorders, consumers with an incarceration history were 40% more likely to have any general medical problem and 30% more likely to have multiple medical problems.\\n\\nCONCLUSIONS: The findings presented here call for better communication among local public health and mental health providers and jails and better integration of primary care and behavioral health care among community mental health providers. Also, research should be accelerated on evidence-based interventions designed to divert persons with severe mental illness from the criminal justice system and facilitate community reentry for persons with severe mental illness who are released from jails and prisons.","author":[{"dropping-particle":"","family":"Cuddeback","given":"Gary S.","non-dropping-particle":"","parse-names":false,"suffix":""},{"dropping-particle":"","family":"Scheyett","given":"Anna","non-dropping-particle":"","parse-names":false,"suffix":""},{"dropping-particle":"","family":"Pettus-Davis","given":"Carrie","non-dropping-particle":"","parse-names":false,"suffix":""},{"dropping-particle":"","family":"Morrissey","given":"Joseph P.","non-dropping-particle":"","parse-names":false,"suffix":""}],"container-title":"Psychiatric Services","id":"ITEM-1","issue":"1","issued":{"date-parts":[["2010"]]},"page":"45-49","publisher":"American Psychiatric Association","title":"General medical problems of incarcerated persons with severe and persistent mental illness: A population-based study","type":"article-journal","volume":"61"},"uris":["http://www.mendeley.com/documents/?uuid=d51e8a99-2521-32e9-be98-e8e85c9ccf9d"]}],"mendeley":{"formattedCitation":"(Cuddeback, Scheyett, Pettus-Davis, &amp; Morrissey, 2010)","plainTextFormattedCitation":"(Cuddeback, Scheyett, Pettus-Davis, &amp; Morrissey, 2010)","previouslyFormattedCitation":"(Cuddeback, Scheyett, Pettus-Davis, &amp; Morrissey, 2010)"},"properties":{"noteIndex":0},"schema":"https://github.com/citation-style-language/schema/raw/master/csl-citation.json"}</w:instrText>
      </w:r>
      <w:r w:rsidR="00695B1F">
        <w:fldChar w:fldCharType="separate"/>
      </w:r>
      <w:r w:rsidR="00695B1F" w:rsidRPr="00695B1F">
        <w:rPr>
          <w:noProof/>
        </w:rPr>
        <w:t>(Cuddeback, Scheyett, Pettus-Davis, &amp; Morrissey, 2010)</w:t>
      </w:r>
      <w:r w:rsidR="00695B1F">
        <w:fldChar w:fldCharType="end"/>
      </w:r>
      <w:r>
        <w:t xml:space="preserve">. This results in the local jail often being the first “opportunity” for mental illness screening and/or treatment </w:t>
      </w:r>
      <w:r w:rsidR="00695B1F">
        <w:fldChar w:fldCharType="begin" w:fldLock="1"/>
      </w:r>
      <w:r w:rsidR="00695B1F">
        <w:instrText>ADDIN CSL_CITATION {"citationItems":[{"id":"ITEM-1","itemData":{"DOI":"10.1176/ps.2010.61.1.45","ISSN":"15579700","abstract":"OBJECTIVE: Persons with severe mental illness have higher rates of chronic general medical illness compared with the general population. Similarly, compared with the general population, incarcerated persons have higher rates of chronic medical illness; however, there is little information about the synergy between severe mental illness and incarceration and the general medical problems of consumers. To address this gap in the literature this study addressed the following question: are consumers with a history of incarceration at greater risk of general medical problems compared with consumers without such a history?\\n\\nMETHODS: Administrative data were used to compare the medical problems of 3,690 persons with severe mental illness with a history of incarceration and 2,042 persons with severe mental illness with no such history.\\n\\nRESULTS: Consumers with a history of incarceration were more likely than those with no such history to have infectious, blood, and skin diseases and a history of injury. Furthermore, when analyses controlled for gender, race, age, and substance use disorders, consumers with an incarceration history were 40% more likely to have any general medical problem and 30% more likely to have multiple medical problems.\\n\\nCONCLUSIONS: The findings presented here call for better communication among local public health and mental health providers and jails and better integration of primary care and behavioral health care among community mental health providers. Also, research should be accelerated on evidence-based interventions designed to divert persons with severe mental illness from the criminal justice system and facilitate community reentry for persons with severe mental illness who are released from jails and prisons.","author":[{"dropping-particle":"","family":"Cuddeback","given":"Gary S.","non-dropping-particle":"","parse-names":false,"suffix":""},{"dropping-particle":"","family":"Scheyett","given":"Anna","non-dropping-particle":"","parse-names":false,"suffix":""},{"dropping-particle":"","family":"Pettus-Davis","given":"Carrie","non-dropping-particle":"","parse-names":false,"suffix":""},{"dropping-particle":"","family":"Morrissey","given":"Joseph P.","non-dropping-particle":"","parse-names":false,"suffix":""}],"container-title":"Psychiatric Services","id":"ITEM-1","issue":"1","issued":{"date-parts":[["2010"]]},"page":"45-49","publisher":"American Psychiatric Association","title":"General medical problems of incarcerated persons with severe and persistent mental illness: A population-based study","type":"article-journal","volume":"61"},"uris":["http://www.mendeley.com/documents/?uuid=d51e8a99-2521-32e9-be98-e8e85c9ccf9d"]}],"mendeley":{"formattedCitation":"(Cuddeback et al., 2010)","plainTextFormattedCitation":"(Cuddeback et al., 2010)","previouslyFormattedCitation":"(Cuddeback et al., 2010)"},"properties":{"noteIndex":0},"schema":"https://github.com/citation-style-language/schema/raw/master/csl-citation.json"}</w:instrText>
      </w:r>
      <w:r w:rsidR="00695B1F">
        <w:fldChar w:fldCharType="separate"/>
      </w:r>
      <w:r w:rsidR="00695B1F" w:rsidRPr="00695B1F">
        <w:rPr>
          <w:noProof/>
        </w:rPr>
        <w:t>(Cuddeback et al., 2010)</w:t>
      </w:r>
      <w:r w:rsidR="00695B1F">
        <w:fldChar w:fldCharType="end"/>
      </w:r>
      <w:r>
        <w:t xml:space="preserve">. Such treatment is vital for the success of individuals, as having a SMI significantly increases one’s risk of recidivism </w:t>
      </w:r>
      <w:r w:rsidR="00695B1F">
        <w:fldChar w:fldCharType="begin" w:fldLock="1"/>
      </w:r>
      <w:r w:rsidR="00695B1F">
        <w:instrText>ADDIN CSL_CITATION {"citationItems":[{"id":"ITEM-1","itemData":{"DOI":"10.1007/s10488-009-0252-9","ISBN":"1048800902529","abstract":"This study examined whether the presence of a comorbid substance use disorder increased the risk of criminal recidivism and reincarceration in prison inmates with a severe mental illness. Our analyses of more than 61,000 Texas prison inmates showed that those with a co-occurring psychiatric and substance use disorder exhibited a substantially higher risk of multiple incarcer-ations over a 6-year period compared to inmates with psychiatric disorders alone or substance use disorders alone. Further research is needed to identify the factors associated with criminal recidivism among released prisoners with co-occurring disorders.","author":[{"dropping-particle":"","family":"Baillargeon","given":"Jacques","non-dropping-particle":"","parse-names":false,"suffix":""},{"dropping-particle":"V","family":"Penn","given":"Joseph","non-dropping-particle":"","parse-names":false,"suffix":""},{"dropping-particle":"","family":"Knight","given":"Kevin","non-dropping-particle":"","parse-names":false,"suffix":""},{"dropping-particle":"","family":"Amy","given":"•","non-dropping-particle":"","parse-names":false,"suffix":""},{"dropping-particle":"","family":"Harzke","given":"Jo","non-dropping-particle":"","parse-names":false,"suffix":""},{"dropping-particle":"","family":"Baillargeon","given":"Gwen","non-dropping-particle":"","parse-names":false,"suffix":""},{"dropping-particle":"","family":"Becker","given":"Emilie A","non-dropping-particle":"","parse-names":false,"suffix":""}],"id":"ITEM-1","issued":{"date-parts":[["0"]]},"title":"Risk of Reincarceration Among Prisoners with Co-occurring Severe Mental Illness and Substance Use Disorders","type":"article-journal"},"uris":["http://www.mendeley.com/documents/?uuid=b78909ce-1bb7-3d1e-bdd1-98fca9ea29bc"]}],"mendeley":{"formattedCitation":"(Baillargeon et al., n.d.)","plainTextFormattedCitation":"(Baillargeon et al., n.d.)","previouslyFormattedCitation":"(Baillargeon et al., n.d.)"},"properties":{"noteIndex":0},"schema":"https://github.com/citation-style-language/schema/raw/master/csl-citation.json"}</w:instrText>
      </w:r>
      <w:r w:rsidR="00695B1F">
        <w:fldChar w:fldCharType="separate"/>
      </w:r>
      <w:r w:rsidR="00695B1F" w:rsidRPr="00695B1F">
        <w:rPr>
          <w:noProof/>
        </w:rPr>
        <w:t>(Baillargeon et al., n.d.)</w:t>
      </w:r>
      <w:r w:rsidR="00695B1F">
        <w:fldChar w:fldCharType="end"/>
      </w:r>
      <w:r>
        <w:t xml:space="preserve">. Not only does mental illness increase one’s risk of recidivism, but it can also lead to physical illness and premature death </w:t>
      </w:r>
      <w:r w:rsidR="00695B1F">
        <w:fldChar w:fldCharType="begin" w:fldLock="1"/>
      </w:r>
      <w:r w:rsidR="00695B1F">
        <w:instrText>ADDIN CSL_CITATION {"citationItems":[{"id":"ITEM-1","itemData":{"DOI":"10.1016/s0033-3182(10)70737-4","ISSN":"00333182","abstract":"Patients with serious mental illness (SMI; e.g., psychotic disorders and major mood disorders) die earlier, have more medical illnesses, and receive worse medical care than those in the general population.","author":[{"dropping-particle":"","family":"Viron","given":"Mark J.","non-dropping-particle":"","parse-names":false,"suffix":""},{"dropping-particle":"","family":"Stern","given":"Theodore A.","non-dropping-particle":"","parse-names":false,"suffix":""}],"container-title":"Psychosomatics","id":"ITEM-1","issue":"6","issued":{"date-parts":[["2010","11"]]},"page":"458-465","publisher":"Elsevier BV","title":"The Impact of Serious Mental Illness on Health and Healthcare","type":"article-journal","volume":"51"},"uris":["http://www.mendeley.com/documents/?uuid=551c9c92-c129-3264-bf53-56f7f9407c85"]}],"mendeley":{"formattedCitation":"(Viron &amp; Stern, 2010)","plainTextFormattedCitation":"(Viron &amp; Stern, 2010)","previouslyFormattedCitation":"(Viron &amp; Stern, 2010)"},"properties":{"noteIndex":0},"schema":"https://github.com/citation-style-language/schema/raw/master/csl-citation.json"}</w:instrText>
      </w:r>
      <w:r w:rsidR="00695B1F">
        <w:fldChar w:fldCharType="separate"/>
      </w:r>
      <w:r w:rsidR="00695B1F" w:rsidRPr="00695B1F">
        <w:rPr>
          <w:noProof/>
        </w:rPr>
        <w:t>(Viron &amp; Stern, 2010)</w:t>
      </w:r>
      <w:r w:rsidR="00695B1F">
        <w:fldChar w:fldCharType="end"/>
      </w:r>
      <w:r>
        <w:t xml:space="preserve">. Despite this, incarcerated and formerly incarcerated people are also more likely to receive inadequate care </w:t>
      </w:r>
      <w:r w:rsidR="00695B1F">
        <w:fldChar w:fldCharType="begin" w:fldLock="1"/>
      </w:r>
      <w:r w:rsidR="006225AC">
        <w:instrText>ADDIN CSL_CITATION {"citationItems":[{"id":"ITEM-1","itemData":{"DOI":"10.1016/s0033-3182(10)70737-4","ISSN":"00333182","abstract":"Patients with serious mental illness (SMI; e.g., psychotic disorders and major mood disorders) die earlier, have more medical illnesses, and receive worse medical care than those in the general population.","author":[{"dropping-particle":"","family":"Viron","given":"Mark J.","non-dropping-particle":"","parse-names":false,"suffix":""},{"dropping-particle":"","family":"Stern","given":"Theodore A.","non-dropping-particle":"","parse-names":false,"suffix":""}],"container-title":"Psychosomatics","id":"ITEM-1","issue":"6","issued":{"date-parts":[["2010","11"]]},"page":"458-465","publisher":"Elsevier BV","title":"The Impact of Serious Mental Illness on Health and Healthcare","type":"article-journal","volume":"51"},"uris":["http://www.mendeley.com/documents/?uuid=551c9c92-c129-3264-bf53-56f7f9407c85"]}],"mendeley":{"formattedCitation":"(Viron &amp; Stern, 2010)","plainTextFormattedCitation":"(Viron &amp; Stern, 2010)","previouslyFormattedCitation":"(Viron &amp; Stern, 2010)"},"properties":{"noteIndex":0},"schema":"https://github.com/citation-style-language/schema/raw/master/csl-citation.json"}</w:instrText>
      </w:r>
      <w:r w:rsidR="00695B1F">
        <w:fldChar w:fldCharType="separate"/>
      </w:r>
      <w:r w:rsidR="00695B1F" w:rsidRPr="00695B1F">
        <w:rPr>
          <w:noProof/>
        </w:rPr>
        <w:t>(Viron &amp; Stern, 2010)</w:t>
      </w:r>
      <w:r w:rsidR="00695B1F">
        <w:fldChar w:fldCharType="end"/>
      </w:r>
      <w:r>
        <w:t xml:space="preserve">. </w:t>
      </w:r>
    </w:p>
    <w:p w14:paraId="0000002B" w14:textId="7CCA2D93" w:rsidR="00BA37D0" w:rsidRDefault="00993A1E">
      <w:pPr>
        <w:ind w:firstLine="720"/>
      </w:pPr>
      <w:r>
        <w:t>There are a multitude of factors associated with mental illness. Among them, “</w:t>
      </w:r>
      <w:r w:rsidR="007C11A6">
        <w:t>a</w:t>
      </w:r>
      <w:r>
        <w:t xml:space="preserve">dverse childhood experiences” (ACEs) and trauma are especially influential </w:t>
      </w:r>
      <w:r w:rsidR="006225AC">
        <w:fldChar w:fldCharType="begin" w:fldLock="1"/>
      </w:r>
      <w:r w:rsidR="006225AC">
        <w:instrText>ADDIN CSL_CITATION {"citationItems":[{"id":"ITEM-1","itemData":{"URL":"https://www.ted.com/talks/nadine_burke_harris_how_childhood_trauma_affects_health_across_a_lifetime/transcript?language=en","accessed":{"date-parts":[["2019","4","15"]]},"author":[{"dropping-particle":"","family":"Burke Harris","given":"Nadine","non-dropping-particle":"","parse-names":false,"suffix":""}],"id":"ITEM-1","issued":{"date-parts":[["2014"]]},"title":"How childhood trauma affects health across a lifetime | TED Talk","type":"webpage"},"uris":["http://www.mendeley.com/documents/?uuid=d37d5598-961b-39d7-861d-dcc07bf78905"]}],"mendeley":{"formattedCitation":"(Burke Harris, 2014)","plainTextFormattedCitation":"(Burke Harris, 2014)","previouslyFormattedCitation":"(Burke Harris, 2014)"},"properties":{"noteIndex":0},"schema":"https://github.com/citation-style-language/schema/raw/master/csl-citation.json"}</w:instrText>
      </w:r>
      <w:r w:rsidR="006225AC">
        <w:fldChar w:fldCharType="separate"/>
      </w:r>
      <w:r w:rsidR="006225AC" w:rsidRPr="006225AC">
        <w:rPr>
          <w:noProof/>
        </w:rPr>
        <w:t>(Burke Harris, 2014)</w:t>
      </w:r>
      <w:r w:rsidR="006225AC">
        <w:fldChar w:fldCharType="end"/>
      </w:r>
      <w:r>
        <w:t>.</w:t>
      </w:r>
      <w:r>
        <w:rPr>
          <w:color w:val="9900FF"/>
        </w:rPr>
        <w:t xml:space="preserve"> </w:t>
      </w:r>
      <w:r>
        <w:t xml:space="preserve">Examples of ACEs include having an incarcerated parent, being a victim of violence, witnessing violence, experiencing economic hardship, and having divorced parents, among others </w:t>
      </w:r>
      <w:r w:rsidR="006225AC">
        <w:fldChar w:fldCharType="begin" w:fldLock="1"/>
      </w:r>
      <w:r w:rsidR="006225AC">
        <w:instrText>ADDIN CSL_CITATION {"citationItems":[{"id":"ITEM-1","itemData":{"abstract":"OVERVIEW Adverse childhood experiences (ACEs) are potentially traumatic events that can have negative, lasting effects on health and well-being.¹ These experiences range from physical, emotional, or sexual abuse to parental divorce or the incarceration of a parent or guardian. A growing body of research has sought to quantify the prevalence of adverse childhood experiences and illuminate their connection with negative behavioral and health outcomes, such as obesity, alcoholism, and depression, later in life. However, prior research has not reported on the prevalence of ACEs among children in a nationally representative, non-clinical sample.² In this brief, we describe the prevalence of one or more ACEs among children ages birth through 17, as reported by their parents, using nationally representative data from the 2011/12 National Survey of Children's Health (NSCH). We estimate the prevalence of eight specific ACEs for the U.S., contrasting the prevalence of specific ACEs among the states and between children of different age groups.","author":[{"dropping-particle":"","family":"Sacks","given":"Vanessa","non-dropping-particle":"","parse-names":false,"suffix":""},{"dropping-particle":"","family":"Murphey","given":"David","non-dropping-particle":"","parse-names":false,"suffix":""},{"dropping-particle":"","family":"Moore","given":"Kristin","non-dropping-particle":"","parse-names":false,"suffix":""}],"id":"ITEM-1","issued":{"date-parts":[["0"]]},"title":"ADVERSE CHILDHOOD EXPERIENCES: NATIONAL AND STATE-LEVEL PREVALENCE","type":"report"},"uris":["http://www.mendeley.com/documents/?uuid=db201b9b-d0e3-3d10-9235-e3ad1a9982be"]}],"mendeley":{"formattedCitation":"(Sacks, Murphey, &amp; Moore, n.d.)","plainTextFormattedCitation":"(Sacks, Murphey, &amp; Moore, n.d.)","previouslyFormattedCitation":"(Sacks, Murphey, &amp; Moore, n.d.)"},"properties":{"noteIndex":0},"schema":"https://github.com/citation-style-language/schema/raw/master/csl-citation.json"}</w:instrText>
      </w:r>
      <w:r w:rsidR="006225AC">
        <w:fldChar w:fldCharType="separate"/>
      </w:r>
      <w:r w:rsidR="006225AC" w:rsidRPr="006225AC">
        <w:rPr>
          <w:noProof/>
        </w:rPr>
        <w:t>(Sacks, Murphey, &amp; Moore, n.d.)</w:t>
      </w:r>
      <w:r w:rsidR="006225AC">
        <w:fldChar w:fldCharType="end"/>
      </w:r>
      <w:r>
        <w:t xml:space="preserve">. Unfortunately, incarcerated women have higher rates of past trauma than non-incarcerated women </w:t>
      </w:r>
      <w:r w:rsidR="006225AC">
        <w:fldChar w:fldCharType="begin" w:fldLock="1"/>
      </w:r>
      <w:r w:rsidR="006225AC">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US","type":"article-journal"},"uris":["http://www.mendeley.com/documents/?uuid=5ff66b42-b250-3d1b-b143-7c21013dab86"]}],"mendeley":{"formattedCitation":"(Tripodi &amp; Pettus-Davis, 2013)","plainTextFormattedCitation":"(Tripodi &amp; Pettus-Davis, 2013)","previouslyFormattedCitation":"(Tripodi &amp; Pettus-Davis, 2013)"},"properties":{"noteIndex":0},"schema":"https://github.com/citation-style-language/schema/raw/master/csl-citation.json"}</w:instrText>
      </w:r>
      <w:r w:rsidR="006225AC">
        <w:fldChar w:fldCharType="separate"/>
      </w:r>
      <w:r w:rsidR="006225AC" w:rsidRPr="006225AC">
        <w:rPr>
          <w:noProof/>
        </w:rPr>
        <w:t>(Tripodi &amp; Pettus-Davis, 2013)</w:t>
      </w:r>
      <w:r w:rsidR="006225AC">
        <w:fldChar w:fldCharType="end"/>
      </w:r>
      <w:r>
        <w:t>. Among incarcerated people, women also have higher rates of past physical and/or sexual abuse than do men</w:t>
      </w:r>
      <w:r w:rsidR="006225AC">
        <w:t xml:space="preserve"> </w:t>
      </w:r>
      <w:r w:rsidR="006225AC">
        <w:fldChar w:fldCharType="begin" w:fldLock="1"/>
      </w:r>
      <w:r w:rsidR="006225AC">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US","type":"article-journal"},"uris":["http://www.mendeley.com/documents/?uuid=5ff66b42-b250-3d1b-b143-7c21013dab86"]}],"mendeley":{"formattedCitation":"(Tripodi &amp; Pettus-Davis, 2013)","plainTextFormattedCitation":"(Tripodi &amp; Pettus-Davis, 2013)","previouslyFormattedCitation":"(Tripodi &amp; Pettus-Davis, 2013)"},"properties":{"noteIndex":0},"schema":"https://github.com/citation-style-language/schema/raw/master/csl-citation.json"}</w:instrText>
      </w:r>
      <w:r w:rsidR="006225AC">
        <w:fldChar w:fldCharType="separate"/>
      </w:r>
      <w:r w:rsidR="006225AC" w:rsidRPr="006225AC">
        <w:rPr>
          <w:noProof/>
        </w:rPr>
        <w:t>(Tripodi &amp; Pettus-Davis, 2013)</w:t>
      </w:r>
      <w:r w:rsidR="006225AC">
        <w:fldChar w:fldCharType="end"/>
      </w:r>
      <w:r>
        <w:t xml:space="preserve">. In fact, 78% of incarcerated women - compared to only 15% of incarcerated men - report past instances of sexual or physical abuse </w:t>
      </w:r>
      <w:r w:rsidR="006225AC">
        <w:fldChar w:fldCharType="begin" w:fldLock="1"/>
      </w:r>
      <w:r w:rsidR="0016737F">
        <w:instrText>ADDIN CSL_CITATION {"citationItems":[{"id":"ITEM-1","itemData":{"DOI":"10.1177/1077801208323160","ISSN":"1077-8012","author":[{"dropping-particle":"","family":"McDaniels-Wilson","given":"Cathy","non-dropping-particle":"","parse-names":false,"suffix":""},{"dropping-particle":"","family":"Belknap","given":"Joanne","non-dropping-particle":"","parse-names":false,"suffix":""}],"container-title":"Violence Against Women","id":"ITEM-1","issue":"10","issued":{"date-parts":[["2008","10","6"]]},"page":"1090-1127","title":"The Extensive Sexual Violation and Sexual Abuse Histories of Incarcerated Women","type":"article-journal","volume":"14"},"uris":["http://www.mendeley.com/documents/?uuid=f449dfa6-8f43-3e91-b69b-c65f0c6b2e05"]}],"mendeley":{"formattedCitation":"(McDaniels-Wilson &amp; Belknap, 2008)","plainTextFormattedCitation":"(McDaniels-Wilson &amp; Belknap, 2008)","previouslyFormattedCitation":"(McDaniels-Wilson &amp; Belknap, 2008)"},"properties":{"noteIndex":0},"schema":"https://github.com/citation-style-language/schema/raw/master/csl-citation.json"}</w:instrText>
      </w:r>
      <w:r w:rsidR="006225AC">
        <w:fldChar w:fldCharType="separate"/>
      </w:r>
      <w:r w:rsidR="006225AC" w:rsidRPr="006225AC">
        <w:rPr>
          <w:noProof/>
        </w:rPr>
        <w:t>(McDaniels-Wilson &amp; Belknap, 2008)</w:t>
      </w:r>
      <w:r w:rsidR="006225AC">
        <w:fldChar w:fldCharType="end"/>
      </w:r>
      <w:r>
        <w:t xml:space="preserve">. It is </w:t>
      </w:r>
      <w:r>
        <w:rPr>
          <w:i/>
        </w:rPr>
        <w:t>less</w:t>
      </w:r>
      <w:r>
        <w:t xml:space="preserve"> understood, however, whether certain forms of trauma are more associated with mental illness and incarceration than others.</w:t>
      </w:r>
    </w:p>
    <w:p w14:paraId="6FFC5CE5" w14:textId="77777777" w:rsidR="000F733D" w:rsidRDefault="000F733D">
      <w:pPr>
        <w:rPr>
          <w:i/>
        </w:rPr>
      </w:pPr>
    </w:p>
    <w:p w14:paraId="0000002C" w14:textId="7D42351C" w:rsidR="00BA37D0" w:rsidRDefault="00993A1E">
      <w:pPr>
        <w:rPr>
          <w:i/>
        </w:rPr>
      </w:pPr>
      <w:r>
        <w:rPr>
          <w:i/>
        </w:rPr>
        <w:t>Comorbidities of disability and mental illness</w:t>
      </w:r>
    </w:p>
    <w:p w14:paraId="0000002D" w14:textId="3EDE0594" w:rsidR="00BA37D0" w:rsidRDefault="00993A1E">
      <w:pPr>
        <w:ind w:firstLine="720"/>
      </w:pPr>
      <w:r>
        <w:t xml:space="preserve">Concurrently, both cognitive and physical disabilities are associated with mental illness </w:t>
      </w:r>
      <w:r w:rsidR="0016737F">
        <w:fldChar w:fldCharType="begin" w:fldLock="1"/>
      </w:r>
      <w:r w:rsidR="0016737F">
        <w:instrText>ADDIN CSL_CITATION {"citationItems":[{"id":"ITEM-1","itemData":{"DOI":"10.1080/13668250.2011.572548","ISSN":"13668250","abstract":"Background Mental disorder and intellectual disability each accounts for substantial burden of disease. However, the extent of this co-occurrence varies substantially between reports. We sought to determine whether studies in children and/or adolescents with acceptably rigorous methods can be distinguished from existing reports, and whether key risk factors could be ascertained. Method Published studies investigating the prevalence of mental disorders in children and/or adolescents with intellectual disability were reviewed. Results Nine studies with acceptable methods were identified, 4 which compared the prevalence of mental disorder in populations of those with and without intellectual disability, and a further 5 studies that estimated the rates of mental disorder in those with intellectual disability were identified. Collectively, these studies demonstrate rates of comorbidity for children and adolescents between 30 and 50% with a relative risk of mental disorder associated with intellectual disability ranging from 2.8-4.5. The risks for this comorbidity associated with age, gender, severity of intellectual disability, and socioeconomic status remain uncertain. Conclusions Appreciation of this comorbidity needs to be a fundamental component of both mental health and intellectual disability services. © 2011 Australasian Society for the Study of Intellectual Disability, Inc.","author":[{"dropping-particle":"","family":"Einfeld","given":"Stewart L.","non-dropping-particle":"","parse-names":false,"suffix":""},{"dropping-particle":"","family":"Ellis","given":"Louise A.","non-dropping-particle":"","parse-names":false,"suffix":""},{"dropping-particle":"","family":"Emerson","given":"Eric","non-dropping-particle":"","parse-names":false,"suffix":""}],"container-title":"Journal of Intellectual and Developmental Disability","id":"ITEM-1","issue":"2","issued":{"date-parts":[["2011","6"]]},"page":"137-143","title":"Comorbidity of intellectual disability and mental disorder in children and adolescents: A systematic review","type":"article","volume":"36"},"uris":["http://www.mendeley.com/documents/?uuid=1c3af35f-28ee-3137-a5e5-51ecbd379f68"]},{"id":"ITEM-2","itemData":{"DOI":"10.1542/peds.2014-1444","ISSN":"10984275","abstract":"OBJECTIVES: To examine patterns of associations between a broad range of mental and physical abstract conditions by using a large, systematically obtained pediatric registry. METHODS: The sample included 9014 youth ages 8 to 21 years (4349 males and 4665 females; 3585 aged,13 years, 3678 aged 13 to 18 years, and 1751 aged 19 to 21 years) from the Philadelphia Neurodevelopmental Cohort identified through pediatric clinics at the Children's Hospital of Philadelphia health care network by the Center for Applied Genomics. Measures were as follows: physical condition based on electronic medical records and interview data on 42 physical conditions of 14 organ systems/specialties and mental disorders based on an abbreviated version of the structured Kiddie-Schedule for Affective Disorders and Schizophrenia psychiatric diagnostic interview. RESULTS: There was a direct association between the severity of the physical condition and most classes of mental disorders, as well as with functional impairment. Models adjusted for sociodemographic correlates, other physical and mental disorders, and false discovery and revealed broad patterns of associations between neurodevelopmental disorders with behavior disorders (odds ratio [OR]: 1.5; 95% confidence interval [CI]: 1.3-1.8; P &lt;.004) and attentiondeficit/hyperactivity disorder (OR: 3.1; 95% CI: 2.7-3.6; P &lt;.0001), and neurologic/central nervous system conditions (OR: 1.3; 95% CI: 1.1-1.9; P &lt;.05) with mood disorders and attentiondeficit/hyperactivity disorder (OR: 1.3; 95% CI: 1.1-1.5; P &lt;.001), and autoimmune/inflammatory conditions with mood disorders (OR: 1.4; 95% CI: 1.1-1.8, P &lt;.05). CONCLUSIONS: Findings show the strong overlap between physical and mental conditions and their impact on severity and functional impairment in youth. Specific patterns of comorbidity have important implications for etiology. Prospective tracking of cross-disorder morbidity will be important to establish more effective mechanisms for prevention and intervention.","author":[{"dropping-particle":"","family":"Merikangas","given":"Kathleen R.","non-dropping-particle":"","parse-names":false,"suffix":""},{"dropping-particle":"","family":"Calkins","given":"Monica E.","non-dropping-particle":"","parse-names":false,"suffix":""},{"dropping-particle":"","family":"Burstein","given":"Marcy","non-dropping-particle":"","parse-names":false,"suffix":""},{"dropping-particle":"","family":"He","given":"Jian Ping","non-dropping-particle":"","parse-names":false,"suffix":""},{"dropping-particle":"","family":"Chiavacci","given":"Rosetta","non-dropping-particle":"","parse-names":false,"suffix":""},{"dropping-particle":"","family":"Lateef","given":"Tarannum","non-dropping-particle":"","parse-names":false,"suffix":""},{"dropping-particle":"","family":"Ruparel","given":"Kosha","non-dropping-particle":"","parse-names":false,"suffix":""},{"dropping-particle":"","family":"Gur","given":"Ruben C.","non-dropping-particle":"","parse-names":false,"suffix":""},{"dropping-particle":"","family":"Lehner","given":"Thomas","non-dropping-particle":"","parse-names":false,"suffix":""},{"dropping-particle":"","family":"Hakonarson","given":"Hakon","non-dropping-particle":"","parse-names":false,"suffix":""},{"dropping-particle":"","family":"Gur","given":"Raquel E.","non-dropping-particle":"","parse-names":false,"suffix":""}],"container-title":"Pediatrics","id":"ITEM-2","issue":"4","issued":{"date-parts":[["2015","4","1"]]},"page":"e927-e938","publisher":"American Academy of Pediatrics","title":"Comorbidity of physical and mental disorders in the neurodevelopmental genomics cohort study","type":"article-journal","volume":"135"},"uris":["http://www.mendeley.com/documents/?uuid=415bc955-06f2-3f3b-a479-7f4d96d5269d"]}],"mendeley":{"formattedCitation":"(Einfeld, Ellis, &amp; Emerson, 2011; Merikangas et al., 2015)","plainTextFormattedCitation":"(Einfeld, Ellis, &amp; Emerson, 2011; Merikangas et al., 2015)","previouslyFormattedCitation":"(Einfeld, Ellis, &amp; Emerson, 2011; Merikangas et al., 2015)"},"properties":{"noteIndex":0},"schema":"https://github.com/citation-style-language/schema/raw/master/csl-citation.json"}</w:instrText>
      </w:r>
      <w:r w:rsidR="0016737F">
        <w:fldChar w:fldCharType="separate"/>
      </w:r>
      <w:r w:rsidR="0016737F" w:rsidRPr="0016737F">
        <w:rPr>
          <w:noProof/>
        </w:rPr>
        <w:t>(Einfeld, Ellis, &amp; Emerson, 2011; Merikangas et al., 2015)</w:t>
      </w:r>
      <w:r w:rsidR="0016737F">
        <w:fldChar w:fldCharType="end"/>
      </w:r>
      <w:r>
        <w:t>. These comorbidities translate to a disproportionately higher rate of people with disabilities inside prisons and jails, than in the general population</w:t>
      </w:r>
      <w:r w:rsidR="00690964">
        <w:t xml:space="preserve">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Specifically, people in jail are four times more likely to report having a disability than their non-incarcerated counterparts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Among incarcerated people with disabilities, there are also notable gender disparities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w:t>
      </w:r>
      <w:commentRangeStart w:id="1"/>
      <w:ins w:id="2" w:author="Christine Ekenga" w:date="2019-12-03T09:48:00Z">
        <w:r w:rsidR="00F843E5">
          <w:t xml:space="preserve">Approximately </w:t>
        </w:r>
      </w:ins>
      <w:del w:id="3" w:author="Christine Ekenga" w:date="2019-12-03T09:49:00Z">
        <w:r w:rsidDel="00F843E5">
          <w:delText>49.5</w:delText>
        </w:r>
      </w:del>
      <w:ins w:id="4" w:author="Christine Ekenga" w:date="2019-12-03T09:49:00Z">
        <w:r w:rsidR="00F843E5">
          <w:t>50</w:t>
        </w:r>
      </w:ins>
      <w:r>
        <w:t xml:space="preserve">% of incarcerated women, compared to </w:t>
      </w:r>
      <w:del w:id="5" w:author="Christine Ekenga" w:date="2019-12-03T09:49:00Z">
        <w:r w:rsidDel="00F843E5">
          <w:delText>39.5</w:delText>
        </w:r>
      </w:del>
      <w:ins w:id="6" w:author="Christine Ekenga" w:date="2019-12-03T09:49:00Z">
        <w:r w:rsidR="00F843E5">
          <w:t>40</w:t>
        </w:r>
      </w:ins>
      <w:r>
        <w:t xml:space="preserve">% of incarcerated men, report having either a cognitive or physical disability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w:t>
      </w:r>
      <w:commentRangeEnd w:id="1"/>
      <w:r w:rsidR="00F843E5">
        <w:rPr>
          <w:rStyle w:val="CommentReference"/>
        </w:rPr>
        <w:commentReference w:id="1"/>
      </w:r>
      <w:r>
        <w:t xml:space="preserve">Unfortunately, incarcerated people with a disability are also more likely to be mistreated and to be placed in solitary confinement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Solitary confinement, especially, is associated with increased depression and suicidal ideation </w:t>
      </w:r>
      <w:r w:rsidR="00690964">
        <w:fldChar w:fldCharType="begin" w:fldLock="1"/>
      </w:r>
      <w:r w:rsidR="00690964">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0964">
        <w:fldChar w:fldCharType="separate"/>
      </w:r>
      <w:r w:rsidR="00690964" w:rsidRPr="00690964">
        <w:rPr>
          <w:noProof/>
        </w:rPr>
        <w:t>(Cloud, 2014)</w:t>
      </w:r>
      <w:r w:rsidR="00690964">
        <w:fldChar w:fldCharType="end"/>
      </w:r>
      <w:r>
        <w:t xml:space="preserve">. It is, thus, vital to provide proper and specialized care to incarcerated women with disabilities and/or mental illness. </w:t>
      </w:r>
    </w:p>
    <w:p w14:paraId="0000002E" w14:textId="77777777" w:rsidR="00BA37D0" w:rsidRDefault="00BA37D0"/>
    <w:p w14:paraId="0000002F" w14:textId="77777777" w:rsidR="00BA37D0" w:rsidRDefault="00993A1E">
      <w:pPr>
        <w:rPr>
          <w:b/>
        </w:rPr>
      </w:pPr>
      <w:r>
        <w:rPr>
          <w:b/>
        </w:rPr>
        <w:t>Project Objectives</w:t>
      </w:r>
    </w:p>
    <w:p w14:paraId="00000030" w14:textId="6CD326C2" w:rsidR="00BA37D0" w:rsidRDefault="00993A1E">
      <w:r>
        <w:tab/>
        <w:t xml:space="preserve">Current research supports that there are disproportionately higher rates of both mental illness and physical or cognitive disabilities among incarcerated people, when compared to the general population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id":"ITEM-2","itemData":{"author":[{"dropping-particle":"","family":"Cloud","given":"David","non-dropping-particle":"","parse-names":false,"suffix":""}],"id":"ITEM-2","issued":{"date-parts":[["2014"]]},"number-of-pages":"1-36","publisher-place":"New York, NY","title":"On Life Support: Public Health in the Age of Mass Incarceration","type":"report"},"uris":["http://www.mendeley.com/documents/?uuid=82c5c660-9090-344d-8a83-2df3210b1662"]}],"mendeley":{"formattedCitation":"(Cloud, 2014; Vallas, 2016)","plainTextFormattedCitation":"(Cloud, 2014; Vallas, 2016)","previouslyFormattedCitation":"(Cloud, 2014; Vallas, 2016)"},"properties":{"noteIndex":0},"schema":"https://github.com/citation-style-language/schema/raw/master/csl-citation.json"}</w:instrText>
      </w:r>
      <w:r w:rsidR="00690964">
        <w:fldChar w:fldCharType="separate"/>
      </w:r>
      <w:r w:rsidR="00690964" w:rsidRPr="00690964">
        <w:rPr>
          <w:noProof/>
        </w:rPr>
        <w:t>(Cloud, 2014; Vallas, 2016)</w:t>
      </w:r>
      <w:r w:rsidR="00690964">
        <w:fldChar w:fldCharType="end"/>
      </w:r>
      <w:r>
        <w:t xml:space="preserve">. Trends also show that female incarceration rates are far outpacing males, and that these disparities are more pronounced in jails than in prisons </w:t>
      </w:r>
      <w:r w:rsidR="00690964">
        <w:fldChar w:fldCharType="begin" w:fldLock="1"/>
      </w:r>
      <w:r w:rsidR="003E2E37">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As such, this project aims to better understand which mental health issues women in jails struggle with most. The project will also explore associations between different types of past trauma and their associations with mental illness prevalence</w:t>
      </w:r>
      <w:ins w:id="7" w:author="Christine Ekenga" w:date="2019-12-03T09:50:00Z">
        <w:r w:rsidR="00F843E5">
          <w:t xml:space="preserve"> among women</w:t>
        </w:r>
      </w:ins>
      <w:r>
        <w:t xml:space="preserve">. A secondary aim of the project is to understand the possible interaction effect between having a disability and having a mental illness, among incarcerated women. This will hopefully expose the unique needs of incarcerated women and inform better approaches to treatment and care, both in and outside of jail. </w:t>
      </w:r>
    </w:p>
    <w:p w14:paraId="6939C968" w14:textId="77777777" w:rsidR="000F733D" w:rsidRDefault="000F733D" w:rsidP="000F733D"/>
    <w:p w14:paraId="00000042" w14:textId="68F07777" w:rsidR="00BA37D0" w:rsidRDefault="00993A1E" w:rsidP="000F733D">
      <w:pPr>
        <w:jc w:val="center"/>
        <w:rPr>
          <w:b/>
        </w:rPr>
      </w:pPr>
      <w:r>
        <w:rPr>
          <w:b/>
        </w:rPr>
        <w:t>Approach</w:t>
      </w:r>
    </w:p>
    <w:p w14:paraId="6C240484" w14:textId="77777777" w:rsidR="000F733D" w:rsidRDefault="000F733D" w:rsidP="000F733D">
      <w:pPr>
        <w:jc w:val="center"/>
      </w:pPr>
    </w:p>
    <w:p w14:paraId="00000043" w14:textId="77777777" w:rsidR="00BA37D0" w:rsidRDefault="00993A1E">
      <w:pPr>
        <w:rPr>
          <w:b/>
        </w:rPr>
      </w:pPr>
      <w:r>
        <w:rPr>
          <w:b/>
        </w:rPr>
        <w:t>Methods, Design &amp; Scope</w:t>
      </w:r>
    </w:p>
    <w:p w14:paraId="00000044" w14:textId="1D07F0EF" w:rsidR="00BA37D0" w:rsidRDefault="00993A1E">
      <w:r>
        <w:tab/>
        <w:t xml:space="preserve">The following project will be a secondary analysis of publicly available data. The data are obtained from The National Archive of Criminal Justice Data (NACJD) through the University of Michigan. The United States Department of Justice, Bureau of Justice Statistics collected the data and serve as the Principal Investigators. The data are part of the “Survey of Inmates in Local Jails Series.” The data were collected in 2002 and were released to the public in 2012. </w:t>
      </w:r>
      <w:del w:id="8" w:author="Christine Ekenga" w:date="2019-12-03T09:52:00Z">
        <w:r w:rsidDel="00D614AF">
          <w:delText xml:space="preserve">This </w:delText>
        </w:r>
      </w:del>
      <w:ins w:id="9" w:author="Christine Ekenga" w:date="2019-12-03T09:52:00Z">
        <w:r w:rsidR="00D614AF">
          <w:t xml:space="preserve">The 2002 dataset </w:t>
        </w:r>
      </w:ins>
      <w:r>
        <w:t xml:space="preserve">is the most current dataset that is available to the public from this series. A new dataset will not be released until 2022. The investigators conducted nationally representative personal interviews of 7,000 people incarcerated in local jails </w:t>
      </w:r>
      <w:r w:rsidR="00D62B35">
        <w:fldChar w:fldCharType="begin" w:fldLock="1"/>
      </w:r>
      <w:r w:rsidR="00F00788">
        <w:instrText>ADDIN CSL_CITATION {"citationItems":[{"id":"ITEM-1","itemData":{"author":[{"dropping-particle":"","family":"James","given":"Doris","non-dropping-particle":"","parse-names":false,"suffix":""}],"id":"ITEM-1","issued":{"date-parts":[["2004"]]},"publisher-place":"Washington, D.C","title":"Profile of Jail Inmates, 2002","type":"report"},"uris":["http://www.mendeley.com/documents/?uuid=6e94f9ed-ab5e-326b-8c96-301e278d4757"]}],"mendeley":{"formattedCitation":"(James, 2004)","plainTextFormattedCitation":"(James, 2004)","previouslyFormattedCitation":"(James, 2004)"},"properties":{"noteIndex":0},"schema":"https://github.com/citation-style-language/schema/raw/master/csl-citation.json"}</w:instrText>
      </w:r>
      <w:r w:rsidR="00D62B35">
        <w:fldChar w:fldCharType="separate"/>
      </w:r>
      <w:r w:rsidR="00D62B35" w:rsidRPr="00D62B35">
        <w:rPr>
          <w:noProof/>
        </w:rPr>
        <w:t>(James, 2004)</w:t>
      </w:r>
      <w:r w:rsidR="00D62B35">
        <w:fldChar w:fldCharType="end"/>
      </w:r>
      <w:r>
        <w:t>. Information on demographics, conviction types, income, correctional programs, mental health and substance use issues, and related treatment were collected</w:t>
      </w:r>
      <w:r w:rsidR="003E2E37">
        <w:t xml:space="preserve"> </w:t>
      </w:r>
      <w:r w:rsidR="003E2E37">
        <w:fldChar w:fldCharType="begin" w:fldLock="1"/>
      </w:r>
      <w:r w:rsidR="00D62B35">
        <w:instrText>ADDIN CSL_CITATION {"citationItems":[{"id":"ITEM-1","itemData":{"URL":"https://www.icpsr.umich.edu/icpsrweb/NACJD/studies/4359","accessed":{"date-parts":[["2019","11","20"]]},"id":"ITEM-1","issued":{"date-parts":[["0"]]},"title":"Survey of Inmates in Local Jails, 2002 [United States]","type":"webpage"},"uris":["http://www.mendeley.com/documents/?uuid=dcab3839-fa8d-373c-8832-0b764ef5cc07"]}],"mendeley":{"formattedCitation":"(“Survey of Inmates in Local Jails, 2002 [United States],” n.d.)","plainTextFormattedCitation":"(“Survey of Inmates in Local Jails, 2002 [United States],” n.d.)","previouslyFormattedCitation":"(“Survey of Inmates in Local Jails, 2002 [United States],” n.d.)"},"properties":{"noteIndex":0},"schema":"https://github.com/citation-style-language/schema/raw/master/csl-citation.json"}</w:instrText>
      </w:r>
      <w:r w:rsidR="003E2E37">
        <w:fldChar w:fldCharType="separate"/>
      </w:r>
      <w:r w:rsidR="003E2E37" w:rsidRPr="003E2E37">
        <w:rPr>
          <w:noProof/>
        </w:rPr>
        <w:t>(“Survey of Inmates in Local Jails, 2002 [United States],” n.d.)</w:t>
      </w:r>
      <w:r w:rsidR="003E2E37">
        <w:fldChar w:fldCharType="end"/>
      </w:r>
      <w:r>
        <w:t xml:space="preserve">. </w:t>
      </w:r>
    </w:p>
    <w:p w14:paraId="00000045" w14:textId="1AA1ED27" w:rsidR="00BA37D0" w:rsidRDefault="00993A1E">
      <w:r>
        <w:tab/>
        <w:t>After downloading the SAS file, the data were converted to both R and Excel files. The codebook was then examined to determine primary variables of interest. Demographic variables, such as sex, race, and age will be analyzed, and people who identify as “male” will be excluded from the analysis. Prevalence rates of specific types of mental illnesses in the sample will also be assessed. The primary dependent variable of interest will be mental illness (yes/no). This variable will be created by aggregating all mental illness types in the dataset. Independent variables of interest will include the following: “parents/guardians abused alcohol/drugs,” “parents/step-parents served time,” “ever been shot at,” “physically abused prior to current admission,” and “ever been sexually assaulted/molested.”</w:t>
      </w:r>
      <w:r w:rsidR="007C11A6">
        <w:t xml:space="preserve"> These variables were selected, because they are examples of ACEs and past trauma. </w:t>
      </w:r>
      <w:r>
        <w:t xml:space="preserve">Possible confounding variables will include: Race, “education level prior to admission,” and “amount of income in month prior to admission.” The variable, “have a disability” will also be examined as a potential effect modifier.  </w:t>
      </w:r>
    </w:p>
    <w:p w14:paraId="00000046" w14:textId="16788A1B" w:rsidR="00BA37D0" w:rsidRDefault="00993A1E">
      <w:pPr>
        <w:rPr>
          <w:color w:val="FF0000"/>
        </w:rPr>
      </w:pPr>
      <w:r>
        <w:tab/>
        <w:t xml:space="preserve">After cleaning the data, descriptive statistics will be run in R Studio and applicable tables will be created. The data will then be examined to test for basic assumptions. Due to the dichotomous nature of the variables, it is likely that a logistic regression with odds ratios will be selected for the statistical analysis of how different forms of past trauma can predict mental illness prevalence among incarcerated women. Crude odds ratios and adjusted odds ratios will be run and compared. Any applicable graphs of the analyses will also be completed in R Studio and added to the report, as necessary. Upon completion of the statistical analysis, the results will be </w:t>
      </w:r>
      <w:r w:rsidR="008A1355">
        <w:t>interpreted,</w:t>
      </w:r>
      <w:r>
        <w:t xml:space="preserve"> and practical implications will be discussed. Specifically, inferences will be drawn on how the results can be applied to the two local jails in St. Louis City: The Medium Security Institution (“The Workhouse”) and the City Justice Center. </w:t>
      </w:r>
    </w:p>
    <w:p w14:paraId="00000047" w14:textId="77777777" w:rsidR="00BA37D0" w:rsidRDefault="00BA37D0"/>
    <w:p w14:paraId="00000048" w14:textId="77777777" w:rsidR="00BA37D0" w:rsidRDefault="00993A1E">
      <w:pPr>
        <w:rPr>
          <w:b/>
        </w:rPr>
      </w:pPr>
      <w:r>
        <w:rPr>
          <w:b/>
        </w:rPr>
        <w:t xml:space="preserve">IRB Approval </w:t>
      </w:r>
    </w:p>
    <w:p w14:paraId="00000049" w14:textId="550FD3F4" w:rsidR="00BA37D0" w:rsidRDefault="00993A1E">
      <w:r>
        <w:tab/>
        <w:t xml:space="preserve">This capstone project will consist of a research report, utilizing nationally representative, </w:t>
      </w:r>
      <w:r w:rsidR="00556AB7">
        <w:t>publicly</w:t>
      </w:r>
      <w:r>
        <w:t xml:space="preserve"> available data on jail inmate health. Though academic in nature, the report will also be written to suit Public Health professionals as the audience. I do not currently have IRB approval</w:t>
      </w:r>
      <w:r w:rsidR="00556AB7">
        <w:t xml:space="preserve"> for the report</w:t>
      </w:r>
      <w:r>
        <w:t>. Because I want to maintain the possibility of publishing my work and/or presenting at a conference, I will take the necessary steps to obtain IRB approval. My project will likely be exempt, as I am conducting a secondary analysis on de-identified publicly available data.</w:t>
      </w:r>
    </w:p>
    <w:p w14:paraId="0000004A" w14:textId="77777777" w:rsidR="00BA37D0" w:rsidRDefault="00BA37D0"/>
    <w:p w14:paraId="0000004B" w14:textId="77777777" w:rsidR="00BA37D0" w:rsidRDefault="00993A1E">
      <w:pPr>
        <w:jc w:val="center"/>
        <w:rPr>
          <w:i/>
        </w:rPr>
      </w:pPr>
      <w:r>
        <w:rPr>
          <w:b/>
        </w:rPr>
        <w:t>Competencies Addressed</w:t>
      </w:r>
    </w:p>
    <w:p w14:paraId="0000004C" w14:textId="77777777" w:rsidR="00BA37D0" w:rsidRDefault="00BA37D0">
      <w:pPr>
        <w:rPr>
          <w:b/>
        </w:rPr>
      </w:pPr>
    </w:p>
    <w:p w14:paraId="0000004D" w14:textId="77777777" w:rsidR="00BA37D0" w:rsidRDefault="00993A1E">
      <w:pPr>
        <w:rPr>
          <w:b/>
        </w:rPr>
      </w:pPr>
      <w:r>
        <w:rPr>
          <w:b/>
        </w:rPr>
        <w:t xml:space="preserve">Foundational competencies </w:t>
      </w:r>
    </w:p>
    <w:p w14:paraId="0000004E" w14:textId="77777777" w:rsidR="00BA37D0" w:rsidRDefault="00BA37D0">
      <w:pPr>
        <w:ind w:left="720"/>
        <w:rPr>
          <w:b/>
          <w:i/>
        </w:rPr>
      </w:pPr>
    </w:p>
    <w:p w14:paraId="0000004F" w14:textId="159BD819" w:rsidR="00BA37D0" w:rsidRPr="00DF200D" w:rsidRDefault="00993A1E" w:rsidP="00DF200D">
      <w:pPr>
        <w:rPr>
          <w:i/>
        </w:rPr>
      </w:pPr>
      <w:r w:rsidRPr="00DF200D">
        <w:rPr>
          <w:i/>
        </w:rPr>
        <w:t>Apply systems thinking tools to a public health issue</w:t>
      </w:r>
    </w:p>
    <w:p w14:paraId="00000050" w14:textId="77777777" w:rsidR="00BA37D0" w:rsidRDefault="00993A1E" w:rsidP="00DF200D">
      <w:r>
        <w:t xml:space="preserve">This competency will be addressed by building either a causal loop diagram or a stock and flow diagram to help describe the issue of mental illness in local jails. The models will be described in simple terms, avoiding complex system dynamics jargon, so that any reader can understand. </w:t>
      </w:r>
    </w:p>
    <w:p w14:paraId="00000051" w14:textId="77777777" w:rsidR="00BA37D0" w:rsidRDefault="00BA37D0" w:rsidP="00DF200D">
      <w:pPr>
        <w:ind w:left="720"/>
      </w:pPr>
    </w:p>
    <w:p w14:paraId="00000052" w14:textId="16BE0071" w:rsidR="00BA37D0" w:rsidRPr="00DF200D" w:rsidRDefault="00993A1E" w:rsidP="00DF200D">
      <w:pPr>
        <w:rPr>
          <w:i/>
        </w:rPr>
      </w:pPr>
      <w:r w:rsidRPr="00DF200D">
        <w:rPr>
          <w:i/>
        </w:rPr>
        <w:t>Discuss the means by which structural bias, social inequities and racism undermine health and create challenges to achieving health equity at organizational, community and societal levels</w:t>
      </w:r>
    </w:p>
    <w:p w14:paraId="00000053" w14:textId="77777777" w:rsidR="00BA37D0" w:rsidRDefault="00993A1E" w:rsidP="00DF200D">
      <w:r>
        <w:t xml:space="preserve">This will be addressed through the comprehensive literature review, as well as a data analysis that focuses on disparities. The intersection of mental health and incarceration cannot be discussed without detailing and explaining how racism has caused such extreme social inequities and structural biases. </w:t>
      </w:r>
    </w:p>
    <w:p w14:paraId="00000054" w14:textId="77777777" w:rsidR="00BA37D0" w:rsidRDefault="00BA37D0" w:rsidP="00DF200D"/>
    <w:p w14:paraId="00000055" w14:textId="12239BDC" w:rsidR="00BA37D0" w:rsidRPr="00DF200D" w:rsidRDefault="00993A1E" w:rsidP="00DF200D">
      <w:pPr>
        <w:rPr>
          <w:i/>
        </w:rPr>
      </w:pPr>
      <w:r w:rsidRPr="00DF200D">
        <w:rPr>
          <w:i/>
        </w:rPr>
        <w:t>Analyze quantitative and qualitative data using biostatistics, informatics, computer-based programming and software, as appropriate</w:t>
      </w:r>
    </w:p>
    <w:p w14:paraId="00000056" w14:textId="664CD1F6" w:rsidR="00BA37D0" w:rsidRDefault="00993A1E" w:rsidP="00DF200D">
      <w:r>
        <w:t xml:space="preserve">This competency will be addressed during the data analysis process. I plan to utilize R and SAS for </w:t>
      </w:r>
      <w:r w:rsidR="00754260">
        <w:t>most of</w:t>
      </w:r>
      <w:r>
        <w:t xml:space="preserve"> my data cleaning and analysis. For causal loop diagrams and/or stock and flows, I will use Stella Architect. If needed, I will also use Tableau for data visualization. </w:t>
      </w:r>
    </w:p>
    <w:p w14:paraId="00000057" w14:textId="77777777" w:rsidR="00BA37D0" w:rsidRDefault="00BA37D0" w:rsidP="00DF200D">
      <w:pPr>
        <w:rPr>
          <w:i/>
        </w:rPr>
      </w:pPr>
    </w:p>
    <w:p w14:paraId="00000058" w14:textId="7B1F1239" w:rsidR="00BA37D0" w:rsidRPr="00DF200D" w:rsidRDefault="00993A1E" w:rsidP="00DF200D">
      <w:pPr>
        <w:rPr>
          <w:i/>
        </w:rPr>
      </w:pPr>
      <w:r w:rsidRPr="00DF200D">
        <w:rPr>
          <w:i/>
        </w:rPr>
        <w:t>Interpret results of data analysis for public health research, policy or practice</w:t>
      </w:r>
    </w:p>
    <w:p w14:paraId="00000059" w14:textId="77777777" w:rsidR="00BA37D0" w:rsidRDefault="00993A1E" w:rsidP="00DF200D">
      <w:r>
        <w:t xml:space="preserve">Once data analysis is complete, I will interpret the results in a manner that is suitable for public health research. This competency will primarily be displayed in the discussion section of the report. </w:t>
      </w:r>
    </w:p>
    <w:p w14:paraId="0000005A" w14:textId="77777777" w:rsidR="00BA37D0" w:rsidRDefault="00BA37D0">
      <w:pPr>
        <w:ind w:left="1440"/>
      </w:pPr>
    </w:p>
    <w:p w14:paraId="0000005B" w14:textId="77777777" w:rsidR="00BA37D0" w:rsidRDefault="00993A1E">
      <w:pPr>
        <w:rPr>
          <w:b/>
        </w:rPr>
      </w:pPr>
      <w:r>
        <w:rPr>
          <w:b/>
        </w:rPr>
        <w:t xml:space="preserve">Specialization competencies </w:t>
      </w:r>
    </w:p>
    <w:p w14:paraId="0000005C" w14:textId="77777777" w:rsidR="00BA37D0" w:rsidRDefault="00BA37D0">
      <w:pPr>
        <w:ind w:left="720"/>
        <w:rPr>
          <w:b/>
        </w:rPr>
      </w:pPr>
    </w:p>
    <w:p w14:paraId="0000005D" w14:textId="720B0399" w:rsidR="00BA37D0" w:rsidRPr="00DF200D" w:rsidRDefault="00993A1E" w:rsidP="00DF200D">
      <w:pPr>
        <w:rPr>
          <w:i/>
        </w:rPr>
      </w:pPr>
      <w:r w:rsidRPr="00DF200D">
        <w:rPr>
          <w:i/>
        </w:rPr>
        <w:t>Describe preferred methodological alternatives to commonly used statistical methods when assumptions are not met</w:t>
      </w:r>
    </w:p>
    <w:p w14:paraId="0000005E" w14:textId="77777777" w:rsidR="00BA37D0" w:rsidRDefault="00993A1E" w:rsidP="00DF200D">
      <w:r>
        <w:t xml:space="preserve">The methods section of this report will detail which assumptions were/weren’t met and how that dictated which statistical tests would be most appropriate for the analysis. </w:t>
      </w:r>
    </w:p>
    <w:p w14:paraId="0000005F" w14:textId="77777777" w:rsidR="00BA37D0" w:rsidRDefault="00BA37D0" w:rsidP="00DF200D"/>
    <w:p w14:paraId="00000060" w14:textId="2B95FE31" w:rsidR="00BA37D0" w:rsidRPr="00DF200D" w:rsidRDefault="00993A1E" w:rsidP="00DF200D">
      <w:pPr>
        <w:rPr>
          <w:i/>
        </w:rPr>
      </w:pPr>
      <w:r w:rsidRPr="00DF200D">
        <w:rPr>
          <w:i/>
        </w:rPr>
        <w:t>Apply and interpret common statistical methods for inference (e.g., ANOVA, linear and logistic regression, survival analysis) found in public health studies</w:t>
      </w:r>
    </w:p>
    <w:p w14:paraId="00000061" w14:textId="77777777" w:rsidR="00BA37D0" w:rsidRDefault="00993A1E" w:rsidP="00DF200D">
      <w:commentRangeStart w:id="10"/>
      <w:r>
        <w:t xml:space="preserve">Through the literature review, I will interpret a multitude of public health studies, related to the mental health of incarcerated women. I will read through the statistical methods used and apply those results to my own work. </w:t>
      </w:r>
      <w:commentRangeEnd w:id="10"/>
      <w:r w:rsidR="00D614AF">
        <w:rPr>
          <w:rStyle w:val="CommentReference"/>
        </w:rPr>
        <w:commentReference w:id="10"/>
      </w:r>
    </w:p>
    <w:p w14:paraId="00000062" w14:textId="77777777" w:rsidR="00BA37D0" w:rsidRDefault="00BA37D0" w:rsidP="00DF200D">
      <w:pPr>
        <w:rPr>
          <w:b/>
        </w:rPr>
      </w:pPr>
    </w:p>
    <w:p w14:paraId="00000063" w14:textId="34457026" w:rsidR="00BA37D0" w:rsidRPr="00DF200D" w:rsidRDefault="00993A1E" w:rsidP="00DF200D">
      <w:pPr>
        <w:rPr>
          <w:i/>
        </w:rPr>
      </w:pPr>
      <w:r w:rsidRPr="00DF200D">
        <w:rPr>
          <w:i/>
        </w:rPr>
        <w:t>Describe principles and the application of key concepts from probability and inference (e.g., random variation, measurement error, confounding bias, effect modification) to colleagues without extensive statistical training</w:t>
      </w:r>
    </w:p>
    <w:p w14:paraId="00000064" w14:textId="77777777" w:rsidR="00BA37D0" w:rsidRDefault="00993A1E" w:rsidP="00DF200D">
      <w:r>
        <w:t xml:space="preserve">The discussion section of the paper will avoid complex statistical terminology to ensure that colleagues without statistical training can understand the results. </w:t>
      </w:r>
    </w:p>
    <w:p w14:paraId="00000065" w14:textId="77777777" w:rsidR="00BA37D0" w:rsidRDefault="00BA37D0"/>
    <w:p w14:paraId="00000066" w14:textId="77777777" w:rsidR="00BA37D0" w:rsidRDefault="00993A1E">
      <w:pPr>
        <w:jc w:val="center"/>
        <w:rPr>
          <w:b/>
        </w:rPr>
      </w:pPr>
      <w:r>
        <w:rPr>
          <w:b/>
        </w:rPr>
        <w:t>Timeline</w:t>
      </w:r>
    </w:p>
    <w:p w14:paraId="00000067" w14:textId="77777777" w:rsidR="00BA37D0" w:rsidRDefault="00BA37D0">
      <w:pPr>
        <w:jc w:val="center"/>
        <w:rPr>
          <w:b/>
        </w:rPr>
      </w:pPr>
    </w:p>
    <w:p w14:paraId="00000068" w14:textId="77777777" w:rsidR="00BA37D0" w:rsidRDefault="00993A1E">
      <w:pPr>
        <w:rPr>
          <w:b/>
        </w:rPr>
      </w:pPr>
      <w:r>
        <w:rPr>
          <w:b/>
        </w:rPr>
        <w:t>Present - April 5th</w:t>
      </w:r>
    </w:p>
    <w:p w14:paraId="00000069" w14:textId="77777777" w:rsidR="00BA37D0" w:rsidRDefault="00993A1E">
      <w:pPr>
        <w:numPr>
          <w:ilvl w:val="0"/>
          <w:numId w:val="4"/>
        </w:numPr>
      </w:pPr>
      <w:r>
        <w:t xml:space="preserve">Thoroughly research topic and identify primary sources </w:t>
      </w:r>
    </w:p>
    <w:p w14:paraId="0000006A" w14:textId="77777777" w:rsidR="00BA37D0" w:rsidRDefault="00993A1E">
      <w:pPr>
        <w:numPr>
          <w:ilvl w:val="0"/>
          <w:numId w:val="4"/>
        </w:numPr>
      </w:pPr>
      <w:r>
        <w:t xml:space="preserve">Examine the gaps in the literature </w:t>
      </w:r>
    </w:p>
    <w:p w14:paraId="0000006B" w14:textId="77777777" w:rsidR="00BA37D0" w:rsidRDefault="00BA37D0"/>
    <w:p w14:paraId="0000006C" w14:textId="77777777" w:rsidR="00BA37D0" w:rsidRDefault="00993A1E">
      <w:pPr>
        <w:rPr>
          <w:b/>
        </w:rPr>
      </w:pPr>
      <w:r>
        <w:rPr>
          <w:b/>
        </w:rPr>
        <w:t>Present - December 6th</w:t>
      </w:r>
    </w:p>
    <w:p w14:paraId="0000006D" w14:textId="77777777" w:rsidR="00BA37D0" w:rsidRDefault="00993A1E">
      <w:pPr>
        <w:numPr>
          <w:ilvl w:val="0"/>
          <w:numId w:val="5"/>
        </w:numPr>
      </w:pPr>
      <w:r>
        <w:t>Write draft for literature review</w:t>
      </w:r>
    </w:p>
    <w:p w14:paraId="0000006E" w14:textId="77777777" w:rsidR="00BA37D0" w:rsidRDefault="00BA37D0"/>
    <w:p w14:paraId="0000006F" w14:textId="77777777" w:rsidR="00BA37D0" w:rsidRDefault="00993A1E">
      <w:pPr>
        <w:rPr>
          <w:b/>
        </w:rPr>
      </w:pPr>
      <w:r>
        <w:rPr>
          <w:b/>
        </w:rPr>
        <w:t>December 6th - April 16th</w:t>
      </w:r>
    </w:p>
    <w:p w14:paraId="00000070" w14:textId="77777777" w:rsidR="00BA37D0" w:rsidRDefault="00993A1E">
      <w:pPr>
        <w:numPr>
          <w:ilvl w:val="0"/>
          <w:numId w:val="12"/>
        </w:numPr>
      </w:pPr>
      <w:r>
        <w:t>Finalize literature review</w:t>
      </w:r>
    </w:p>
    <w:p w14:paraId="00000071" w14:textId="77777777" w:rsidR="00BA37D0" w:rsidRDefault="00993A1E">
      <w:pPr>
        <w:numPr>
          <w:ilvl w:val="0"/>
          <w:numId w:val="12"/>
        </w:numPr>
      </w:pPr>
      <w:r>
        <w:rPr>
          <w:rFonts w:ascii="Arial Unicode MS" w:eastAsia="Arial Unicode MS" w:hAnsi="Arial Unicode MS" w:cs="Arial Unicode MS"/>
        </w:rPr>
        <w:t>Create causal loop diagram and/or stock &amp; flow diagram (learned in system dynamics) to later add as figures in the report → talk to System Dynamics lab for assistance</w:t>
      </w:r>
    </w:p>
    <w:p w14:paraId="00000072" w14:textId="77777777" w:rsidR="00BA37D0" w:rsidRDefault="00BA37D0">
      <w:pPr>
        <w:rPr>
          <w:i/>
        </w:rPr>
      </w:pPr>
    </w:p>
    <w:p w14:paraId="00000073" w14:textId="77777777" w:rsidR="00BA37D0" w:rsidRDefault="00993A1E">
      <w:pPr>
        <w:rPr>
          <w:b/>
        </w:rPr>
      </w:pPr>
      <w:r>
        <w:rPr>
          <w:b/>
        </w:rPr>
        <w:t xml:space="preserve">December 18th - 29th </w:t>
      </w:r>
    </w:p>
    <w:p w14:paraId="00000074" w14:textId="77777777" w:rsidR="00BA37D0" w:rsidRDefault="00993A1E">
      <w:pPr>
        <w:numPr>
          <w:ilvl w:val="0"/>
          <w:numId w:val="2"/>
        </w:numPr>
      </w:pPr>
      <w:r>
        <w:t>Finalize what variables will be used for demographic data, potential confounders, and primary independent variables of interest</w:t>
      </w:r>
    </w:p>
    <w:p w14:paraId="00000075" w14:textId="77777777" w:rsidR="00BA37D0" w:rsidRDefault="00BA37D0">
      <w:pPr>
        <w:rPr>
          <w:i/>
        </w:rPr>
      </w:pPr>
    </w:p>
    <w:p w14:paraId="00000076" w14:textId="77777777" w:rsidR="00BA37D0" w:rsidRDefault="00993A1E">
      <w:pPr>
        <w:rPr>
          <w:b/>
        </w:rPr>
      </w:pPr>
      <w:r>
        <w:rPr>
          <w:b/>
        </w:rPr>
        <w:t xml:space="preserve">December 30th - January 12th </w:t>
      </w:r>
    </w:p>
    <w:p w14:paraId="00000077" w14:textId="77777777" w:rsidR="00BA37D0" w:rsidRDefault="00993A1E">
      <w:pPr>
        <w:numPr>
          <w:ilvl w:val="0"/>
          <w:numId w:val="1"/>
        </w:numPr>
      </w:pPr>
      <w:r>
        <w:t>Clean data of interest</w:t>
      </w:r>
    </w:p>
    <w:p w14:paraId="00000078" w14:textId="77777777" w:rsidR="00BA37D0" w:rsidRDefault="00BA37D0">
      <w:pPr>
        <w:rPr>
          <w:i/>
        </w:rPr>
      </w:pPr>
    </w:p>
    <w:p w14:paraId="00000079" w14:textId="77777777" w:rsidR="00BA37D0" w:rsidRDefault="00993A1E">
      <w:pPr>
        <w:rPr>
          <w:b/>
        </w:rPr>
      </w:pPr>
      <w:r>
        <w:rPr>
          <w:b/>
        </w:rPr>
        <w:t xml:space="preserve">January 13th - January 26th </w:t>
      </w:r>
    </w:p>
    <w:p w14:paraId="0000007A" w14:textId="77777777" w:rsidR="00BA37D0" w:rsidRDefault="00993A1E">
      <w:pPr>
        <w:numPr>
          <w:ilvl w:val="0"/>
          <w:numId w:val="9"/>
        </w:numPr>
      </w:pPr>
      <w:r>
        <w:t>Examine descriptive statistics of data via R and/or SAS</w:t>
      </w:r>
    </w:p>
    <w:p w14:paraId="0000007B" w14:textId="77777777" w:rsidR="00BA37D0" w:rsidRDefault="00BA37D0">
      <w:pPr>
        <w:rPr>
          <w:i/>
        </w:rPr>
      </w:pPr>
    </w:p>
    <w:p w14:paraId="0000007C" w14:textId="77777777" w:rsidR="00BA37D0" w:rsidRDefault="00993A1E">
      <w:pPr>
        <w:rPr>
          <w:b/>
        </w:rPr>
      </w:pPr>
      <w:r>
        <w:rPr>
          <w:b/>
        </w:rPr>
        <w:t xml:space="preserve">January 27th - February 2nd </w:t>
      </w:r>
    </w:p>
    <w:p w14:paraId="0000007D" w14:textId="77777777" w:rsidR="00BA37D0" w:rsidRDefault="00993A1E">
      <w:pPr>
        <w:numPr>
          <w:ilvl w:val="0"/>
          <w:numId w:val="3"/>
        </w:numPr>
      </w:pPr>
      <w:r>
        <w:t>Run measures of effect and measures of association, using prevalence odds ratios, chi-square, and/or logistic regression</w:t>
      </w:r>
    </w:p>
    <w:p w14:paraId="0000007E" w14:textId="77777777" w:rsidR="00BA37D0" w:rsidRDefault="00BA37D0">
      <w:pPr>
        <w:rPr>
          <w:i/>
        </w:rPr>
      </w:pPr>
    </w:p>
    <w:p w14:paraId="0000007F" w14:textId="77777777" w:rsidR="00BA37D0" w:rsidRDefault="00993A1E">
      <w:pPr>
        <w:rPr>
          <w:b/>
        </w:rPr>
      </w:pPr>
      <w:r>
        <w:rPr>
          <w:b/>
        </w:rPr>
        <w:t xml:space="preserve">February 3rd - February 16th </w:t>
      </w:r>
    </w:p>
    <w:p w14:paraId="00000080" w14:textId="77777777" w:rsidR="00BA37D0" w:rsidRDefault="00993A1E">
      <w:pPr>
        <w:numPr>
          <w:ilvl w:val="0"/>
          <w:numId w:val="10"/>
        </w:numPr>
      </w:pPr>
      <w:r>
        <w:t>Create tables and graphs for data, including descriptive statistics</w:t>
      </w:r>
    </w:p>
    <w:p w14:paraId="00000081" w14:textId="77777777" w:rsidR="00BA37D0" w:rsidRDefault="00BA37D0">
      <w:pPr>
        <w:rPr>
          <w:i/>
        </w:rPr>
      </w:pPr>
    </w:p>
    <w:p w14:paraId="00000082" w14:textId="77777777" w:rsidR="00BA37D0" w:rsidRDefault="00993A1E">
      <w:pPr>
        <w:rPr>
          <w:b/>
        </w:rPr>
      </w:pPr>
      <w:r>
        <w:rPr>
          <w:b/>
        </w:rPr>
        <w:t xml:space="preserve">February 17th - March 1st </w:t>
      </w:r>
    </w:p>
    <w:p w14:paraId="00000083" w14:textId="77777777" w:rsidR="00BA37D0" w:rsidRDefault="00993A1E">
      <w:pPr>
        <w:numPr>
          <w:ilvl w:val="0"/>
          <w:numId w:val="6"/>
        </w:numPr>
      </w:pPr>
      <w:r>
        <w:t>Refine/edit the tables/graphs</w:t>
      </w:r>
    </w:p>
    <w:p w14:paraId="00000084" w14:textId="77777777" w:rsidR="00BA37D0" w:rsidRDefault="00BA37D0">
      <w:pPr>
        <w:rPr>
          <w:i/>
        </w:rPr>
      </w:pPr>
    </w:p>
    <w:p w14:paraId="00000085" w14:textId="77777777" w:rsidR="00BA37D0" w:rsidRDefault="00993A1E">
      <w:pPr>
        <w:rPr>
          <w:i/>
        </w:rPr>
      </w:pPr>
      <w:r>
        <w:rPr>
          <w:b/>
        </w:rPr>
        <w:t>March 2nd - March 15th</w:t>
      </w:r>
      <w:r>
        <w:rPr>
          <w:i/>
        </w:rPr>
        <w:t xml:space="preserve"> </w:t>
      </w:r>
    </w:p>
    <w:p w14:paraId="00000086" w14:textId="77777777" w:rsidR="00BA37D0" w:rsidRDefault="00993A1E">
      <w:pPr>
        <w:numPr>
          <w:ilvl w:val="0"/>
          <w:numId w:val="15"/>
        </w:numPr>
      </w:pPr>
      <w:r>
        <w:t>Write methods section for report</w:t>
      </w:r>
    </w:p>
    <w:p w14:paraId="00000087" w14:textId="77777777" w:rsidR="00BA37D0" w:rsidRDefault="00BA37D0">
      <w:pPr>
        <w:rPr>
          <w:i/>
        </w:rPr>
      </w:pPr>
    </w:p>
    <w:p w14:paraId="00000088" w14:textId="77777777" w:rsidR="00BA37D0" w:rsidRDefault="00993A1E">
      <w:r>
        <w:rPr>
          <w:b/>
        </w:rPr>
        <w:t>March 16th - March 22nd</w:t>
      </w:r>
      <w:r>
        <w:t xml:space="preserve"> </w:t>
      </w:r>
    </w:p>
    <w:p w14:paraId="00000089" w14:textId="77777777" w:rsidR="00BA37D0" w:rsidRDefault="00993A1E">
      <w:pPr>
        <w:numPr>
          <w:ilvl w:val="0"/>
          <w:numId w:val="13"/>
        </w:numPr>
      </w:pPr>
      <w:r>
        <w:t>Write results section</w:t>
      </w:r>
    </w:p>
    <w:p w14:paraId="0000008A" w14:textId="77777777" w:rsidR="00BA37D0" w:rsidRDefault="00BA37D0">
      <w:pPr>
        <w:rPr>
          <w:i/>
        </w:rPr>
      </w:pPr>
    </w:p>
    <w:p w14:paraId="0000008B" w14:textId="77777777" w:rsidR="00BA37D0" w:rsidRDefault="00993A1E">
      <w:r>
        <w:rPr>
          <w:b/>
        </w:rPr>
        <w:t>March 23rd - April 5th</w:t>
      </w:r>
      <w:r>
        <w:t xml:space="preserve"> </w:t>
      </w:r>
    </w:p>
    <w:p w14:paraId="0000008C" w14:textId="77777777" w:rsidR="00BA37D0" w:rsidRDefault="00993A1E">
      <w:pPr>
        <w:numPr>
          <w:ilvl w:val="0"/>
          <w:numId w:val="11"/>
        </w:numPr>
      </w:pPr>
      <w:r>
        <w:t>Write discussion section</w:t>
      </w:r>
    </w:p>
    <w:p w14:paraId="0000008D" w14:textId="77777777" w:rsidR="00BA37D0" w:rsidRDefault="00BA37D0">
      <w:pPr>
        <w:rPr>
          <w:i/>
        </w:rPr>
      </w:pPr>
    </w:p>
    <w:p w14:paraId="0000008E" w14:textId="77777777" w:rsidR="00BA37D0" w:rsidRDefault="00993A1E">
      <w:r>
        <w:rPr>
          <w:b/>
        </w:rPr>
        <w:t>April 6th - April 12th</w:t>
      </w:r>
      <w:r>
        <w:t xml:space="preserve"> </w:t>
      </w:r>
    </w:p>
    <w:p w14:paraId="0000008F" w14:textId="77777777" w:rsidR="00BA37D0" w:rsidRDefault="00993A1E">
      <w:pPr>
        <w:numPr>
          <w:ilvl w:val="0"/>
          <w:numId w:val="14"/>
        </w:numPr>
      </w:pPr>
      <w:r>
        <w:t>Write abstract</w:t>
      </w:r>
    </w:p>
    <w:p w14:paraId="00000090" w14:textId="77777777" w:rsidR="00BA37D0" w:rsidRDefault="00BA37D0"/>
    <w:p w14:paraId="00000091" w14:textId="77777777" w:rsidR="00BA37D0" w:rsidRDefault="00993A1E">
      <w:r>
        <w:rPr>
          <w:b/>
        </w:rPr>
        <w:t>April 13th - April 16th</w:t>
      </w:r>
      <w:r>
        <w:t xml:space="preserve"> </w:t>
      </w:r>
    </w:p>
    <w:p w14:paraId="00000092" w14:textId="77777777" w:rsidR="00BA37D0" w:rsidRDefault="00993A1E">
      <w:pPr>
        <w:numPr>
          <w:ilvl w:val="0"/>
          <w:numId w:val="7"/>
        </w:numPr>
      </w:pPr>
      <w:r>
        <w:t xml:space="preserve">Review full draft of research report and consult with advisors </w:t>
      </w:r>
    </w:p>
    <w:p w14:paraId="00000093" w14:textId="77777777" w:rsidR="00BA37D0" w:rsidRDefault="00BA37D0">
      <w:pPr>
        <w:rPr>
          <w:i/>
        </w:rPr>
      </w:pPr>
    </w:p>
    <w:p w14:paraId="00000094" w14:textId="77777777" w:rsidR="00BA37D0" w:rsidRDefault="00993A1E">
      <w:r>
        <w:rPr>
          <w:b/>
        </w:rPr>
        <w:t>April 17th - April 20th</w:t>
      </w:r>
      <w:r>
        <w:t xml:space="preserve"> </w:t>
      </w:r>
    </w:p>
    <w:p w14:paraId="00000095" w14:textId="77777777" w:rsidR="00BA37D0" w:rsidRDefault="00993A1E">
      <w:pPr>
        <w:numPr>
          <w:ilvl w:val="0"/>
          <w:numId w:val="8"/>
        </w:numPr>
      </w:pPr>
      <w:r>
        <w:t xml:space="preserve">Finalize full research report and submit for capstone! </w:t>
      </w:r>
    </w:p>
    <w:p w14:paraId="00000096" w14:textId="77777777" w:rsidR="00BA37D0" w:rsidRDefault="00BA37D0">
      <w:pPr>
        <w:ind w:firstLine="720"/>
      </w:pPr>
    </w:p>
    <w:p w14:paraId="2A8D756F" w14:textId="77777777" w:rsidR="00F00788" w:rsidRDefault="00F00788">
      <w:pPr>
        <w:jc w:val="center"/>
        <w:rPr>
          <w:b/>
        </w:rPr>
      </w:pPr>
    </w:p>
    <w:p w14:paraId="78B16548" w14:textId="77777777" w:rsidR="00F00788" w:rsidRDefault="00F00788">
      <w:pPr>
        <w:jc w:val="center"/>
        <w:rPr>
          <w:b/>
        </w:rPr>
      </w:pPr>
    </w:p>
    <w:p w14:paraId="0D6C8E96" w14:textId="77777777" w:rsidR="00F00788" w:rsidRDefault="00F00788">
      <w:pPr>
        <w:jc w:val="center"/>
        <w:rPr>
          <w:b/>
        </w:rPr>
      </w:pPr>
    </w:p>
    <w:p w14:paraId="00000097" w14:textId="4887664E" w:rsidR="00BA37D0" w:rsidRDefault="00993A1E">
      <w:pPr>
        <w:jc w:val="center"/>
        <w:rPr>
          <w:i/>
        </w:rPr>
      </w:pPr>
      <w:r>
        <w:rPr>
          <w:b/>
        </w:rPr>
        <w:t>Results</w:t>
      </w:r>
      <w:r>
        <w:rPr>
          <w:i/>
        </w:rPr>
        <w:t xml:space="preserve"> (due in Capstone II)</w:t>
      </w:r>
    </w:p>
    <w:p w14:paraId="00000098" w14:textId="77777777" w:rsidR="00BA37D0" w:rsidRDefault="00BA37D0">
      <w:pPr>
        <w:jc w:val="center"/>
        <w:rPr>
          <w:i/>
        </w:rPr>
      </w:pPr>
    </w:p>
    <w:p w14:paraId="00000099" w14:textId="77777777" w:rsidR="00BA37D0" w:rsidRDefault="00993A1E">
      <w:pPr>
        <w:rPr>
          <w:i/>
        </w:rPr>
      </w:pPr>
      <w:r>
        <w:rPr>
          <w:i/>
        </w:rPr>
        <w:tab/>
      </w:r>
      <w:r>
        <w:t xml:space="preserve">This section will report the results of the data analysis. Data visualization will likely be created through R and/or Tableau. </w:t>
      </w:r>
    </w:p>
    <w:p w14:paraId="41930F07" w14:textId="77777777" w:rsidR="00AF7B0A" w:rsidRDefault="00AF7B0A" w:rsidP="00C12CCB">
      <w:pPr>
        <w:rPr>
          <w:b/>
        </w:rPr>
      </w:pPr>
    </w:p>
    <w:p w14:paraId="0000009B" w14:textId="07EA462E" w:rsidR="00BA37D0" w:rsidRDefault="00993A1E">
      <w:pPr>
        <w:jc w:val="center"/>
        <w:rPr>
          <w:i/>
        </w:rPr>
      </w:pPr>
      <w:r>
        <w:rPr>
          <w:b/>
        </w:rPr>
        <w:t xml:space="preserve">Conclusions and Potential Implications </w:t>
      </w:r>
      <w:r>
        <w:rPr>
          <w:i/>
        </w:rPr>
        <w:t>(due in Capstone II)</w:t>
      </w:r>
    </w:p>
    <w:p w14:paraId="0000009C" w14:textId="77777777" w:rsidR="00BA37D0" w:rsidRDefault="00BA37D0">
      <w:pPr>
        <w:jc w:val="center"/>
      </w:pPr>
    </w:p>
    <w:p w14:paraId="0000009D" w14:textId="77777777" w:rsidR="00BA37D0" w:rsidRDefault="00993A1E">
      <w:r>
        <w:rPr>
          <w:i/>
        </w:rPr>
        <w:tab/>
      </w:r>
      <w:r>
        <w:t xml:space="preserve">This section will discuss the implications of the results. Connections will be drawn for how this report can inform criminal justice conversations in St. Louis. The data will also be connected to the “Mental Health Profile” that St. Louis City and County Health Departments completed for the region. Moreover, limitations will be discussed, such as how old the data are, and that recent data are extremely difficult to obtain. I will then list the strengths of the research report and how it can inform future discussions. Finally, I will detail various gaps in the data to determine what more must be researched to better understand mental health needs among incarcerated women. </w:t>
      </w:r>
    </w:p>
    <w:p w14:paraId="0000009E" w14:textId="77777777" w:rsidR="00BA37D0" w:rsidRDefault="00BA37D0"/>
    <w:p w14:paraId="26EBCA81" w14:textId="77777777" w:rsidR="00585B97" w:rsidRDefault="00585B97">
      <w:pPr>
        <w:jc w:val="center"/>
        <w:rPr>
          <w:b/>
        </w:rPr>
      </w:pPr>
    </w:p>
    <w:p w14:paraId="152CA3DC" w14:textId="77777777" w:rsidR="00585B97" w:rsidRDefault="00585B97">
      <w:pPr>
        <w:jc w:val="center"/>
        <w:rPr>
          <w:b/>
        </w:rPr>
      </w:pPr>
    </w:p>
    <w:p w14:paraId="75276153" w14:textId="77777777" w:rsidR="00585B97" w:rsidRDefault="00585B97">
      <w:pPr>
        <w:jc w:val="center"/>
        <w:rPr>
          <w:b/>
        </w:rPr>
      </w:pPr>
    </w:p>
    <w:p w14:paraId="26C85616" w14:textId="77777777" w:rsidR="00585B97" w:rsidRDefault="00585B97">
      <w:pPr>
        <w:jc w:val="center"/>
        <w:rPr>
          <w:b/>
        </w:rPr>
      </w:pPr>
    </w:p>
    <w:p w14:paraId="54D42A4B" w14:textId="77777777" w:rsidR="00585B97" w:rsidRDefault="00585B97">
      <w:pPr>
        <w:jc w:val="center"/>
        <w:rPr>
          <w:b/>
        </w:rPr>
      </w:pPr>
    </w:p>
    <w:p w14:paraId="1B6F600B" w14:textId="77777777" w:rsidR="00585B97" w:rsidRDefault="00585B97">
      <w:pPr>
        <w:jc w:val="center"/>
        <w:rPr>
          <w:b/>
        </w:rPr>
      </w:pPr>
    </w:p>
    <w:p w14:paraId="77DA463A" w14:textId="77777777" w:rsidR="00585B97" w:rsidRDefault="00585B97">
      <w:pPr>
        <w:jc w:val="center"/>
        <w:rPr>
          <w:b/>
        </w:rPr>
      </w:pPr>
    </w:p>
    <w:p w14:paraId="20EF38FA" w14:textId="77777777" w:rsidR="00585B97" w:rsidRDefault="00585B97">
      <w:pPr>
        <w:jc w:val="center"/>
        <w:rPr>
          <w:b/>
        </w:rPr>
      </w:pPr>
    </w:p>
    <w:p w14:paraId="30FFF508" w14:textId="77777777" w:rsidR="00585B97" w:rsidRDefault="00585B97">
      <w:pPr>
        <w:jc w:val="center"/>
        <w:rPr>
          <w:b/>
        </w:rPr>
      </w:pPr>
    </w:p>
    <w:p w14:paraId="3C2FC03F" w14:textId="77777777" w:rsidR="00585B97" w:rsidRDefault="00585B97">
      <w:pPr>
        <w:jc w:val="center"/>
        <w:rPr>
          <w:b/>
        </w:rPr>
      </w:pPr>
    </w:p>
    <w:p w14:paraId="03787360" w14:textId="77777777" w:rsidR="00585B97" w:rsidRDefault="00585B97">
      <w:pPr>
        <w:jc w:val="center"/>
        <w:rPr>
          <w:b/>
        </w:rPr>
      </w:pPr>
    </w:p>
    <w:p w14:paraId="6D3B7107" w14:textId="77777777" w:rsidR="00585B97" w:rsidRDefault="00585B97">
      <w:pPr>
        <w:jc w:val="center"/>
        <w:rPr>
          <w:b/>
        </w:rPr>
      </w:pPr>
    </w:p>
    <w:p w14:paraId="788F3871" w14:textId="77777777" w:rsidR="00585B97" w:rsidRDefault="00585B97">
      <w:pPr>
        <w:jc w:val="center"/>
        <w:rPr>
          <w:b/>
        </w:rPr>
      </w:pPr>
    </w:p>
    <w:p w14:paraId="10589BAD" w14:textId="77777777" w:rsidR="00585B97" w:rsidRDefault="00585B97">
      <w:pPr>
        <w:jc w:val="center"/>
        <w:rPr>
          <w:b/>
        </w:rPr>
      </w:pPr>
    </w:p>
    <w:p w14:paraId="18A5B78B" w14:textId="77777777" w:rsidR="00585B97" w:rsidRDefault="00585B97">
      <w:pPr>
        <w:jc w:val="center"/>
        <w:rPr>
          <w:b/>
        </w:rPr>
      </w:pPr>
    </w:p>
    <w:p w14:paraId="2D092BF7" w14:textId="77777777" w:rsidR="00585B97" w:rsidRDefault="00585B97">
      <w:pPr>
        <w:jc w:val="center"/>
        <w:rPr>
          <w:b/>
        </w:rPr>
      </w:pPr>
    </w:p>
    <w:p w14:paraId="1678FBD0" w14:textId="77777777" w:rsidR="00585B97" w:rsidRDefault="00585B97">
      <w:pPr>
        <w:jc w:val="center"/>
        <w:rPr>
          <w:b/>
        </w:rPr>
      </w:pPr>
    </w:p>
    <w:p w14:paraId="394D3CD4" w14:textId="77777777" w:rsidR="00585B97" w:rsidRDefault="00585B97">
      <w:pPr>
        <w:jc w:val="center"/>
        <w:rPr>
          <w:b/>
        </w:rPr>
      </w:pPr>
    </w:p>
    <w:p w14:paraId="626DB238" w14:textId="77777777" w:rsidR="00585B97" w:rsidRDefault="00585B97">
      <w:pPr>
        <w:jc w:val="center"/>
        <w:rPr>
          <w:b/>
        </w:rPr>
      </w:pPr>
    </w:p>
    <w:p w14:paraId="2CAC77B0" w14:textId="77777777" w:rsidR="00585B97" w:rsidRDefault="00585B97">
      <w:pPr>
        <w:jc w:val="center"/>
        <w:rPr>
          <w:b/>
        </w:rPr>
      </w:pPr>
    </w:p>
    <w:p w14:paraId="763120FF" w14:textId="77777777" w:rsidR="00585B97" w:rsidRDefault="00585B97">
      <w:pPr>
        <w:jc w:val="center"/>
        <w:rPr>
          <w:b/>
        </w:rPr>
      </w:pPr>
    </w:p>
    <w:p w14:paraId="0454B204" w14:textId="77777777" w:rsidR="00585B97" w:rsidRDefault="00585B97">
      <w:pPr>
        <w:jc w:val="center"/>
        <w:rPr>
          <w:b/>
        </w:rPr>
      </w:pPr>
    </w:p>
    <w:p w14:paraId="254DAD97" w14:textId="77777777" w:rsidR="00585B97" w:rsidRDefault="00585B97">
      <w:pPr>
        <w:jc w:val="center"/>
        <w:rPr>
          <w:b/>
        </w:rPr>
      </w:pPr>
    </w:p>
    <w:p w14:paraId="6E6161EA" w14:textId="77777777" w:rsidR="00585B97" w:rsidRDefault="00585B97">
      <w:pPr>
        <w:jc w:val="center"/>
        <w:rPr>
          <w:b/>
        </w:rPr>
      </w:pPr>
    </w:p>
    <w:p w14:paraId="0A93B145" w14:textId="77777777" w:rsidR="00585B97" w:rsidRDefault="00585B97">
      <w:pPr>
        <w:jc w:val="center"/>
        <w:rPr>
          <w:b/>
        </w:rPr>
      </w:pPr>
    </w:p>
    <w:p w14:paraId="44296678" w14:textId="77777777" w:rsidR="00585B97" w:rsidRDefault="00585B97">
      <w:pPr>
        <w:jc w:val="center"/>
        <w:rPr>
          <w:b/>
        </w:rPr>
      </w:pPr>
    </w:p>
    <w:p w14:paraId="39FFB101" w14:textId="77777777" w:rsidR="00585B97" w:rsidRDefault="00585B97">
      <w:pPr>
        <w:jc w:val="center"/>
        <w:rPr>
          <w:b/>
        </w:rPr>
      </w:pPr>
    </w:p>
    <w:p w14:paraId="1FFC76A7" w14:textId="77777777" w:rsidR="00D46588" w:rsidRDefault="00D46588">
      <w:pPr>
        <w:jc w:val="center"/>
        <w:rPr>
          <w:b/>
        </w:rPr>
      </w:pPr>
    </w:p>
    <w:p w14:paraId="0000009F" w14:textId="50FD4993" w:rsidR="00BA37D0" w:rsidRDefault="00993A1E">
      <w:pPr>
        <w:jc w:val="center"/>
      </w:pPr>
      <w:r>
        <w:rPr>
          <w:b/>
        </w:rPr>
        <w:t>References</w:t>
      </w:r>
      <w:r>
        <w:t xml:space="preserve"> </w:t>
      </w:r>
    </w:p>
    <w:p w14:paraId="401AA7A9" w14:textId="18A6D893" w:rsidR="00AF7B0A" w:rsidRDefault="00AF7B0A" w:rsidP="00AF7B0A"/>
    <w:p w14:paraId="4752C65F" w14:textId="5634E025" w:rsidR="00F00788" w:rsidRPr="00F00788" w:rsidRDefault="00F00788" w:rsidP="00F00788">
      <w:pPr>
        <w:widowControl w:val="0"/>
        <w:autoSpaceDE w:val="0"/>
        <w:autoSpaceDN w:val="0"/>
        <w:adjustRightInd w:val="0"/>
        <w:spacing w:line="240" w:lineRule="auto"/>
        <w:ind w:left="480" w:hanging="480"/>
        <w:rPr>
          <w:noProof/>
          <w:szCs w:val="24"/>
        </w:rPr>
      </w:pPr>
      <w:r>
        <w:fldChar w:fldCharType="begin" w:fldLock="1"/>
      </w:r>
      <w:r>
        <w:instrText xml:space="preserve">ADDIN Mendeley Bibliography CSL_BIBLIOGRAPHY </w:instrText>
      </w:r>
      <w:r>
        <w:fldChar w:fldCharType="separate"/>
      </w:r>
      <w:r w:rsidRPr="00F00788">
        <w:rPr>
          <w:noProof/>
          <w:szCs w:val="24"/>
        </w:rPr>
        <w:t xml:space="preserve">Alexander, M. (2010). </w:t>
      </w:r>
      <w:r w:rsidRPr="00F00788">
        <w:rPr>
          <w:i/>
          <w:iCs/>
          <w:noProof/>
          <w:szCs w:val="24"/>
        </w:rPr>
        <w:t>The New Jim Crow: Mass Incarceration in the Age of Colorblindness</w:t>
      </w:r>
      <w:r w:rsidRPr="00F00788">
        <w:rPr>
          <w:noProof/>
          <w:szCs w:val="24"/>
        </w:rPr>
        <w:t>. New York, NY: New Press.</w:t>
      </w:r>
    </w:p>
    <w:p w14:paraId="06EE429B" w14:textId="77777777" w:rsidR="00F00788" w:rsidRDefault="00F00788" w:rsidP="00F00788">
      <w:pPr>
        <w:widowControl w:val="0"/>
        <w:autoSpaceDE w:val="0"/>
        <w:autoSpaceDN w:val="0"/>
        <w:adjustRightInd w:val="0"/>
        <w:spacing w:line="240" w:lineRule="auto"/>
        <w:ind w:left="480" w:hanging="480"/>
        <w:rPr>
          <w:noProof/>
          <w:szCs w:val="24"/>
        </w:rPr>
      </w:pPr>
    </w:p>
    <w:p w14:paraId="4D9114D6" w14:textId="4587D474"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Baillargeon, J., Penn, J. V, Knight, K., Amy, •, Harzke, J., Baillargeon, G., &amp; Becker, E. A. (n.d.). Risk of Reincarceration Among Prisoners with Co-occurring Severe Mental Illness and Substance Use Disorders. https://doi.org/10.1007/s10488-009-0252-9</w:t>
      </w:r>
    </w:p>
    <w:p w14:paraId="6306921F" w14:textId="77777777" w:rsidR="00F00788" w:rsidRDefault="00F00788" w:rsidP="00F00788">
      <w:pPr>
        <w:widowControl w:val="0"/>
        <w:autoSpaceDE w:val="0"/>
        <w:autoSpaceDN w:val="0"/>
        <w:adjustRightInd w:val="0"/>
        <w:spacing w:line="240" w:lineRule="auto"/>
        <w:ind w:left="480" w:hanging="480"/>
        <w:rPr>
          <w:noProof/>
          <w:szCs w:val="24"/>
        </w:rPr>
      </w:pPr>
    </w:p>
    <w:p w14:paraId="51D925EA" w14:textId="7D7DED53"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Burke Harris, N. (2014). How childhood trauma affects health across a lifetime | TED Talk. Retrieved April 15, 2019, from https://www.ted.com/talks/nadine_burke_harris_how_childhood_trauma_affects_health_across_a_lifetime/transcript?language=en</w:t>
      </w:r>
    </w:p>
    <w:p w14:paraId="1171F989" w14:textId="77777777" w:rsidR="00F00788" w:rsidRDefault="00F00788" w:rsidP="00F00788">
      <w:pPr>
        <w:widowControl w:val="0"/>
        <w:autoSpaceDE w:val="0"/>
        <w:autoSpaceDN w:val="0"/>
        <w:adjustRightInd w:val="0"/>
        <w:spacing w:line="240" w:lineRule="auto"/>
        <w:ind w:left="480" w:hanging="480"/>
        <w:rPr>
          <w:noProof/>
          <w:szCs w:val="24"/>
        </w:rPr>
      </w:pPr>
    </w:p>
    <w:p w14:paraId="1290697D" w14:textId="0E208A9A"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Cloud, D. (2014). </w:t>
      </w:r>
      <w:r w:rsidRPr="00F00788">
        <w:rPr>
          <w:i/>
          <w:iCs/>
          <w:noProof/>
          <w:szCs w:val="24"/>
        </w:rPr>
        <w:t>On Life Support: Public Health in the Age of Mass Incarceration</w:t>
      </w:r>
      <w:r w:rsidRPr="00F00788">
        <w:rPr>
          <w:noProof/>
          <w:szCs w:val="24"/>
        </w:rPr>
        <w:t>. New York, NY. Retrieved from https://storage.googleapis.com/vera-web-assets/downloads/Publications/on-life-support-public-health-in-the-age-of-mass-incarceration/legacy_downloads/on-life-support-public-health-mass-incarceration-report.pdf</w:t>
      </w:r>
    </w:p>
    <w:p w14:paraId="02507D2B" w14:textId="77777777" w:rsidR="00F00788" w:rsidRDefault="00F00788" w:rsidP="00F00788">
      <w:pPr>
        <w:widowControl w:val="0"/>
        <w:autoSpaceDE w:val="0"/>
        <w:autoSpaceDN w:val="0"/>
        <w:adjustRightInd w:val="0"/>
        <w:spacing w:line="240" w:lineRule="auto"/>
        <w:ind w:left="480" w:hanging="480"/>
        <w:rPr>
          <w:noProof/>
          <w:szCs w:val="24"/>
        </w:rPr>
      </w:pPr>
    </w:p>
    <w:p w14:paraId="492B8DF7" w14:textId="5C7EAA1A"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Cuddeback, G. S., Scheyett, A., Pettus-Davis, C., &amp; Morrissey, J. P. (2010). General medical problems of incarcerated persons with severe and persistent mental illness: A population-based study. </w:t>
      </w:r>
      <w:r w:rsidRPr="00F00788">
        <w:rPr>
          <w:i/>
          <w:iCs/>
          <w:noProof/>
          <w:szCs w:val="24"/>
        </w:rPr>
        <w:t>Psychiatric Services</w:t>
      </w:r>
      <w:r w:rsidRPr="00F00788">
        <w:rPr>
          <w:noProof/>
          <w:szCs w:val="24"/>
        </w:rPr>
        <w:t xml:space="preserve">, </w:t>
      </w:r>
      <w:r w:rsidRPr="00F00788">
        <w:rPr>
          <w:i/>
          <w:iCs/>
          <w:noProof/>
          <w:szCs w:val="24"/>
        </w:rPr>
        <w:t>61</w:t>
      </w:r>
      <w:r w:rsidRPr="00F00788">
        <w:rPr>
          <w:noProof/>
          <w:szCs w:val="24"/>
        </w:rPr>
        <w:t>(1), 45–49. https://doi.org/10.1176/ps.2010.61.1.45</w:t>
      </w:r>
    </w:p>
    <w:p w14:paraId="47D33435" w14:textId="77777777" w:rsidR="00F00788" w:rsidRDefault="00F00788" w:rsidP="00F00788">
      <w:pPr>
        <w:widowControl w:val="0"/>
        <w:autoSpaceDE w:val="0"/>
        <w:autoSpaceDN w:val="0"/>
        <w:adjustRightInd w:val="0"/>
        <w:spacing w:line="240" w:lineRule="auto"/>
        <w:ind w:left="480" w:hanging="480"/>
        <w:rPr>
          <w:noProof/>
          <w:szCs w:val="24"/>
        </w:rPr>
      </w:pPr>
    </w:p>
    <w:p w14:paraId="26F2275B" w14:textId="64DE864D"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Einfeld, S. L., Ellis, L. A., &amp; Emerson, E. (2011, June). Comorbidity of intellectual disability and mental disorder in children and adolescents: A systematic review. </w:t>
      </w:r>
      <w:r w:rsidRPr="00F00788">
        <w:rPr>
          <w:i/>
          <w:iCs/>
          <w:noProof/>
          <w:szCs w:val="24"/>
        </w:rPr>
        <w:t>Journal of Intellectual and Developmental Disability</w:t>
      </w:r>
      <w:r w:rsidRPr="00F00788">
        <w:rPr>
          <w:noProof/>
          <w:szCs w:val="24"/>
        </w:rPr>
        <w:t>. https://doi.org/10.1080/13668250.2011.572548</w:t>
      </w:r>
    </w:p>
    <w:p w14:paraId="24966D4D" w14:textId="77777777" w:rsidR="00F00788" w:rsidRDefault="00F00788" w:rsidP="00F00788">
      <w:pPr>
        <w:widowControl w:val="0"/>
        <w:autoSpaceDE w:val="0"/>
        <w:autoSpaceDN w:val="0"/>
        <w:adjustRightInd w:val="0"/>
        <w:spacing w:line="240" w:lineRule="auto"/>
        <w:ind w:left="480" w:hanging="480"/>
        <w:rPr>
          <w:noProof/>
          <w:szCs w:val="24"/>
        </w:rPr>
      </w:pPr>
    </w:p>
    <w:p w14:paraId="32DC93BE" w14:textId="0C86A5E1"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Fazel, S., Hayes, A. J., Bartellas, K., Clerici, M., &amp; Trestman, R. (2016, September 1). Mental health of prisoners: prevalence, adverse outcomes, and interventions. </w:t>
      </w:r>
      <w:r w:rsidRPr="00F00788">
        <w:rPr>
          <w:i/>
          <w:iCs/>
          <w:noProof/>
          <w:szCs w:val="24"/>
        </w:rPr>
        <w:t>The Lancet Psychiatry</w:t>
      </w:r>
      <w:r w:rsidRPr="00F00788">
        <w:rPr>
          <w:noProof/>
          <w:szCs w:val="24"/>
        </w:rPr>
        <w:t>. Elsevier Ltd. https://doi.org/10.1016/S2215-0366(16)30142-0</w:t>
      </w:r>
    </w:p>
    <w:p w14:paraId="28B6DE21" w14:textId="77777777" w:rsidR="00F00788" w:rsidRDefault="00F00788" w:rsidP="00F00788">
      <w:pPr>
        <w:widowControl w:val="0"/>
        <w:autoSpaceDE w:val="0"/>
        <w:autoSpaceDN w:val="0"/>
        <w:adjustRightInd w:val="0"/>
        <w:spacing w:line="240" w:lineRule="auto"/>
        <w:ind w:left="480" w:hanging="480"/>
        <w:rPr>
          <w:i/>
          <w:iCs/>
          <w:noProof/>
          <w:szCs w:val="24"/>
        </w:rPr>
      </w:pPr>
    </w:p>
    <w:p w14:paraId="531CB704" w14:textId="39EBDE2B" w:rsidR="00F00788" w:rsidRPr="00F00788" w:rsidRDefault="00F00788" w:rsidP="00F00788">
      <w:pPr>
        <w:widowControl w:val="0"/>
        <w:autoSpaceDE w:val="0"/>
        <w:autoSpaceDN w:val="0"/>
        <w:adjustRightInd w:val="0"/>
        <w:spacing w:line="240" w:lineRule="auto"/>
        <w:ind w:left="480" w:hanging="480"/>
        <w:rPr>
          <w:noProof/>
          <w:szCs w:val="24"/>
        </w:rPr>
      </w:pPr>
      <w:r w:rsidRPr="00F00788">
        <w:rPr>
          <w:i/>
          <w:iCs/>
          <w:noProof/>
          <w:szCs w:val="24"/>
        </w:rPr>
        <w:t>Incarcerated Women and Girls | The Sentencing Project</w:t>
      </w:r>
      <w:r w:rsidRPr="00F00788">
        <w:rPr>
          <w:noProof/>
          <w:szCs w:val="24"/>
        </w:rPr>
        <w:t>. (2019). Retrieved from https://www.sentencingproject.org/publications/incarcerated-women-and-girls/</w:t>
      </w:r>
    </w:p>
    <w:p w14:paraId="2FCF88BC" w14:textId="77777777" w:rsidR="00F00788" w:rsidRDefault="00F00788" w:rsidP="00F00788">
      <w:pPr>
        <w:widowControl w:val="0"/>
        <w:autoSpaceDE w:val="0"/>
        <w:autoSpaceDN w:val="0"/>
        <w:adjustRightInd w:val="0"/>
        <w:spacing w:line="240" w:lineRule="auto"/>
        <w:ind w:left="480" w:hanging="480"/>
        <w:rPr>
          <w:noProof/>
          <w:szCs w:val="24"/>
        </w:rPr>
      </w:pPr>
    </w:p>
    <w:p w14:paraId="0FA5E9E0" w14:textId="0A746EE9"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James, D. (2004). </w:t>
      </w:r>
      <w:r w:rsidRPr="00F00788">
        <w:rPr>
          <w:i/>
          <w:iCs/>
          <w:noProof/>
          <w:szCs w:val="24"/>
        </w:rPr>
        <w:t>Profile of Jail Inmates, 2002</w:t>
      </w:r>
      <w:r w:rsidRPr="00F00788">
        <w:rPr>
          <w:noProof/>
          <w:szCs w:val="24"/>
        </w:rPr>
        <w:t>. Washington, D.C.</w:t>
      </w:r>
    </w:p>
    <w:p w14:paraId="447CDCD5" w14:textId="77777777" w:rsidR="00F00788" w:rsidRDefault="00F00788" w:rsidP="00F00788">
      <w:pPr>
        <w:widowControl w:val="0"/>
        <w:autoSpaceDE w:val="0"/>
        <w:autoSpaceDN w:val="0"/>
        <w:adjustRightInd w:val="0"/>
        <w:spacing w:line="240" w:lineRule="auto"/>
        <w:ind w:left="480" w:hanging="480"/>
        <w:rPr>
          <w:noProof/>
          <w:szCs w:val="24"/>
        </w:rPr>
      </w:pPr>
    </w:p>
    <w:p w14:paraId="6B09EC8C" w14:textId="47BD4E97"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McDaniels-Wilson, C., &amp; Belknap, J. (2008). The Extensive Sexual Violation and Sexual Abuse Histories of Incarcerated Women. </w:t>
      </w:r>
      <w:r w:rsidRPr="00F00788">
        <w:rPr>
          <w:i/>
          <w:iCs/>
          <w:noProof/>
          <w:szCs w:val="24"/>
        </w:rPr>
        <w:t>Violence Against Women</w:t>
      </w:r>
      <w:r w:rsidRPr="00F00788">
        <w:rPr>
          <w:noProof/>
          <w:szCs w:val="24"/>
        </w:rPr>
        <w:t xml:space="preserve">, </w:t>
      </w:r>
      <w:r w:rsidRPr="00F00788">
        <w:rPr>
          <w:i/>
          <w:iCs/>
          <w:noProof/>
          <w:szCs w:val="24"/>
        </w:rPr>
        <w:t>14</w:t>
      </w:r>
      <w:r w:rsidRPr="00F00788">
        <w:rPr>
          <w:noProof/>
          <w:szCs w:val="24"/>
        </w:rPr>
        <w:t>(10), 1090–1127. https://doi.org/10.1177/1077801208323160</w:t>
      </w:r>
    </w:p>
    <w:p w14:paraId="3944D4EB" w14:textId="77777777" w:rsidR="00F00788" w:rsidRDefault="00F00788" w:rsidP="00F00788">
      <w:pPr>
        <w:widowControl w:val="0"/>
        <w:autoSpaceDE w:val="0"/>
        <w:autoSpaceDN w:val="0"/>
        <w:adjustRightInd w:val="0"/>
        <w:spacing w:line="240" w:lineRule="auto"/>
        <w:ind w:left="480" w:hanging="480"/>
        <w:rPr>
          <w:noProof/>
          <w:szCs w:val="24"/>
        </w:rPr>
      </w:pPr>
    </w:p>
    <w:p w14:paraId="76C49D35" w14:textId="0530B964"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Merikangas, K. R., Calkins, M. E., Burstein, M., He, J. P., Chiavacci, R., Lateef, T., … Gur, R. E. (2015). Comorbidity of physical and mental disorders in the neurodevelopmental genomics cohort study. </w:t>
      </w:r>
      <w:r w:rsidRPr="00F00788">
        <w:rPr>
          <w:i/>
          <w:iCs/>
          <w:noProof/>
          <w:szCs w:val="24"/>
        </w:rPr>
        <w:t>Pediatrics</w:t>
      </w:r>
      <w:r w:rsidRPr="00F00788">
        <w:rPr>
          <w:noProof/>
          <w:szCs w:val="24"/>
        </w:rPr>
        <w:t xml:space="preserve">, </w:t>
      </w:r>
      <w:r w:rsidRPr="00F00788">
        <w:rPr>
          <w:i/>
          <w:iCs/>
          <w:noProof/>
          <w:szCs w:val="24"/>
        </w:rPr>
        <w:t>135</w:t>
      </w:r>
      <w:r w:rsidRPr="00F00788">
        <w:rPr>
          <w:noProof/>
          <w:szCs w:val="24"/>
        </w:rPr>
        <w:t>(4), e927–e938. https://doi.org/10.1542/peds.2014-1444</w:t>
      </w:r>
    </w:p>
    <w:p w14:paraId="133A97CC" w14:textId="77777777" w:rsidR="00F00788" w:rsidRDefault="00F00788" w:rsidP="00F00788">
      <w:pPr>
        <w:widowControl w:val="0"/>
        <w:autoSpaceDE w:val="0"/>
        <w:autoSpaceDN w:val="0"/>
        <w:adjustRightInd w:val="0"/>
        <w:spacing w:line="240" w:lineRule="auto"/>
        <w:ind w:left="480" w:hanging="480"/>
        <w:rPr>
          <w:noProof/>
          <w:szCs w:val="24"/>
        </w:rPr>
      </w:pPr>
    </w:p>
    <w:p w14:paraId="6FCFFF40" w14:textId="20A91FED"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Sacks, V., Murphey, D., &amp; Moore, K. (n.d.). </w:t>
      </w:r>
      <w:r w:rsidRPr="00F00788">
        <w:rPr>
          <w:i/>
          <w:iCs/>
          <w:noProof/>
          <w:szCs w:val="24"/>
        </w:rPr>
        <w:t>ADVERSE CHILDHOOD EXPERIENCES: NATIONAL AND STATE-LEVEL PREVALENCE</w:t>
      </w:r>
      <w:r w:rsidRPr="00F00788">
        <w:rPr>
          <w:noProof/>
          <w:szCs w:val="24"/>
        </w:rPr>
        <w:t>.</w:t>
      </w:r>
    </w:p>
    <w:p w14:paraId="6D2FA2A6" w14:textId="77777777" w:rsidR="00F00788" w:rsidRDefault="00F00788" w:rsidP="00F00788">
      <w:pPr>
        <w:widowControl w:val="0"/>
        <w:autoSpaceDE w:val="0"/>
        <w:autoSpaceDN w:val="0"/>
        <w:adjustRightInd w:val="0"/>
        <w:spacing w:line="240" w:lineRule="auto"/>
        <w:ind w:left="480" w:hanging="480"/>
        <w:rPr>
          <w:noProof/>
          <w:szCs w:val="24"/>
        </w:rPr>
      </w:pPr>
    </w:p>
    <w:p w14:paraId="198023FA" w14:textId="49DE38A3"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Survey of Inmates in Local Jails, 2002 [United States]. (n.d.). Retrieved November 20, 2019, from https://www.icpsr.umich.edu/icpsrweb/NACJD/studies/4359</w:t>
      </w:r>
    </w:p>
    <w:p w14:paraId="574B9FC4" w14:textId="77777777" w:rsidR="00F00788" w:rsidRDefault="00F00788" w:rsidP="00F00788">
      <w:pPr>
        <w:widowControl w:val="0"/>
        <w:autoSpaceDE w:val="0"/>
        <w:autoSpaceDN w:val="0"/>
        <w:adjustRightInd w:val="0"/>
        <w:spacing w:line="240" w:lineRule="auto"/>
        <w:ind w:left="480" w:hanging="480"/>
        <w:rPr>
          <w:noProof/>
          <w:szCs w:val="24"/>
        </w:rPr>
      </w:pPr>
    </w:p>
    <w:p w14:paraId="63F0ECAF" w14:textId="577FA78D"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Tripodi, S. J., &amp; Pettus-Davis, C. (2013). Histories of childhood victimization and subsequent mental health problems, substance use, and sexual victimization for a sample of incarcerated women in the US. </w:t>
      </w:r>
      <w:r w:rsidRPr="00F00788">
        <w:rPr>
          <w:i/>
          <w:iCs/>
          <w:noProof/>
          <w:szCs w:val="24"/>
        </w:rPr>
        <w:t>International Journal of Law and Psychiatry</w:t>
      </w:r>
      <w:r w:rsidRPr="00F00788">
        <w:rPr>
          <w:noProof/>
          <w:szCs w:val="24"/>
        </w:rPr>
        <w:t>. https://doi.org/10.1016/j.ijlp.2012.11.005</w:t>
      </w:r>
    </w:p>
    <w:p w14:paraId="40A9009F" w14:textId="77777777" w:rsidR="00F00788" w:rsidRDefault="00F00788" w:rsidP="00F00788">
      <w:pPr>
        <w:widowControl w:val="0"/>
        <w:autoSpaceDE w:val="0"/>
        <w:autoSpaceDN w:val="0"/>
        <w:adjustRightInd w:val="0"/>
        <w:spacing w:line="240" w:lineRule="auto"/>
        <w:ind w:left="480" w:hanging="480"/>
        <w:rPr>
          <w:noProof/>
          <w:szCs w:val="24"/>
        </w:rPr>
      </w:pPr>
    </w:p>
    <w:p w14:paraId="2CB4DEA0" w14:textId="0B3D105A"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Vallas, R. (2016). </w:t>
      </w:r>
      <w:r w:rsidRPr="00F00788">
        <w:rPr>
          <w:i/>
          <w:iCs/>
          <w:noProof/>
          <w:szCs w:val="24"/>
        </w:rPr>
        <w:t>Disabled Behind Bars: The Mass Incarceration of People With Disabilities in America’s Jails and Prisons</w:t>
      </w:r>
      <w:r w:rsidRPr="00F00788">
        <w:rPr>
          <w:noProof/>
          <w:szCs w:val="24"/>
        </w:rPr>
        <w:t>.</w:t>
      </w:r>
    </w:p>
    <w:p w14:paraId="7220A6C3" w14:textId="77777777" w:rsidR="00F00788" w:rsidRDefault="00F00788" w:rsidP="00F00788">
      <w:pPr>
        <w:widowControl w:val="0"/>
        <w:autoSpaceDE w:val="0"/>
        <w:autoSpaceDN w:val="0"/>
        <w:adjustRightInd w:val="0"/>
        <w:spacing w:line="240" w:lineRule="auto"/>
        <w:ind w:left="480" w:hanging="480"/>
        <w:rPr>
          <w:noProof/>
          <w:szCs w:val="24"/>
        </w:rPr>
      </w:pPr>
    </w:p>
    <w:p w14:paraId="31CD6CED" w14:textId="2E89A8E2"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Viron, M. J., &amp; Stern, T. A. (2010). The Impact of Serious Mental Illness on Health and Healthcare. </w:t>
      </w:r>
      <w:r w:rsidRPr="00F00788">
        <w:rPr>
          <w:i/>
          <w:iCs/>
          <w:noProof/>
          <w:szCs w:val="24"/>
        </w:rPr>
        <w:t>Psychosomatics</w:t>
      </w:r>
      <w:r w:rsidRPr="00F00788">
        <w:rPr>
          <w:noProof/>
          <w:szCs w:val="24"/>
        </w:rPr>
        <w:t xml:space="preserve">, </w:t>
      </w:r>
      <w:r w:rsidRPr="00F00788">
        <w:rPr>
          <w:i/>
          <w:iCs/>
          <w:noProof/>
          <w:szCs w:val="24"/>
        </w:rPr>
        <w:t>51</w:t>
      </w:r>
      <w:r w:rsidRPr="00F00788">
        <w:rPr>
          <w:noProof/>
          <w:szCs w:val="24"/>
        </w:rPr>
        <w:t>(6), 458–465. https://doi.org/10.1016/s0033-3182(10)70737-4</w:t>
      </w:r>
    </w:p>
    <w:p w14:paraId="4CA432FC" w14:textId="77777777" w:rsidR="00F00788" w:rsidRDefault="00F00788" w:rsidP="00F00788">
      <w:pPr>
        <w:widowControl w:val="0"/>
        <w:autoSpaceDE w:val="0"/>
        <w:autoSpaceDN w:val="0"/>
        <w:adjustRightInd w:val="0"/>
        <w:spacing w:line="240" w:lineRule="auto"/>
        <w:ind w:left="480" w:hanging="480"/>
        <w:rPr>
          <w:noProof/>
          <w:szCs w:val="24"/>
        </w:rPr>
      </w:pPr>
    </w:p>
    <w:p w14:paraId="30D8A0E8" w14:textId="69AA7DAD" w:rsidR="00F00788" w:rsidRPr="00F00788" w:rsidRDefault="00F00788" w:rsidP="00F00788">
      <w:pPr>
        <w:widowControl w:val="0"/>
        <w:autoSpaceDE w:val="0"/>
        <w:autoSpaceDN w:val="0"/>
        <w:adjustRightInd w:val="0"/>
        <w:spacing w:line="240" w:lineRule="auto"/>
        <w:ind w:left="480" w:hanging="480"/>
        <w:rPr>
          <w:noProof/>
        </w:rPr>
      </w:pPr>
      <w:r w:rsidRPr="00F00788">
        <w:rPr>
          <w:noProof/>
          <w:szCs w:val="24"/>
        </w:rPr>
        <w:t xml:space="preserve">Walmsley, R. (2013). </w:t>
      </w:r>
      <w:r w:rsidRPr="00F00788">
        <w:rPr>
          <w:i/>
          <w:iCs/>
          <w:noProof/>
          <w:szCs w:val="24"/>
        </w:rPr>
        <w:t>World Prison Population List (tenth edition)</w:t>
      </w:r>
      <w:r w:rsidRPr="00F00788">
        <w:rPr>
          <w:noProof/>
          <w:szCs w:val="24"/>
        </w:rPr>
        <w:t>. London. Retrieved from www.prisonstudies.org.</w:t>
      </w:r>
    </w:p>
    <w:p w14:paraId="53CF4F33" w14:textId="33301225" w:rsidR="00F00788" w:rsidRDefault="00F00788" w:rsidP="00AF7B0A">
      <w:r>
        <w:fldChar w:fldCharType="end"/>
      </w:r>
    </w:p>
    <w:sectPr w:rsidR="00F00788">
      <w:headerReference w:type="default" r:id="rId11"/>
      <w:footerReference w:type="default" r:id="rId12"/>
      <w:headerReference w:type="first" r:id="rId13"/>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ine Ekenga" w:date="2019-12-03T09:49:00Z" w:initials="CE">
    <w:p w14:paraId="15053375" w14:textId="5E06AD06" w:rsidR="00F843E5" w:rsidRDefault="00F843E5">
      <w:pPr>
        <w:pStyle w:val="CommentText"/>
      </w:pPr>
      <w:r>
        <w:rPr>
          <w:rStyle w:val="CommentReference"/>
        </w:rPr>
        <w:annotationRef/>
      </w:r>
      <w:r>
        <w:t>Never start a sentence with a number. Go ahead and round up percentages</w:t>
      </w:r>
      <w:r w:rsidR="00446F51">
        <w:t xml:space="preserve"> in your lit. review</w:t>
      </w:r>
    </w:p>
  </w:comment>
  <w:comment w:id="10" w:author="Christine Ekenga" w:date="2019-12-03T09:55:00Z" w:initials="CE">
    <w:p w14:paraId="348552A8" w14:textId="0B40FA8A" w:rsidR="00446F51" w:rsidRDefault="00D614AF">
      <w:pPr>
        <w:pStyle w:val="CommentText"/>
      </w:pPr>
      <w:r>
        <w:rPr>
          <w:rStyle w:val="CommentReference"/>
        </w:rPr>
        <w:annotationRef/>
      </w:r>
      <w:r>
        <w:t>Y</w:t>
      </w:r>
      <w:r w:rsidR="00446F51">
        <w:t>ou will also “apply” these methods</w:t>
      </w:r>
      <w:r>
        <w:t xml:space="preserve"> this in your methods and </w:t>
      </w:r>
      <w:r w:rsidR="00446F51">
        <w:t>“interpret” these methods in your results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053375" w15:done="0"/>
  <w15:commentEx w15:paraId="348552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53375" w16cid:durableId="2190BF71"/>
  <w16cid:commentId w16cid:paraId="348552A8" w16cid:durableId="2190BF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1BA62" w14:textId="77777777" w:rsidR="00540F39" w:rsidRDefault="00540F39">
      <w:pPr>
        <w:spacing w:line="240" w:lineRule="auto"/>
      </w:pPr>
      <w:r>
        <w:separator/>
      </w:r>
    </w:p>
  </w:endnote>
  <w:endnote w:type="continuationSeparator" w:id="0">
    <w:p w14:paraId="4EC7ECF3" w14:textId="77777777" w:rsidR="00540F39" w:rsidRDefault="00540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3" w14:textId="113EF7B8" w:rsidR="00BA37D0" w:rsidRDefault="00993A1E">
    <w:pPr>
      <w:jc w:val="right"/>
    </w:pPr>
    <w:r>
      <w:fldChar w:fldCharType="begin"/>
    </w:r>
    <w:r>
      <w:instrText>PAGE</w:instrText>
    </w:r>
    <w:r>
      <w:fldChar w:fldCharType="separate"/>
    </w:r>
    <w:r w:rsidR="00446F5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C377F" w14:textId="77777777" w:rsidR="00540F39" w:rsidRDefault="00540F39">
      <w:pPr>
        <w:spacing w:line="240" w:lineRule="auto"/>
      </w:pPr>
      <w:r>
        <w:separator/>
      </w:r>
    </w:p>
  </w:footnote>
  <w:footnote w:type="continuationSeparator" w:id="0">
    <w:p w14:paraId="21161EA8" w14:textId="77777777" w:rsidR="00540F39" w:rsidRDefault="00540F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0" w14:textId="13AE17CA" w:rsidR="00BA37D0" w:rsidRPr="00187E17" w:rsidRDefault="00187E17" w:rsidP="00187E17">
    <w:pPr>
      <w:pStyle w:val="Header"/>
    </w:pPr>
    <w:r>
      <w:t>PAST TRAUMA AND MENTAL ILLNESS AMONG INCARCERATED WOMEN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1" w14:textId="1439CB43" w:rsidR="00BA37D0" w:rsidRDefault="00993A1E">
    <w:r>
      <w:t xml:space="preserve">Running head: </w:t>
    </w:r>
    <w:r w:rsidR="000F733D">
      <w:t>PAST TRAUMA AND MENTAL ILLNESS AMONG INCARCERATED WOMEN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594F"/>
    <w:multiLevelType w:val="multilevel"/>
    <w:tmpl w:val="02168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D11BB"/>
    <w:multiLevelType w:val="multilevel"/>
    <w:tmpl w:val="D65E6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510B4"/>
    <w:multiLevelType w:val="multilevel"/>
    <w:tmpl w:val="0B066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8713CB"/>
    <w:multiLevelType w:val="multilevel"/>
    <w:tmpl w:val="11461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A17DF4"/>
    <w:multiLevelType w:val="multilevel"/>
    <w:tmpl w:val="8D16F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BB598A"/>
    <w:multiLevelType w:val="multilevel"/>
    <w:tmpl w:val="8CE0E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EE6749"/>
    <w:multiLevelType w:val="multilevel"/>
    <w:tmpl w:val="74208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7624B5"/>
    <w:multiLevelType w:val="multilevel"/>
    <w:tmpl w:val="E09A0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B46571"/>
    <w:multiLevelType w:val="multilevel"/>
    <w:tmpl w:val="F682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3C0808"/>
    <w:multiLevelType w:val="multilevel"/>
    <w:tmpl w:val="AD24A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0618DE"/>
    <w:multiLevelType w:val="multilevel"/>
    <w:tmpl w:val="552A8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4F5AC3"/>
    <w:multiLevelType w:val="multilevel"/>
    <w:tmpl w:val="81C4D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9719E1"/>
    <w:multiLevelType w:val="multilevel"/>
    <w:tmpl w:val="F5161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386125"/>
    <w:multiLevelType w:val="multilevel"/>
    <w:tmpl w:val="22E62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D4580B"/>
    <w:multiLevelType w:val="multilevel"/>
    <w:tmpl w:val="E708C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9"/>
  </w:num>
  <w:num w:numId="3">
    <w:abstractNumId w:val="1"/>
  </w:num>
  <w:num w:numId="4">
    <w:abstractNumId w:val="7"/>
  </w:num>
  <w:num w:numId="5">
    <w:abstractNumId w:val="8"/>
  </w:num>
  <w:num w:numId="6">
    <w:abstractNumId w:val="14"/>
  </w:num>
  <w:num w:numId="7">
    <w:abstractNumId w:val="13"/>
  </w:num>
  <w:num w:numId="8">
    <w:abstractNumId w:val="5"/>
  </w:num>
  <w:num w:numId="9">
    <w:abstractNumId w:val="12"/>
  </w:num>
  <w:num w:numId="10">
    <w:abstractNumId w:val="3"/>
  </w:num>
  <w:num w:numId="11">
    <w:abstractNumId w:val="0"/>
  </w:num>
  <w:num w:numId="12">
    <w:abstractNumId w:val="4"/>
  </w:num>
  <w:num w:numId="13">
    <w:abstractNumId w:val="6"/>
  </w:num>
  <w:num w:numId="14">
    <w:abstractNumId w:val="11"/>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Ekenga">
    <w15:presenceInfo w15:providerId="None" w15:userId="Christine Eken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7D0"/>
    <w:rsid w:val="000F733D"/>
    <w:rsid w:val="0016737F"/>
    <w:rsid w:val="00180EFC"/>
    <w:rsid w:val="00187E17"/>
    <w:rsid w:val="001B7339"/>
    <w:rsid w:val="0021683E"/>
    <w:rsid w:val="003E2E37"/>
    <w:rsid w:val="00446F51"/>
    <w:rsid w:val="00540F39"/>
    <w:rsid w:val="00556AB7"/>
    <w:rsid w:val="00585B97"/>
    <w:rsid w:val="005C3399"/>
    <w:rsid w:val="006225AC"/>
    <w:rsid w:val="00690964"/>
    <w:rsid w:val="00695B1F"/>
    <w:rsid w:val="00754260"/>
    <w:rsid w:val="007C11A6"/>
    <w:rsid w:val="008A1355"/>
    <w:rsid w:val="0092253D"/>
    <w:rsid w:val="00993A1E"/>
    <w:rsid w:val="00AF7B0A"/>
    <w:rsid w:val="00BA37D0"/>
    <w:rsid w:val="00BB2F81"/>
    <w:rsid w:val="00C12CCB"/>
    <w:rsid w:val="00CA537E"/>
    <w:rsid w:val="00D46588"/>
    <w:rsid w:val="00D614AF"/>
    <w:rsid w:val="00D62B35"/>
    <w:rsid w:val="00DF200D"/>
    <w:rsid w:val="00F00788"/>
    <w:rsid w:val="00F73C2B"/>
    <w:rsid w:val="00F8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7AE1E"/>
  <w15:docId w15:val="{B4779140-D48D-4EC8-971E-2291B743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73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339"/>
    <w:rPr>
      <w:rFonts w:ascii="Segoe UI" w:hAnsi="Segoe UI" w:cs="Segoe UI"/>
      <w:sz w:val="18"/>
      <w:szCs w:val="18"/>
    </w:rPr>
  </w:style>
  <w:style w:type="paragraph" w:styleId="Header">
    <w:name w:val="header"/>
    <w:basedOn w:val="Normal"/>
    <w:link w:val="HeaderChar"/>
    <w:uiPriority w:val="99"/>
    <w:unhideWhenUsed/>
    <w:rsid w:val="000F733D"/>
    <w:pPr>
      <w:tabs>
        <w:tab w:val="center" w:pos="4680"/>
        <w:tab w:val="right" w:pos="9360"/>
      </w:tabs>
      <w:spacing w:line="240" w:lineRule="auto"/>
    </w:pPr>
  </w:style>
  <w:style w:type="character" w:customStyle="1" w:styleId="HeaderChar">
    <w:name w:val="Header Char"/>
    <w:basedOn w:val="DefaultParagraphFont"/>
    <w:link w:val="Header"/>
    <w:uiPriority w:val="99"/>
    <w:rsid w:val="000F733D"/>
  </w:style>
  <w:style w:type="paragraph" w:styleId="Footer">
    <w:name w:val="footer"/>
    <w:basedOn w:val="Normal"/>
    <w:link w:val="FooterChar"/>
    <w:uiPriority w:val="99"/>
    <w:unhideWhenUsed/>
    <w:rsid w:val="000F733D"/>
    <w:pPr>
      <w:tabs>
        <w:tab w:val="center" w:pos="4680"/>
        <w:tab w:val="right" w:pos="9360"/>
      </w:tabs>
      <w:spacing w:line="240" w:lineRule="auto"/>
    </w:pPr>
  </w:style>
  <w:style w:type="character" w:customStyle="1" w:styleId="FooterChar">
    <w:name w:val="Footer Char"/>
    <w:basedOn w:val="DefaultParagraphFont"/>
    <w:link w:val="Footer"/>
    <w:uiPriority w:val="99"/>
    <w:rsid w:val="000F733D"/>
  </w:style>
  <w:style w:type="paragraph" w:styleId="CommentSubject">
    <w:name w:val="annotation subject"/>
    <w:basedOn w:val="CommentText"/>
    <w:next w:val="CommentText"/>
    <w:link w:val="CommentSubjectChar"/>
    <w:uiPriority w:val="99"/>
    <w:semiHidden/>
    <w:unhideWhenUsed/>
    <w:rsid w:val="00F843E5"/>
    <w:rPr>
      <w:b/>
      <w:bCs/>
    </w:rPr>
  </w:style>
  <w:style w:type="character" w:customStyle="1" w:styleId="CommentSubjectChar">
    <w:name w:val="Comment Subject Char"/>
    <w:basedOn w:val="CommentTextChar"/>
    <w:link w:val="CommentSubject"/>
    <w:uiPriority w:val="99"/>
    <w:semiHidden/>
    <w:rsid w:val="00F843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FB565-017B-454E-9EA0-308B0DC8D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9904</Words>
  <Characters>56456</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Abbie Tolon</dc:creator>
  <cp:lastModifiedBy>Abbie Tolon</cp:lastModifiedBy>
  <cp:revision>2</cp:revision>
  <dcterms:created xsi:type="dcterms:W3CDTF">2019-12-04T02:32:00Z</dcterms:created>
  <dcterms:modified xsi:type="dcterms:W3CDTF">2019-12-04T02:32:00Z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ae52d11a-d63d-3aad-b9bb-a9cbbbbd97c8</vt:lpwstr>
  </property>
  <property fmtid="{D5CDD505-2E9C-101B-9397-08002B2CF9AE}" pid="24" name="Mendeley Citation Style_1">
    <vt:lpwstr>http://www.zotero.org/styles/apa</vt:lpwstr>
  </property>
</Properties>
</file>